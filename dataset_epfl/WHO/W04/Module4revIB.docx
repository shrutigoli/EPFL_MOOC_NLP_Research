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27" w:rsidRDefault="00D60171" w:rsidP="00D60171">
      <w:pPr>
        <w:jc w:val="center"/>
        <w:rPr>
          <w:b/>
        </w:rPr>
      </w:pPr>
      <w:r w:rsidRPr="00D60171">
        <w:rPr>
          <w:b/>
        </w:rPr>
        <w:t>MODULE</w:t>
      </w:r>
      <w:r>
        <w:rPr>
          <w:b/>
        </w:rPr>
        <w:t xml:space="preserve"> </w:t>
      </w:r>
      <w:r w:rsidRPr="00D60171">
        <w:rPr>
          <w:b/>
        </w:rPr>
        <w:t xml:space="preserve"> 4</w:t>
      </w:r>
    </w:p>
    <w:p w:rsidR="001317B1" w:rsidRDefault="001317B1" w:rsidP="00D60171">
      <w:pPr>
        <w:jc w:val="center"/>
        <w:rPr>
          <w:b/>
        </w:rPr>
      </w:pPr>
    </w:p>
    <w:p w:rsidR="001317B1" w:rsidRDefault="008A522A" w:rsidP="001317B1">
      <w:pPr>
        <w:rPr>
          <w:b/>
        </w:rPr>
      </w:pPr>
      <w:hyperlink r:id="rId6" w:history="1">
        <w:r w:rsidR="001317B1" w:rsidRPr="00E8407E">
          <w:rPr>
            <w:rStyle w:val="Lienhypertexte"/>
            <w:b/>
          </w:rPr>
          <w:t>https://www.tdrmooc.org/courses/course-v1:TDR+IR+2016/courseware/ddde7302c3d443559d695bb1122135e5/77f4d2fabe784caa86c345ea350c4d42/?activate_block_id=block-v1%3ATDR%2BIR%2B2016%2Btype%40sequential%2Bblock%4077f4d2fabe784caa86c345ea350c4d42</w:t>
        </w:r>
      </w:hyperlink>
    </w:p>
    <w:p w:rsidR="001317B1" w:rsidRDefault="001317B1" w:rsidP="001317B1">
      <w:pPr>
        <w:rPr>
          <w:b/>
        </w:rPr>
      </w:pPr>
    </w:p>
    <w:p w:rsidR="001317B1" w:rsidRDefault="008A522A" w:rsidP="001317B1">
      <w:hyperlink r:id="rId7" w:history="1">
        <w:r w:rsidR="001317B1">
          <w:rPr>
            <w:rStyle w:val="Lienhypertexte"/>
            <w:rFonts w:ascii="inherit" w:hAnsi="inherit"/>
            <w:color w:val="0075B4"/>
          </w:rPr>
          <w:t>Course</w:t>
        </w:r>
      </w:hyperlink>
      <w:r w:rsidR="001317B1">
        <w:t>  </w:t>
      </w:r>
      <w:hyperlink r:id="rId8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9" w:anchor="block-v1:TDR+IR+2016+type@sequential+block@77f4d2fabe784caa86c345ea350c4d42" w:history="1">
        <w:r w:rsidR="001317B1">
          <w:rPr>
            <w:rStyle w:val="Lienhypertexte"/>
            <w:rFonts w:ascii="inherit" w:hAnsi="inherit"/>
            <w:color w:val="0075B4"/>
          </w:rPr>
          <w:t>Introduction</w:t>
        </w:r>
      </w:hyperlink>
      <w:r w:rsidR="001317B1">
        <w:t>  </w:t>
      </w:r>
      <w:r w:rsidR="001317B1">
        <w:rPr>
          <w:rStyle w:val="nav-item"/>
          <w:rFonts w:ascii="inherit" w:hAnsi="inherit"/>
        </w:rPr>
        <w:t>Module objectives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Module objectives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1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Introduction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Module objectives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General objectives of this module: </w:t>
      </w:r>
    </w:p>
    <w:p w:rsidR="001317B1" w:rsidRDefault="001317B1" w:rsidP="001317B1">
      <w:pPr>
        <w:numPr>
          <w:ilvl w:val="0"/>
          <w:numId w:val="2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>Distinguish between efficacy of an intervention and implementation effectiveness</w:t>
      </w:r>
    </w:p>
    <w:p w:rsidR="001317B1" w:rsidRDefault="001317B1" w:rsidP="001317B1">
      <w:pPr>
        <w:numPr>
          <w:ilvl w:val="0"/>
          <w:numId w:val="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Learn about implementation research outcomes (IROs) through examples</w:t>
      </w:r>
    </w:p>
    <w:p w:rsidR="001317B1" w:rsidRDefault="001317B1" w:rsidP="001317B1">
      <w:pPr>
        <w:numPr>
          <w:ilvl w:val="0"/>
          <w:numId w:val="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Measure </w:t>
      </w:r>
      <w:del w:id="0" w:author="UWI Staff" w:date="2017-08-29T11:32:00Z">
        <w:r w:rsidDel="00BE4822">
          <w:rPr>
            <w:color w:val="3C3C3C"/>
          </w:rPr>
          <w:delText xml:space="preserve">Implementation </w:delText>
        </w:r>
      </w:del>
      <w:ins w:id="1" w:author="UWI Staff" w:date="2017-08-29T11:32:00Z">
        <w:r w:rsidR="00BE4822">
          <w:rPr>
            <w:color w:val="3C3C3C"/>
          </w:rPr>
          <w:t xml:space="preserve">implementation </w:t>
        </w:r>
      </w:ins>
      <w:del w:id="2" w:author="UWI Staff" w:date="2017-08-29T11:33:00Z">
        <w:r w:rsidDel="00BE4822">
          <w:rPr>
            <w:color w:val="3C3C3C"/>
          </w:rPr>
          <w:delText xml:space="preserve">Research </w:delText>
        </w:r>
      </w:del>
      <w:ins w:id="3" w:author="UWI Staff" w:date="2017-08-29T11:33:00Z">
        <w:r w:rsidR="00BE4822">
          <w:rPr>
            <w:color w:val="3C3C3C"/>
          </w:rPr>
          <w:t xml:space="preserve">research </w:t>
        </w:r>
      </w:ins>
      <w:del w:id="4" w:author="UWI Staff" w:date="2017-08-29T11:33:00Z">
        <w:r w:rsidDel="00BE4822">
          <w:rPr>
            <w:color w:val="3C3C3C"/>
          </w:rPr>
          <w:delText xml:space="preserve">Outcomes </w:delText>
        </w:r>
      </w:del>
      <w:ins w:id="5" w:author="UWI Staff" w:date="2017-08-29T11:33:00Z">
        <w:r w:rsidR="00BE4822">
          <w:rPr>
            <w:color w:val="3C3C3C"/>
          </w:rPr>
          <w:t xml:space="preserve">outcomes </w:t>
        </w:r>
      </w:ins>
      <w:r>
        <w:rPr>
          <w:color w:val="3C3C3C"/>
        </w:rPr>
        <w:t>(IROs)</w:t>
      </w:r>
    </w:p>
    <w:p w:rsidR="001317B1" w:rsidRDefault="001317B1" w:rsidP="001317B1">
      <w:pPr>
        <w:rPr>
          <w:rFonts w:ascii="inherit" w:hAnsi="inherit"/>
        </w:rPr>
      </w:pPr>
      <w:r>
        <w:rPr>
          <w:rFonts w:ascii="inherit" w:hAnsi="inherit"/>
        </w:rPr>
        <w:t>Previous</w:t>
      </w:r>
    </w:p>
    <w:p w:rsidR="00A157BF" w:rsidRDefault="00A157BF" w:rsidP="001317B1">
      <w:pPr>
        <w:rPr>
          <w:rFonts w:ascii="inherit" w:hAnsi="inherit"/>
        </w:rPr>
      </w:pPr>
    </w:p>
    <w:p w:rsidR="001317B1" w:rsidRDefault="001317B1" w:rsidP="001317B1">
      <w:pPr>
        <w:rPr>
          <w:rFonts w:ascii="inherit" w:hAnsi="inherit"/>
        </w:rPr>
      </w:pPr>
    </w:p>
    <w:p w:rsidR="001317B1" w:rsidRDefault="008A522A" w:rsidP="001317B1">
      <w:pPr>
        <w:rPr>
          <w:rFonts w:ascii="inherit" w:hAnsi="inherit"/>
        </w:rPr>
      </w:pPr>
      <w:hyperlink r:id="rId10" w:history="1">
        <w:r w:rsidR="00A157BF" w:rsidRPr="00631461">
          <w:rPr>
            <w:rStyle w:val="Lienhypertexte"/>
            <w:rFonts w:ascii="inherit" w:hAnsi="inherit"/>
          </w:rPr>
          <w:t>https://www.tdrmooc.org/courses/course-v1:TDR+IR+2016/courseware/ddde7302c3d443559d695bb1122135e5/77f4d2fabe784caa86c345ea350c4d42/?child=first</w:t>
        </w:r>
      </w:hyperlink>
    </w:p>
    <w:p w:rsidR="00A157BF" w:rsidRDefault="00A157BF" w:rsidP="001317B1">
      <w:pPr>
        <w:rPr>
          <w:rFonts w:ascii="inherit" w:hAnsi="inherit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00:00:04,251 --&gt; 00:00:07,026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 xml:space="preserve">Hi, my name is </w:t>
      </w:r>
      <w:proofErr w:type="spellStart"/>
      <w:r w:rsidRPr="00533DA1">
        <w:rPr>
          <w:rFonts w:ascii="Courier New" w:hAnsi="Courier New" w:cs="Courier New"/>
        </w:rPr>
        <w:t>Pascale</w:t>
      </w:r>
      <w:proofErr w:type="spellEnd"/>
      <w:r w:rsidRPr="00533DA1">
        <w:rPr>
          <w:rFonts w:ascii="Courier New" w:hAnsi="Courier New" w:cs="Courier New"/>
        </w:rPr>
        <w:t xml:space="preserve"> </w:t>
      </w:r>
      <w:del w:id="6" w:author="UWI Staff" w:date="2017-08-30T10:42:00Z">
        <w:r w:rsidRPr="00533DA1" w:rsidDel="009865FE">
          <w:rPr>
            <w:rFonts w:ascii="Courier New" w:hAnsi="Courier New" w:cs="Courier New"/>
          </w:rPr>
          <w:delText>Allotay</w:delText>
        </w:r>
      </w:del>
      <w:proofErr w:type="spellStart"/>
      <w:ins w:id="7" w:author="UWI Staff" w:date="2017-08-30T10:42:00Z">
        <w:r w:rsidR="009865FE" w:rsidRPr="00533DA1">
          <w:rPr>
            <w:rFonts w:ascii="Courier New" w:hAnsi="Courier New" w:cs="Courier New"/>
          </w:rPr>
          <w:t>Allot</w:t>
        </w:r>
        <w:r w:rsidR="009865FE">
          <w:rPr>
            <w:rFonts w:ascii="Courier New" w:hAnsi="Courier New" w:cs="Courier New"/>
          </w:rPr>
          <w:t>e</w:t>
        </w:r>
        <w:r w:rsidR="009865FE" w:rsidRPr="00533DA1">
          <w:rPr>
            <w:rFonts w:ascii="Courier New" w:hAnsi="Courier New" w:cs="Courier New"/>
          </w:rPr>
          <w:t>y</w:t>
        </w:r>
      </w:ins>
      <w:proofErr w:type="spellEnd"/>
      <w:r w:rsidRPr="00533DA1">
        <w:rPr>
          <w:rFonts w:ascii="Courier New" w:hAnsi="Courier New" w:cs="Courier New"/>
        </w:rPr>
        <w:t>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00:00:07,226 --&gt; 00:00:10,226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 am Professor of Public Health, Head of Global Public Health,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00:00:10,426 --&gt; 00:00:14,709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Associate Director of the South East Asia Community Observatory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00:00:14,909 --&gt; 00:00:17,472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 xml:space="preserve">at the </w:t>
      </w:r>
      <w:proofErr w:type="spellStart"/>
      <w:r w:rsidRPr="00533DA1">
        <w:rPr>
          <w:rFonts w:ascii="Courier New" w:hAnsi="Courier New" w:cs="Courier New"/>
        </w:rPr>
        <w:t>Monash</w:t>
      </w:r>
      <w:proofErr w:type="spellEnd"/>
      <w:r w:rsidRPr="00533DA1">
        <w:rPr>
          <w:rFonts w:ascii="Courier New" w:hAnsi="Courier New" w:cs="Courier New"/>
        </w:rPr>
        <w:t xml:space="preserve"> University campus in Malaysia.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00:00:17,672 --&gt; 00:00:19,985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del w:id="8" w:author="UWI Staff" w:date="2017-08-30T10:43:00Z">
        <w:r w:rsidRPr="00533DA1" w:rsidDel="009865FE">
          <w:rPr>
            <w:rFonts w:ascii="Courier New" w:hAnsi="Courier New" w:cs="Courier New"/>
          </w:rPr>
          <w:delText xml:space="preserve">this </w:delText>
        </w:r>
      </w:del>
      <w:ins w:id="9" w:author="UWI Staff" w:date="2017-08-30T10:43:00Z">
        <w:r w:rsidR="009865FE">
          <w:rPr>
            <w:rFonts w:ascii="Courier New" w:hAnsi="Courier New" w:cs="Courier New"/>
          </w:rPr>
          <w:t>T</w:t>
        </w:r>
        <w:r w:rsidR="009865FE" w:rsidRPr="00533DA1">
          <w:rPr>
            <w:rFonts w:ascii="Courier New" w:hAnsi="Courier New" w:cs="Courier New"/>
          </w:rPr>
          <w:t xml:space="preserve">his </w:t>
        </w:r>
      </w:ins>
      <w:r w:rsidRPr="00533DA1">
        <w:rPr>
          <w:rFonts w:ascii="Courier New" w:hAnsi="Courier New" w:cs="Courier New"/>
        </w:rPr>
        <w:t>is the fourth of the five modules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00:00:20,185 --&gt; 00:00:24,272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of the Massive Open Online Course on implementation research,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00:00:24,472 --&gt; 00:00:27,472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developed by the Special Program for Research and Training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7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00:00:27,672 --&gt; 00:00:29,175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in Tropical Diseases.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00:00:29,375 --&gt; 00:00:32,375</w:t>
      </w:r>
    </w:p>
    <w:p w:rsidR="00A157BF" w:rsidRPr="00533DA1" w:rsidDel="009865FE" w:rsidRDefault="00A157BF" w:rsidP="00A157BF">
      <w:pPr>
        <w:pStyle w:val="Textebrut"/>
        <w:rPr>
          <w:del w:id="10" w:author="UWI Staff" w:date="2017-08-30T10:43:00Z"/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This module will take you through one of the most important</w:t>
      </w:r>
      <w:del w:id="11" w:author="UWI Staff" w:date="2017-08-30T10:43:00Z">
        <w:r w:rsidRPr="00533DA1" w:rsidDel="009865FE">
          <w:rPr>
            <w:rFonts w:ascii="Courier New" w:hAnsi="Courier New" w:cs="Courier New"/>
          </w:rPr>
          <w:delText>,</w:delText>
        </w:r>
      </w:del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00:00:32,575 --&gt; 00:00:35,865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but also most challenging</w:t>
      </w:r>
      <w:del w:id="12" w:author="UWI Staff" w:date="2017-08-30T10:43:00Z">
        <w:r w:rsidRPr="00533DA1" w:rsidDel="009865FE">
          <w:rPr>
            <w:rFonts w:ascii="Courier New" w:hAnsi="Courier New" w:cs="Courier New"/>
          </w:rPr>
          <w:delText>,</w:delText>
        </w:r>
      </w:del>
      <w:r w:rsidRPr="00533DA1">
        <w:rPr>
          <w:rFonts w:ascii="Courier New" w:hAnsi="Courier New" w:cs="Courier New"/>
        </w:rPr>
        <w:t xml:space="preserve"> areas of implementation research,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00:00:36,065 --&gt; 00:00:39,614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namely, how to evaluate implementation research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00:00:39,814 --&gt; 00:00:45,109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by clearly articulating appropriate implementation research outcomes.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00:00:45,288 --&gt; 00:00:48,690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 important point to recap here is that the purpose of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00:00:48,890 --&gt; 00:00:52,902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implementation research is to address those challenges that enable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lastRenderedPageBreak/>
        <w:t>00:00:53,140 --&gt; 00:00:55,990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interventions to reach target populations.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00:00:56,190 --&gt; 00:00:59,190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Therefore the success of implementation strategy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00:00:59,390 --&gt; 00:01:01,690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is not necessarily measured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17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00:01:01,890 --&gt; 00:01:04,890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 xml:space="preserve"> in the same way as the success of the intervention.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00:01:05,090 --&gt; 00:01:07,202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question we want to answer here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19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00:01:07,390 --&gt; 00:01:11,290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is how do we assess research that addresses implementation problems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00:01:11,490 --&gt; 00:01:15,745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independent from those that study the efficacy of the intervention.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00:01:15,945 --&gt; 00:01:18,120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module is presented by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00:01:18,320 --&gt; 00:01:21,420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 xml:space="preserve">Dr. </w:t>
      </w:r>
      <w:proofErr w:type="spellStart"/>
      <w:r w:rsidRPr="00533DA1">
        <w:rPr>
          <w:rFonts w:ascii="Courier New" w:hAnsi="Courier New" w:cs="Courier New"/>
        </w:rPr>
        <w:t>Olakunle</w:t>
      </w:r>
      <w:proofErr w:type="spellEnd"/>
      <w:r w:rsidRPr="00533DA1">
        <w:rPr>
          <w:rFonts w:ascii="Courier New" w:hAnsi="Courier New" w:cs="Courier New"/>
        </w:rPr>
        <w:t xml:space="preserve"> </w:t>
      </w:r>
      <w:proofErr w:type="spellStart"/>
      <w:r w:rsidRPr="00533DA1">
        <w:rPr>
          <w:rFonts w:ascii="Courier New" w:hAnsi="Courier New" w:cs="Courier New"/>
        </w:rPr>
        <w:t>Alonge</w:t>
      </w:r>
      <w:proofErr w:type="spellEnd"/>
      <w:r w:rsidRPr="00533DA1">
        <w:rPr>
          <w:rFonts w:ascii="Courier New" w:hAnsi="Courier New" w:cs="Courier New"/>
        </w:rPr>
        <w:t xml:space="preserve"> and Dr. Vivian Go,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00:01:21,620 --&gt; 00:01:24,208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consists of three chapters</w:t>
      </w:r>
      <w:del w:id="13" w:author="UWI Staff" w:date="2017-08-30T10:43:00Z">
        <w:r w:rsidRPr="00533DA1" w:rsidDel="009865FE">
          <w:rPr>
            <w:rFonts w:ascii="Courier New" w:hAnsi="Courier New" w:cs="Courier New"/>
          </w:rPr>
          <w:delText>:</w:delText>
        </w:r>
      </w:del>
      <w:ins w:id="14" w:author="UWI Staff" w:date="2017-08-30T10:43:00Z">
        <w:r w:rsidR="009865FE">
          <w:rPr>
            <w:rFonts w:ascii="Courier New" w:hAnsi="Courier New" w:cs="Courier New"/>
          </w:rPr>
          <w:t>.</w:t>
        </w:r>
      </w:ins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00:01:24,408 --&gt; 00:01:28,598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first chapter distinguishes between efficacy of an intervention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00:01:28,798 --&gt; 00:01:30,994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implementation effectiveness.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00:01:31,194 --&gt; 00:01:35,793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second describes examples of implementation research outcomes.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27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00:01:35,993 --&gt; 00:01:38,462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the third describes how to measure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00:01:38,662 --&gt; 00:01:40,650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implementation research outcomes.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29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00:01:40,850 --&gt; 00:01:43,055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module is developed to be interactive,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00:01:43,255 --&gt; 00:01:46,255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with a number of journal articles that have been included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00:01:46,455 --&gt; 00:01:48,244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as required readings.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00:01:48,444 --&gt; 00:01:51,866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At the end of module 4, two papers will be presented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00:01:52,066 --&gt; 00:01:54,570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you will be required to: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00:01:54,770 --&gt; 00:01:57,770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identify an implementation issue in the case example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00:01:57,970 --&gt; 00:02:00,746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the implementation strategy,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00:02:00,972 --&gt; 00:02:04,659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identify the implementation research outcomes,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37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00:02:04,872 --&gt; 00:02:08,545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describe how these outcomes were measured,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00:02:08,745 --&gt; 00:02:12,743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and, finally, suggest alternative approaches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39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00:02:12,943 --&gt; 00:02:15,781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for assessing implementation research outcomes.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00:02:15,981 --&gt; 00:02:20,035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If you have been working your way systematically through the course,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lastRenderedPageBreak/>
        <w:t>00:02:20,235 --&gt; 00:02:22,140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 hope you're growing in confidence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00:02:22,340 --&gt; 00:02:25,340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about undertaking implementation research.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00:02:25,540 --&gt; 00:02:27,828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If this is your first visit to the site,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00:02:28,028 --&gt; 00:02:29,619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very warm welcome,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45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00:02:29,819 --&gt; 00:02:32,819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I would strongly encourage you to browse through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00:02:33,019 --&gt; 00:02:34,856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first three modules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47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00:02:35,056 --&gt; 00:02:37,394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that introduce implementation research,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48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00:02:37,594 --&gt; 00:02:40,986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that provide an overview of how to address different contexts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49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00:02:41,186 --&gt; 00:02:43,410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in which implementation research projects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50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00:02:43,611 --&gt; 00:02:45,586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can be designed and undertaken,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51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00:02:45,786 --&gt; 00:02:47,873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and help you to identify and design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52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00:02:48,098 --&gt; 00:02:50,623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the appropriate implementation strategy.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53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00:02:50,823 --&gt; 00:02:52,173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  <w:r w:rsidRPr="00533DA1">
        <w:rPr>
          <w:rFonts w:ascii="Courier New" w:hAnsi="Courier New" w:cs="Courier New"/>
        </w:rPr>
        <w:t>Have fun!</w:t>
      </w: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A157BF" w:rsidRPr="00533DA1" w:rsidRDefault="00A157BF" w:rsidP="00A157BF">
      <w:pPr>
        <w:pStyle w:val="Textebrut"/>
        <w:rPr>
          <w:rFonts w:ascii="Courier New" w:hAnsi="Courier New" w:cs="Courier New"/>
        </w:rPr>
      </w:pPr>
    </w:p>
    <w:p w:rsidR="001317B1" w:rsidRDefault="008A522A" w:rsidP="001317B1">
      <w:pPr>
        <w:rPr>
          <w:b/>
        </w:rPr>
      </w:pPr>
      <w:hyperlink r:id="rId11" w:history="1">
        <w:r w:rsidR="001317B1" w:rsidRPr="00E8407E">
          <w:rPr>
            <w:rStyle w:val="Lienhypertexte"/>
            <w:b/>
          </w:rPr>
          <w:t>https://www.tdrmooc.org/courses/course-v1:TDR+IR+2016/courseware/ddde7302c3d443559d695bb1122135e5/5c72bfffd2b8428cbcba76e1cf04ec91/?child=first</w:t>
        </w:r>
      </w:hyperlink>
    </w:p>
    <w:p w:rsidR="001317B1" w:rsidRDefault="008A522A" w:rsidP="001317B1">
      <w:hyperlink r:id="rId12" w:history="1">
        <w:r w:rsidR="001317B1">
          <w:rPr>
            <w:rStyle w:val="Lienhypertexte"/>
            <w:rFonts w:ascii="inherit" w:hAnsi="inherit"/>
            <w:color w:val="0075B4"/>
          </w:rPr>
          <w:t>Course</w:t>
        </w:r>
      </w:hyperlink>
      <w:r w:rsidR="001317B1">
        <w:t>  </w:t>
      </w:r>
      <w:hyperlink r:id="rId13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14" w:anchor="block-v1:TDR+IR+2016+type@sequential+block@5c72bfffd2b8428cbcba76e1cf04ec91" w:history="1">
        <w:r w:rsidR="001317B1">
          <w:rPr>
            <w:rStyle w:val="Lienhypertexte"/>
            <w:rFonts w:ascii="inherit" w:hAnsi="inherit"/>
            <w:color w:val="0075B4"/>
          </w:rPr>
          <w:t>Distinguish between efficacy of an intervention and implementation effectiveness</w:t>
        </w:r>
      </w:hyperlink>
      <w:r w:rsidR="001317B1">
        <w:t> </w:t>
      </w:r>
      <w:r w:rsidR="001317B1">
        <w:rPr>
          <w:rStyle w:val="nav-item"/>
          <w:rFonts w:ascii="inherit" w:hAnsi="inherit"/>
        </w:rPr>
        <w:t>Distinguish between efficacy of an intervention and implementation effectiveness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Distinguish between efficacy of an intervention and implementation effectiveness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Discussion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3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Distinguish between efficacy of an intervention and implementation effectiveness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Objectives</w:t>
      </w:r>
    </w:p>
    <w:p w:rsidR="001317B1" w:rsidRDefault="001317B1" w:rsidP="001317B1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the end of this section you will be able to:</w:t>
      </w:r>
    </w:p>
    <w:p w:rsidR="001317B1" w:rsidRDefault="001317B1" w:rsidP="001317B1">
      <w:pPr>
        <w:numPr>
          <w:ilvl w:val="0"/>
          <w:numId w:val="4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t>Describe why efficacy or effectiveness of an intervention is not the same as implementation effectiveness</w:t>
      </w:r>
    </w:p>
    <w:p w:rsidR="001317B1" w:rsidRDefault="001317B1" w:rsidP="001317B1">
      <w:pPr>
        <w:numPr>
          <w:ilvl w:val="0"/>
          <w:numId w:val="4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Define and conceptualize implementation research outcomes (IRO</w:t>
      </w:r>
      <w:ins w:id="15" w:author="UWI Staff" w:date="2017-08-30T10:44:00Z">
        <w:r w:rsidR="009865FE">
          <w:rPr>
            <w:color w:val="3C3C3C"/>
          </w:rPr>
          <w:t>s</w:t>
        </w:r>
      </w:ins>
      <w:r>
        <w:rPr>
          <w:color w:val="3C3C3C"/>
        </w:rPr>
        <w:t>) as intermediate outcomes</w:t>
      </w:r>
    </w:p>
    <w:p w:rsidR="001317B1" w:rsidRDefault="001317B1" w:rsidP="001317B1">
      <w:pPr>
        <w:pStyle w:val="Titre3"/>
        <w:spacing w:before="0" w:beforeAutospacing="0" w:after="0" w:afterAutospacing="0" w:line="336" w:lineRule="atLeast"/>
        <w:rPr>
          <w:rFonts w:ascii="Verdana" w:hAnsi="Verdana"/>
          <w:color w:val="474747"/>
          <w:sz w:val="36"/>
          <w:szCs w:val="36"/>
        </w:rPr>
      </w:pPr>
      <w:r>
        <w:rPr>
          <w:rFonts w:ascii="Verdana" w:hAnsi="Verdana"/>
          <w:color w:val="474747"/>
          <w:sz w:val="36"/>
          <w:szCs w:val="36"/>
        </w:rPr>
        <w:t>Distinguish between efficacy of an intervention and implementation effectiveness</w:t>
      </w:r>
    </w:p>
    <w:p w:rsidR="001317B1" w:rsidRDefault="001317B1" w:rsidP="001317B1">
      <w:pPr>
        <w:rPr>
          <w:b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00:00:04,480 --&gt; 00:00:07,305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Welcome to the first chapter of module 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00:00:08,284 --&gt; 00:00:11,197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where we are looking at implementation research outcome</w:t>
      </w:r>
      <w:ins w:id="16" w:author="UWI Staff" w:date="2017-08-30T10:44:00Z">
        <w:r w:rsidR="009865FE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>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00:00:11,409 --&gt; 00:00:13,859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this chapter we are going to focus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00:00:14,033 --&gt; 00:00:15,871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on making a distinction between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00:00:16,075 --&gt; 00:00:18,175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intervention efficacy,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00:00:18,328 --&gt; 00:00:19,816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intervention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00:00:20,020 --&gt; 00:00:22,470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implementation effectiveness</w:t>
      </w:r>
      <w:ins w:id="17" w:author="UWI Staff" w:date="2017-08-30T10:45:00Z">
        <w:r w:rsidR="009865FE">
          <w:rPr>
            <w:rFonts w:ascii="Courier New" w:hAnsi="Courier New" w:cs="Courier New"/>
          </w:rPr>
          <w:t>.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00:00:23,662 --&gt; 00:00:26,174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chapter has been divided into two sections.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00:00:26,410 --&gt; 00:00:29,810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 in the first section we try to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00:00:30,010 --&gt; 00:00:32,872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find out why implementation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00:00:33,070 --&gt; 00:00:36,182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is not the same thing as intervention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00:00:36,375 --&gt; 00:00:38,175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intervention efficacy.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00:00:38,766 --&gt; 00:00:41,929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then in the second chapter, we are going to be defining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00:00:42,131 --&gt; 00:00:44,069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research outcomes.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00:00:44,260 --&gt; 00:00:48,247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18" w:author="UWI Staff" w:date="2017-08-30T10:46:00Z">
        <w:r w:rsidRPr="00452713" w:rsidDel="009865FE">
          <w:rPr>
            <w:rFonts w:ascii="Courier New" w:hAnsi="Courier New" w:cs="Courier New"/>
          </w:rPr>
          <w:delText xml:space="preserve">I'm </w:delText>
        </w:r>
      </w:del>
      <w:ins w:id="19" w:author="UWI Staff" w:date="2017-08-30T10:46:00Z">
        <w:r w:rsidR="009865FE">
          <w:rPr>
            <w:rFonts w:ascii="Courier New" w:hAnsi="Courier New" w:cs="Courier New"/>
          </w:rPr>
          <w:t xml:space="preserve">And we’re </w:t>
        </w:r>
      </w:ins>
      <w:r w:rsidRPr="00452713">
        <w:rPr>
          <w:rFonts w:ascii="Courier New" w:hAnsi="Courier New" w:cs="Courier New"/>
        </w:rPr>
        <w:t>going to be conceptualizing them as intermediate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00:00:48,498 --&gt; 00:00:51,698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population health outcomes or individual health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00:00:51,910 --&gt; 00:00:54,485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like morbidity and mortality.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00:00:54,652 --&gt; 00:00:58,840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Before we go on,  I would like you to take a short quiz</w:t>
      </w:r>
      <w:del w:id="20" w:author="UWI Staff" w:date="2017-08-30T10:46:00Z">
        <w:r w:rsidRPr="00452713" w:rsidDel="009865FE">
          <w:rPr>
            <w:rFonts w:ascii="Courier New" w:hAnsi="Courier New" w:cs="Courier New"/>
          </w:rPr>
          <w:delText>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00:00:59,607 --&gt; 00:01:01,832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21" w:author="UWI Staff" w:date="2017-08-30T10:45:00Z">
        <w:r w:rsidRPr="00452713" w:rsidDel="009865FE">
          <w:rPr>
            <w:rFonts w:ascii="Courier New" w:hAnsi="Courier New" w:cs="Courier New"/>
          </w:rPr>
          <w:delText xml:space="preserve">To </w:delText>
        </w:r>
      </w:del>
      <w:ins w:id="22" w:author="UWI Staff" w:date="2017-08-30T10:45:00Z">
        <w:r w:rsidR="009865FE">
          <w:rPr>
            <w:rFonts w:ascii="Courier New" w:hAnsi="Courier New" w:cs="Courier New"/>
          </w:rPr>
          <w:t>t</w:t>
        </w:r>
        <w:r w:rsidR="009865FE" w:rsidRPr="00452713">
          <w:rPr>
            <w:rFonts w:ascii="Courier New" w:hAnsi="Courier New" w:cs="Courier New"/>
          </w:rPr>
          <w:t xml:space="preserve">o </w:t>
        </w:r>
      </w:ins>
      <w:r w:rsidRPr="00452713">
        <w:rPr>
          <w:rFonts w:ascii="Courier New" w:hAnsi="Courier New" w:cs="Courier New"/>
        </w:rPr>
        <w:t>kind of gain our knowledge of the concept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00:01:02,029 --&gt; 00:01:03,754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we'll be presenting today.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00:01:03,941 --&gt; 00:01:06,491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If you may, these are some </w:t>
      </w:r>
      <w:ins w:id="23" w:author="UWI Staff" w:date="2017-08-30T10:47:00Z">
        <w:r w:rsidR="009865FE">
          <w:rPr>
            <w:rFonts w:ascii="Courier New" w:hAnsi="Courier New" w:cs="Courier New"/>
          </w:rPr>
          <w:t xml:space="preserve">of </w:t>
        </w:r>
      </w:ins>
      <w:r w:rsidRPr="00452713">
        <w:rPr>
          <w:rFonts w:ascii="Courier New" w:hAnsi="Courier New" w:cs="Courier New"/>
        </w:rPr>
        <w:t>the key messages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00:01:06,691 --&gt; 00:01:08,703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</w:t>
      </w:r>
      <w:del w:id="24" w:author="UWI Staff" w:date="2017-08-30T10:47:00Z">
        <w:r w:rsidRPr="00452713" w:rsidDel="009865FE">
          <w:rPr>
            <w:rFonts w:ascii="Courier New" w:hAnsi="Courier New" w:cs="Courier New"/>
          </w:rPr>
          <w:delText xml:space="preserve">I </w:delText>
        </w:r>
      </w:del>
      <w:ins w:id="25" w:author="UWI Staff" w:date="2017-08-30T10:47:00Z">
        <w:r w:rsidR="009865FE">
          <w:rPr>
            <w:rFonts w:ascii="Courier New" w:hAnsi="Courier New" w:cs="Courier New"/>
          </w:rPr>
          <w:t>we</w:t>
        </w:r>
        <w:r w:rsidR="009865FE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would like you to take with you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00:01:08,892 --&gt; 00:01:10,792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at the end of this chapter.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00:01:11,843 --&gt; 00:01:14,730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So, the first question asks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00:01:14,926 --&gt; 00:01:18,014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26" w:author="UWI Staff" w:date="2017-08-30T10:47:00Z">
        <w:r w:rsidRPr="00452713" w:rsidDel="009865FE">
          <w:rPr>
            <w:rFonts w:ascii="Courier New" w:hAnsi="Courier New" w:cs="Courier New"/>
          </w:rPr>
          <w:delText xml:space="preserve">If </w:delText>
        </w:r>
      </w:del>
      <w:ins w:id="27" w:author="UWI Staff" w:date="2017-08-30T10:47:00Z">
        <w:r w:rsidR="009865FE">
          <w:rPr>
            <w:rFonts w:ascii="Courier New" w:hAnsi="Courier New" w:cs="Courier New"/>
          </w:rPr>
          <w:t>i</w:t>
        </w:r>
        <w:r w:rsidR="009865FE" w:rsidRPr="00452713">
          <w:rPr>
            <w:rFonts w:ascii="Courier New" w:hAnsi="Courier New" w:cs="Courier New"/>
          </w:rPr>
          <w:t xml:space="preserve">f </w:t>
        </w:r>
      </w:ins>
      <w:r w:rsidRPr="00452713">
        <w:rPr>
          <w:rFonts w:ascii="Courier New" w:hAnsi="Courier New" w:cs="Courier New"/>
        </w:rPr>
        <w:t>implementation effectiveness could be defined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00:01:18,201 --&gt; 00:01:21,926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the impact of an intervention under a controlled setting</w:t>
      </w:r>
      <w:ins w:id="28" w:author="UWI Staff" w:date="2017-08-30T10:47:00Z">
        <w:r w:rsidR="009865FE">
          <w:rPr>
            <w:rFonts w:ascii="Courier New" w:hAnsi="Courier New" w:cs="Courier New"/>
          </w:rPr>
          <w:t>.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00:01:22,117 --&gt; 00:01:25,142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 </w:t>
      </w:r>
      <w:del w:id="29" w:author="UWI Staff" w:date="2017-08-30T10:48:00Z">
        <w:r w:rsidRPr="00452713" w:rsidDel="009865FE">
          <w:rPr>
            <w:rFonts w:ascii="Courier New" w:hAnsi="Courier New" w:cs="Courier New"/>
          </w:rPr>
          <w:delText xml:space="preserve">I </w:delText>
        </w:r>
      </w:del>
      <w:ins w:id="30" w:author="UWI Staff" w:date="2017-08-30T10:48:00Z">
        <w:r w:rsidR="009865FE">
          <w:rPr>
            <w:rFonts w:ascii="Courier New" w:hAnsi="Courier New" w:cs="Courier New"/>
          </w:rPr>
          <w:t>we</w:t>
        </w:r>
        <w:r w:rsidR="009865FE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would like you to answer true or false to that question.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00:01:27,123 --&gt; 00:01:29,910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second question is asking you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00:01:30,100 --&gt; 00:01:33,438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if implementation research outcomes are used to assess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00:01:33,640 --&gt; 00:01:37,728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impact of an intervention on individual or population health.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00:01:40,037 --&gt; 00:01:44,250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third question is asking whether implementation research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00:01:44,446 --&gt; 00:01:47,383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could be conceptualized as the most proximal outcome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00:01:47,583 --&gt; 00:01:49,933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an implementation process.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00:01:51,046 --&gt; 00:01:53,208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then, the last question is asking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00:01:53,425 --&gt; 00:01:56,237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if an effective intervention may not lead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00:01:56,416 --&gt; 00:01:58,154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a desired outcome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00:01:58,372 --&gt; 00:02:00,672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because of the implementation failure.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00:02:00,905 --&gt; 00:02:03,905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 </w:t>
      </w:r>
      <w:del w:id="31" w:author="UWI Staff" w:date="2017-08-30T10:49:00Z">
        <w:r w:rsidRPr="00452713" w:rsidDel="009865FE">
          <w:rPr>
            <w:rFonts w:ascii="Courier New" w:hAnsi="Courier New" w:cs="Courier New"/>
          </w:rPr>
          <w:delText xml:space="preserve">I'd </w:delText>
        </w:r>
      </w:del>
      <w:ins w:id="32" w:author="UWI Staff" w:date="2017-08-30T10:49:00Z">
        <w:r w:rsidR="00973FEA" w:rsidRPr="00DF6776">
          <w:rPr>
            <w:rFonts w:ascii="Courier New" w:hAnsi="Courier New" w:cs="Courier New"/>
          </w:rPr>
          <w:t>we'd</w:t>
        </w:r>
        <w:r w:rsidR="009865FE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like you to take some time to reflect on these questions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00:02:04,096 --&gt; 00:02:06,583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to answer true or false to these questions.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</w:t>
      </w:r>
    </w:p>
    <w:p w:rsidR="005E0C67" w:rsidRPr="00DF6776" w:rsidRDefault="005E0C67" w:rsidP="005E0C67">
      <w:pPr>
        <w:pStyle w:val="Textebrut"/>
        <w:rPr>
          <w:rFonts w:ascii="Courier New" w:hAnsi="Courier New" w:cs="Courier New"/>
        </w:rPr>
      </w:pPr>
      <w:r w:rsidRPr="00DF6776">
        <w:rPr>
          <w:rFonts w:ascii="Courier New" w:hAnsi="Courier New" w:cs="Courier New"/>
        </w:rPr>
        <w:t>00:02:07,965 --&gt; 00:02:11,353</w:t>
      </w:r>
    </w:p>
    <w:p w:rsidR="005E0C67" w:rsidRPr="00452713" w:rsidDel="00DF6776" w:rsidRDefault="00973FEA" w:rsidP="005E0C67">
      <w:pPr>
        <w:pStyle w:val="Textebrut"/>
        <w:rPr>
          <w:del w:id="33" w:author="Isabel.b" w:date="2017-09-03T06:16:00Z"/>
          <w:rFonts w:ascii="Courier New" w:hAnsi="Courier New" w:cs="Courier New"/>
        </w:rPr>
      </w:pPr>
      <w:r w:rsidRPr="00DF6776">
        <w:rPr>
          <w:rFonts w:ascii="Courier New" w:hAnsi="Courier New" w:cs="Courier New"/>
        </w:rPr>
        <w:t>&lt;</w:t>
      </w:r>
      <w:proofErr w:type="spellStart"/>
      <w:r w:rsidRPr="00DF6776">
        <w:rPr>
          <w:rFonts w:ascii="Courier New" w:hAnsi="Courier New" w:cs="Courier New"/>
        </w:rPr>
        <w:t>i</w:t>
      </w:r>
      <w:proofErr w:type="spellEnd"/>
      <w:r w:rsidRPr="00DF6776">
        <w:rPr>
          <w:rFonts w:ascii="Courier New" w:hAnsi="Courier New" w:cs="Courier New"/>
        </w:rPr>
        <w:t>&gt;</w:t>
      </w:r>
      <w:r w:rsidR="005E0C67" w:rsidRPr="00DF6776">
        <w:rPr>
          <w:rFonts w:ascii="Courier New" w:hAnsi="Courier New" w:cs="Courier New"/>
        </w:rPr>
        <w:t>So</w:t>
      </w:r>
      <w:r w:rsidR="005E0C67" w:rsidRPr="00452713">
        <w:rPr>
          <w:rFonts w:ascii="Courier New" w:hAnsi="Courier New" w:cs="Courier New"/>
        </w:rPr>
        <w:t xml:space="preserve"> we have all seen different examples in literature</w:t>
      </w:r>
      <w:ins w:id="34" w:author="UWI Staff" w:date="2017-08-30T10:49:00Z">
        <w:del w:id="35" w:author="Isabel.b" w:date="2017-09-03T06:16:00Z">
          <w:r w:rsidR="009865FE" w:rsidDel="00DF6776">
            <w:rPr>
              <w:rFonts w:ascii="Courier New" w:hAnsi="Courier New" w:cs="Courier New"/>
            </w:rPr>
            <w:delText xml:space="preserve"> (Omit italics)</w:delText>
          </w:r>
        </w:del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00:02:11,544 --&gt; 00:02:14,544</w:t>
      </w:r>
    </w:p>
    <w:p w:rsidR="005E0C67" w:rsidRPr="00452713" w:rsidRDefault="009865FE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</w:t>
      </w:r>
      <w:r w:rsidR="005E0C67" w:rsidRPr="00452713">
        <w:rPr>
          <w:rFonts w:ascii="Courier New" w:hAnsi="Courier New" w:cs="Courier New"/>
        </w:rPr>
        <w:t>f</w:t>
      </w:r>
      <w:ins w:id="36" w:author="UWI Staff" w:date="2017-08-30T10:50:00Z">
        <w:r>
          <w:rPr>
            <w:rFonts w:ascii="Courier New" w:hAnsi="Courier New" w:cs="Courier New"/>
          </w:rPr>
          <w:t xml:space="preserve"> </w:t>
        </w:r>
      </w:ins>
      <w:r w:rsidR="005E0C67" w:rsidRPr="00452713">
        <w:rPr>
          <w:rFonts w:ascii="Courier New" w:hAnsi="Courier New" w:cs="Courier New"/>
        </w:rPr>
        <w:t>how an efficacious intervention&lt;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00:02:14,801 --&gt; 00:02:18,514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an</w:t>
      </w:r>
      <w:del w:id="37" w:author="UWI Staff" w:date="2017-08-30T10:50:00Z">
        <w:r w:rsidRPr="00452713" w:rsidDel="009865FE">
          <w:rPr>
            <w:rFonts w:ascii="Courier New" w:hAnsi="Courier New" w:cs="Courier New"/>
          </w:rPr>
          <w:delText>d</w:delText>
        </w:r>
      </w:del>
      <w:r w:rsidRPr="00452713">
        <w:rPr>
          <w:rFonts w:ascii="Courier New" w:hAnsi="Courier New" w:cs="Courier New"/>
        </w:rPr>
        <w:t xml:space="preserve"> effective intervention does not produce the result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00:02:18,764 --&gt; 00:02:21,089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the impact that we want or we expect to see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00:02:21,292 --&gt; 00:02:23,029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within the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00:02:23,259 --&gt; 00:02:26,159</w:t>
      </w:r>
    </w:p>
    <w:p w:rsidR="005E0C67" w:rsidRPr="00452713" w:rsidDel="009865FE" w:rsidRDefault="005E0C67" w:rsidP="005E0C67">
      <w:pPr>
        <w:pStyle w:val="Textebrut"/>
        <w:rPr>
          <w:del w:id="38" w:author="UWI Staff" w:date="2017-08-30T10:50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example, we know of</w:t>
      </w:r>
      <w:del w:id="39" w:author="UWI Staff" w:date="2017-08-30T10:50:00Z">
        <w:r w:rsidRPr="00452713" w:rsidDel="009865FE">
          <w:rPr>
            <w:rFonts w:ascii="Courier New" w:hAnsi="Courier New" w:cs="Courier New"/>
          </w:rPr>
          <w:delText>...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00:02:26,373 --&gt; 00:02:29,398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the </w:t>
      </w:r>
      <w:proofErr w:type="spellStart"/>
      <w:r w:rsidRPr="00452713">
        <w:rPr>
          <w:rFonts w:ascii="Courier New" w:hAnsi="Courier New" w:cs="Courier New"/>
        </w:rPr>
        <w:t>onchocerca</w:t>
      </w:r>
      <w:proofErr w:type="spellEnd"/>
      <w:r w:rsidRPr="00452713">
        <w:rPr>
          <w:rFonts w:ascii="Courier New" w:hAnsi="Courier New" w:cs="Courier New"/>
        </w:rPr>
        <w:t xml:space="preserve"> </w:t>
      </w:r>
      <w:proofErr w:type="spellStart"/>
      <w:r w:rsidRPr="00452713">
        <w:rPr>
          <w:rFonts w:ascii="Courier New" w:hAnsi="Courier New" w:cs="Courier New"/>
        </w:rPr>
        <w:t>volvulus</w:t>
      </w:r>
      <w:proofErr w:type="spellEnd"/>
      <w:r w:rsidRPr="00452713">
        <w:rPr>
          <w:rFonts w:ascii="Courier New" w:hAnsi="Courier New" w:cs="Courier New"/>
        </w:rPr>
        <w:t xml:space="preserve"> problem in most part</w:t>
      </w:r>
      <w:ins w:id="40" w:author="UWI Staff" w:date="2017-08-30T10:50:00Z">
        <w:r w:rsidR="009865FE">
          <w:rPr>
            <w:rFonts w:ascii="Courier New" w:hAnsi="Courier New" w:cs="Courier New"/>
          </w:rPr>
          <w:t>s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00:02:29,590 --&gt; 00:02:32,140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lower/middle income countries in Africa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00:02:32,343 --&gt; 00:02:34,781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some parts of Latin</w:t>
      </w:r>
      <w:del w:id="41" w:author="UWI Staff" w:date="2017-08-30T10:51:00Z">
        <w:r w:rsidRPr="00452713" w:rsidDel="009865FE">
          <w:rPr>
            <w:rFonts w:ascii="Courier New" w:hAnsi="Courier New" w:cs="Courier New"/>
          </w:rPr>
          <w:delText>o</w:delText>
        </w:r>
      </w:del>
      <w:r w:rsidRPr="00452713">
        <w:rPr>
          <w:rFonts w:ascii="Courier New" w:hAnsi="Courier New" w:cs="Courier New"/>
        </w:rPr>
        <w:t xml:space="preserve"> America.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00:02:34,959 --&gt; 00:02:37,734</w:t>
      </w:r>
    </w:p>
    <w:p w:rsidR="005E0C67" w:rsidRPr="00452713" w:rsidRDefault="00973FEA" w:rsidP="005E0C67">
      <w:pPr>
        <w:pStyle w:val="Textebrut"/>
        <w:rPr>
          <w:rFonts w:ascii="Courier New" w:hAnsi="Courier New" w:cs="Courier New"/>
        </w:rPr>
      </w:pPr>
      <w:r w:rsidRPr="00DF6776">
        <w:rPr>
          <w:rFonts w:ascii="Courier New" w:hAnsi="Courier New" w:cs="Courier New"/>
        </w:rPr>
        <w:t>&lt;</w:t>
      </w:r>
      <w:proofErr w:type="spellStart"/>
      <w:r w:rsidRPr="00DF6776">
        <w:rPr>
          <w:rFonts w:ascii="Courier New" w:hAnsi="Courier New" w:cs="Courier New"/>
        </w:rPr>
        <w:t>i</w:t>
      </w:r>
      <w:proofErr w:type="spellEnd"/>
      <w:r w:rsidRPr="00DF6776">
        <w:rPr>
          <w:rFonts w:ascii="Courier New" w:hAnsi="Courier New" w:cs="Courier New"/>
        </w:rPr>
        <w:t>&gt;</w:t>
      </w:r>
      <w:r w:rsidR="005E0C67" w:rsidRPr="00452713">
        <w:rPr>
          <w:rFonts w:ascii="Courier New" w:hAnsi="Courier New" w:cs="Courier New"/>
        </w:rPr>
        <w:t xml:space="preserve">We know that </w:t>
      </w:r>
      <w:proofErr w:type="spellStart"/>
      <w:r w:rsidR="005E0C67" w:rsidRPr="00452713">
        <w:rPr>
          <w:rFonts w:ascii="Courier New" w:hAnsi="Courier New" w:cs="Courier New"/>
        </w:rPr>
        <w:t>ivermectin</w:t>
      </w:r>
      <w:proofErr w:type="spellEnd"/>
      <w:r w:rsidR="005E0C67" w:rsidRPr="00452713">
        <w:rPr>
          <w:rFonts w:ascii="Courier New" w:hAnsi="Courier New" w:cs="Courier New"/>
        </w:rPr>
        <w:t xml:space="preserve"> is a very effective drug.&lt;/</w:t>
      </w:r>
      <w:proofErr w:type="spellStart"/>
      <w:r w:rsidR="005E0C67" w:rsidRPr="00452713">
        <w:rPr>
          <w:rFonts w:ascii="Courier New" w:hAnsi="Courier New" w:cs="Courier New"/>
        </w:rPr>
        <w:t>i</w:t>
      </w:r>
      <w:proofErr w:type="spellEnd"/>
      <w:r w:rsidR="005E0C67" w:rsidRPr="00452713">
        <w:rPr>
          <w:rFonts w:ascii="Courier New" w:hAnsi="Courier New" w:cs="Courier New"/>
        </w:rPr>
        <w:t>&gt;</w:t>
      </w:r>
      <w:ins w:id="42" w:author="UWI Staff" w:date="2017-08-30T10:52:00Z">
        <w:del w:id="43" w:author="Isabel.b" w:date="2017-09-03T06:17:00Z">
          <w:r w:rsidR="00E7376A" w:rsidDel="00DF6776">
            <w:rPr>
              <w:rFonts w:ascii="Courier New" w:hAnsi="Courier New" w:cs="Courier New"/>
            </w:rPr>
            <w:delText xml:space="preserve"> (omit  italics)</w:delText>
          </w:r>
        </w:del>
      </w:ins>
    </w:p>
    <w:p w:rsidR="0091018E" w:rsidRDefault="00DF6776">
      <w:pPr>
        <w:pStyle w:val="Textebrut"/>
        <w:tabs>
          <w:tab w:val="left" w:pos="7095"/>
        </w:tabs>
        <w:rPr>
          <w:rFonts w:ascii="Courier New" w:hAnsi="Courier New" w:cs="Courier New"/>
        </w:rPr>
        <w:pPrChange w:id="44" w:author="Isabel.b" w:date="2017-09-03T06:17:00Z">
          <w:pPr>
            <w:pStyle w:val="Textebrut"/>
          </w:pPr>
        </w:pPrChange>
      </w:pPr>
      <w:ins w:id="45" w:author="Isabel.b" w:date="2017-09-03T06:17:00Z">
        <w:r>
          <w:rPr>
            <w:rFonts w:ascii="Courier New" w:hAnsi="Courier New" w:cs="Courier New"/>
          </w:rPr>
          <w:tab/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00:02:37,958 --&gt; 00:02:39,520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&gt;or very efficacious drug&lt;/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00:02:39,689 --&gt; 00:02:42,451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&gt;able to </w:t>
      </w:r>
      <w:del w:id="46" w:author="UWI Staff" w:date="2017-08-30T10:51:00Z">
        <w:r w:rsidRPr="00452713" w:rsidDel="009865FE">
          <w:rPr>
            <w:rFonts w:ascii="Courier New" w:hAnsi="Courier New" w:cs="Courier New"/>
          </w:rPr>
          <w:delText xml:space="preserve">start </w:delText>
        </w:r>
      </w:del>
      <w:ins w:id="47" w:author="UWI Staff" w:date="2017-08-30T10:51:00Z">
        <w:r w:rsidR="009865FE" w:rsidRPr="00452713">
          <w:rPr>
            <w:rFonts w:ascii="Courier New" w:hAnsi="Courier New" w:cs="Courier New"/>
          </w:rPr>
          <w:t>st</w:t>
        </w:r>
        <w:r w:rsidR="009865FE">
          <w:rPr>
            <w:rFonts w:ascii="Courier New" w:hAnsi="Courier New" w:cs="Courier New"/>
          </w:rPr>
          <w:t>op</w:t>
        </w:r>
        <w:r w:rsidR="009865FE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 xml:space="preserve">the transmission of the </w:t>
      </w:r>
      <w:proofErr w:type="spellStart"/>
      <w:r w:rsidRPr="00452713">
        <w:rPr>
          <w:rFonts w:ascii="Courier New" w:hAnsi="Courier New" w:cs="Courier New"/>
        </w:rPr>
        <w:t>microfilariae</w:t>
      </w:r>
      <w:proofErr w:type="spellEnd"/>
      <w:del w:id="48" w:author="UWI Staff" w:date="2017-08-30T10:51:00Z">
        <w:r w:rsidRPr="00452713" w:rsidDel="00E7376A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00:02:42,624 --&gt; 00:02:45,112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causes this deadly disease.&lt;/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00:02:46,061 --&gt; 00:02:49,874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&gt;However, in spite of what we know of the efficacy </w:t>
      </w:r>
      <w:del w:id="49" w:author="Isabel.b" w:date="2017-08-31T05:52:00Z">
        <w:r w:rsidRPr="00452713" w:rsidDel="003D72BD">
          <w:rPr>
            <w:rFonts w:ascii="Courier New" w:hAnsi="Courier New" w:cs="Courier New"/>
          </w:rPr>
          <w:delText xml:space="preserve">or </w:delText>
        </w:r>
      </w:del>
      <w:ins w:id="50" w:author="Isabel.b" w:date="2017-08-31T05:52:00Z">
        <w:r w:rsidR="003D72BD">
          <w:rPr>
            <w:rFonts w:ascii="Courier New" w:hAnsi="Courier New" w:cs="Courier New"/>
          </w:rPr>
          <w:t>and of</w:t>
        </w:r>
        <w:r w:rsidR="003D72BD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efforts&lt;/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00:02:50,096 --&gt; 00:02:53,521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 that have been made to implement this efficacious 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00:02:53,711 --&gt; 00:02:55,036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 different settings</w:t>
      </w:r>
      <w:del w:id="51" w:author="Isabel.b" w:date="2017-08-31T05:56:00Z">
        <w:r w:rsidRPr="00452713" w:rsidDel="00C94899">
          <w:rPr>
            <w:rFonts w:ascii="Courier New" w:hAnsi="Courier New" w:cs="Courier New"/>
          </w:rPr>
          <w:delText>.&lt;/</w:delText>
        </w:r>
      </w:del>
      <w:ins w:id="52" w:author="Isabel.b" w:date="2017-08-31T05:56:00Z">
        <w:r w:rsidR="00C94899">
          <w:rPr>
            <w:rFonts w:ascii="Courier New" w:hAnsi="Courier New" w:cs="Courier New"/>
          </w:rPr>
          <w:t>,</w:t>
        </w:r>
        <w:r w:rsidR="00C94899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00:02:55,220 --&gt; 00:02:58,032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53" w:author="Isabel.b" w:date="2017-08-31T05:56:00Z">
        <w:r w:rsidRPr="00452713" w:rsidDel="00C94899">
          <w:rPr>
            <w:rFonts w:ascii="Courier New" w:hAnsi="Courier New" w:cs="Courier New"/>
          </w:rPr>
          <w:delText xml:space="preserve">We </w:delText>
        </w:r>
      </w:del>
      <w:ins w:id="54" w:author="Isabel.b" w:date="2017-08-31T05:56:00Z">
        <w:r w:rsidR="00C94899">
          <w:rPr>
            <w:rFonts w:ascii="Courier New" w:hAnsi="Courier New" w:cs="Courier New"/>
          </w:rPr>
          <w:t>w</w:t>
        </w:r>
        <w:r w:rsidR="00C94899" w:rsidRPr="00452713">
          <w:rPr>
            <w:rFonts w:ascii="Courier New" w:hAnsi="Courier New" w:cs="Courier New"/>
          </w:rPr>
          <w:t xml:space="preserve">e </w:t>
        </w:r>
      </w:ins>
      <w:r w:rsidRPr="00452713">
        <w:rPr>
          <w:rFonts w:ascii="Courier New" w:hAnsi="Courier New" w:cs="Courier New"/>
        </w:rPr>
        <w:t>still have millions of people that are still suffering&lt;/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00:02:58,239 --&gt; 00:03:00,764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&gt;from "river blindness", which is one of the consequences&lt;/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00:03:00,964 --&gt; 00:03:03,389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 of infestation with </w:t>
      </w:r>
      <w:proofErr w:type="spellStart"/>
      <w:r w:rsidRPr="00452713">
        <w:rPr>
          <w:rFonts w:ascii="Courier New" w:hAnsi="Courier New" w:cs="Courier New"/>
        </w:rPr>
        <w:t>onchocerca</w:t>
      </w:r>
      <w:proofErr w:type="spellEnd"/>
      <w:r w:rsidRPr="00452713">
        <w:rPr>
          <w:rFonts w:ascii="Courier New" w:hAnsi="Courier New" w:cs="Courier New"/>
        </w:rPr>
        <w:t xml:space="preserve"> </w:t>
      </w:r>
      <w:proofErr w:type="spellStart"/>
      <w:r w:rsidRPr="00452713">
        <w:rPr>
          <w:rFonts w:ascii="Courier New" w:hAnsi="Courier New" w:cs="Courier New"/>
        </w:rPr>
        <w:t>volvulus</w:t>
      </w:r>
      <w:proofErr w:type="spellEnd"/>
      <w:r w:rsidRPr="00452713">
        <w:rPr>
          <w:rFonts w:ascii="Courier New" w:hAnsi="Courier New" w:cs="Courier New"/>
        </w:rPr>
        <w:t>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00:03:03,573 --&gt; 00:03:07,123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&gt;The question is why does an efficacious 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00:03:07,323 --&gt; 00:03:09,961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&gt;not lead to the widespread impact&lt;/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00:03:10,154 --&gt; 00:03:11,404</w:t>
      </w:r>
    </w:p>
    <w:p w:rsidR="005E0C67" w:rsidRPr="00452713" w:rsidRDefault="005E0C67" w:rsidP="0042702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we expect to see</w:t>
      </w:r>
      <w:del w:id="55" w:author="Isabel.b" w:date="2017-09-10T06:49:00Z">
        <w:r w:rsidRPr="00452713" w:rsidDel="00427027">
          <w:rPr>
            <w:rFonts w:ascii="Courier New" w:hAnsi="Courier New" w:cs="Courier New"/>
          </w:rPr>
          <w:delText>.&lt;/</w:delText>
        </w:r>
      </w:del>
      <w:ins w:id="56" w:author="Isabel.b" w:date="2017-09-10T06:49:00Z">
        <w:r w:rsidR="00427027">
          <w:rPr>
            <w:rFonts w:ascii="Courier New" w:hAnsi="Courier New" w:cs="Courier New"/>
          </w:rPr>
          <w:t>?</w:t>
        </w:r>
        <w:r w:rsidR="00427027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00:03:11,600 --&gt; 00:03:14,075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&gt;So, most of these questions are actually asking&lt;/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00:03:14,257 --&gt; 00:03:15,945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&gt;about implementation failure.&lt;/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00:03:16,149 --&gt; 00:03:18,161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&gt;Because it takes more than just having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00:03:18,362 --&gt; 00:03:21,537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 efficacious intervention for you to have the impact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00:03:21,736 --&gt; 00:03:23,786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you hope to see in the population.&lt;/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00:03:23,986 --&gt; 00:03:26,586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&gt;Let's take another example with malaria.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00:03:26,786 --&gt; 00:03:30,749</w:t>
      </w:r>
    </w:p>
    <w:p w:rsidR="005E0C67" w:rsidRPr="00452713" w:rsidRDefault="005E0C67" w:rsidP="0042702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For instance, with malaria we know that a </w:t>
      </w:r>
      <w:del w:id="57" w:author="Isabel.b" w:date="2017-09-10T06:50:00Z">
        <w:r w:rsidRPr="00452713" w:rsidDel="00427027">
          <w:rPr>
            <w:rFonts w:ascii="Courier New" w:hAnsi="Courier New" w:cs="Courier New"/>
          </w:rPr>
          <w:delText>"</w:delText>
        </w:r>
      </w:del>
      <w:r w:rsidRPr="00452713">
        <w:rPr>
          <w:rFonts w:ascii="Courier New" w:hAnsi="Courier New" w:cs="Courier New"/>
        </w:rPr>
        <w:t>bed</w:t>
      </w:r>
      <w:ins w:id="58" w:author="UWI Staff" w:date="2017-08-30T10:53:00Z">
        <w:r w:rsidR="00E7376A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net</w:t>
      </w:r>
      <w:del w:id="59" w:author="Isabel.b" w:date="2017-09-10T06:50:00Z">
        <w:r w:rsidRPr="00452713" w:rsidDel="00427027">
          <w:rPr>
            <w:rFonts w:ascii="Courier New" w:hAnsi="Courier New" w:cs="Courier New"/>
          </w:rPr>
          <w:delText>"</w:delText>
        </w:r>
      </w:del>
      <w:r w:rsidRPr="00452713">
        <w:rPr>
          <w:rFonts w:ascii="Courier New" w:hAnsi="Courier New" w:cs="Courier New"/>
        </w:rPr>
        <w:t xml:space="preserve"> works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00:03:31,000 --&gt; 00:03:32,975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 preventing mosquito bites.&lt;/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00:03:33,159 --&gt; 00:03:35,247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&gt;Mosquito is the vector  that transmits&lt;/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00:03:35,440 --&gt; 00:03:37,865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 the plasmodium parasite that  causes malaria.&lt;/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00:03:38,086 --&gt; 00:03:40,811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&gt;However, despite investments </w:t>
      </w:r>
      <w:del w:id="60" w:author="UWI Staff" w:date="2017-08-30T10:55:00Z">
        <w:r w:rsidRPr="00452713" w:rsidDel="00E7376A">
          <w:rPr>
            <w:rFonts w:ascii="Courier New" w:hAnsi="Courier New" w:cs="Courier New"/>
          </w:rPr>
          <w:delText xml:space="preserve">have </w:delText>
        </w:r>
      </w:del>
      <w:ins w:id="61" w:author="UWI Staff" w:date="2017-08-30T10:55:00Z">
        <w:r w:rsidR="00E7376A" w:rsidRPr="00452713">
          <w:rPr>
            <w:rFonts w:ascii="Courier New" w:hAnsi="Courier New" w:cs="Courier New"/>
          </w:rPr>
          <w:t>hav</w:t>
        </w:r>
        <w:r w:rsidR="00E7376A">
          <w:rPr>
            <w:rFonts w:ascii="Courier New" w:hAnsi="Courier New" w:cs="Courier New"/>
          </w:rPr>
          <w:t>ing</w:t>
        </w:r>
        <w:r w:rsidR="00E7376A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been made&lt;/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00:03:40,995 --&gt; 00:03:43,408</w:t>
      </w:r>
    </w:p>
    <w:p w:rsidR="005E0C67" w:rsidRPr="00452713" w:rsidRDefault="005E0C67" w:rsidP="0042702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&gt;into providing </w:t>
      </w:r>
      <w:del w:id="62" w:author="Isabel.b" w:date="2017-09-10T06:50:00Z">
        <w:r w:rsidRPr="00452713" w:rsidDel="00427027">
          <w:rPr>
            <w:rFonts w:ascii="Courier New" w:hAnsi="Courier New" w:cs="Courier New"/>
          </w:rPr>
          <w:delText>"</w:delText>
        </w:r>
      </w:del>
      <w:r w:rsidRPr="00452713">
        <w:rPr>
          <w:rFonts w:ascii="Courier New" w:hAnsi="Courier New" w:cs="Courier New"/>
        </w:rPr>
        <w:t>bed</w:t>
      </w:r>
      <w:ins w:id="63" w:author="UWI Staff" w:date="2017-08-30T10:54:00Z">
        <w:r w:rsidR="00E7376A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nets</w:t>
      </w:r>
      <w:del w:id="64" w:author="Isabel.b" w:date="2017-09-10T06:50:00Z">
        <w:r w:rsidRPr="00452713" w:rsidDel="00427027">
          <w:rPr>
            <w:rFonts w:ascii="Courier New" w:hAnsi="Courier New" w:cs="Courier New"/>
          </w:rPr>
          <w:delText>"</w:delText>
        </w:r>
      </w:del>
      <w:r w:rsidRPr="00452713">
        <w:rPr>
          <w:rFonts w:ascii="Courier New" w:hAnsi="Courier New" w:cs="Courier New"/>
        </w:rPr>
        <w:t xml:space="preserve"> in endemic countries&lt;/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00:03:43,608 --&gt; 00:03:45,833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still have the scourge of malaria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00:03:46,044 --&gt; 00:03:49,006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&gt;and millions of children, </w:t>
      </w:r>
      <w:del w:id="65" w:author="Isabel.b" w:date="2017-08-31T05:57:00Z">
        <w:r w:rsidRPr="00452713" w:rsidDel="00C94899">
          <w:rPr>
            <w:rFonts w:ascii="Courier New" w:hAnsi="Courier New" w:cs="Courier New"/>
          </w:rPr>
          <w:delText>if not</w:delText>
        </w:r>
      </w:del>
      <w:ins w:id="66" w:author="Isabel.b" w:date="2017-08-31T05:57:00Z">
        <w:r w:rsidR="00C94899">
          <w:rPr>
            <w:rFonts w:ascii="Courier New" w:hAnsi="Courier New" w:cs="Courier New"/>
          </w:rPr>
          <w:t>in fact</w:t>
        </w:r>
      </w:ins>
      <w:r w:rsidRPr="00452713">
        <w:rPr>
          <w:rFonts w:ascii="Courier New" w:hAnsi="Courier New" w:cs="Courier New"/>
        </w:rPr>
        <w:t xml:space="preserve"> billions,&lt;/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00:03:49,206 --&gt; 00:03:52,406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&gt;millions of billions of people still suffer from malaria</w:t>
      </w:r>
      <w:del w:id="67" w:author="Isabel.b" w:date="2017-08-31T06:00:00Z">
        <w:r w:rsidRPr="00452713" w:rsidDel="007279F4">
          <w:rPr>
            <w:rFonts w:ascii="Courier New" w:hAnsi="Courier New" w:cs="Courier New"/>
          </w:rPr>
          <w:delText>.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00:03:52,606 --&gt; 00:03:54,419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68" w:author="Isabel.b" w:date="2017-08-31T06:00:00Z">
        <w:r w:rsidRPr="00452713" w:rsidDel="007279F4">
          <w:rPr>
            <w:rFonts w:ascii="Courier New" w:hAnsi="Courier New" w:cs="Courier New"/>
          </w:rPr>
          <w:delText>And more</w:delText>
        </w:r>
      </w:del>
      <w:r w:rsidRPr="00452713">
        <w:rPr>
          <w:rFonts w:ascii="Courier New" w:hAnsi="Courier New" w:cs="Courier New"/>
        </w:rPr>
        <w:t xml:space="preserve"> every year.&lt;/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00:03:54,615 --&gt; 00:03:56,440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 the question yet again is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00:03:56,640 --&gt; 00:03:58,953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&gt;why does that efficacious 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00:03:59,153 --&gt; 00:04:01,778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&gt;that is to say the insecticide </w:t>
      </w:r>
      <w:del w:id="69" w:author="UWI Staff" w:date="2017-08-30T10:56:00Z">
        <w:r w:rsidRPr="00452713" w:rsidDel="00E7376A">
          <w:rPr>
            <w:rFonts w:ascii="Courier New" w:hAnsi="Courier New" w:cs="Courier New"/>
          </w:rPr>
          <w:delText xml:space="preserve">treatment </w:delText>
        </w:r>
      </w:del>
      <w:ins w:id="70" w:author="UWI Staff" w:date="2017-08-30T10:56:00Z">
        <w:r w:rsidR="00E7376A" w:rsidRPr="00452713">
          <w:rPr>
            <w:rFonts w:ascii="Courier New" w:hAnsi="Courier New" w:cs="Courier New"/>
          </w:rPr>
          <w:t>treat</w:t>
        </w:r>
        <w:r w:rsidR="00E7376A">
          <w:rPr>
            <w:rFonts w:ascii="Courier New" w:hAnsi="Courier New" w:cs="Courier New"/>
          </w:rPr>
          <w:t>ed</w:t>
        </w:r>
        <w:r w:rsidR="00E7376A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bed</w:t>
      </w:r>
      <w:ins w:id="71" w:author="Isabel.b" w:date="2017-08-31T05:58:00Z">
        <w:r w:rsidR="00C94899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net&lt;/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00:04:01,965 --&gt; 00:04:04,340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&gt;not lead into the population impact&lt;/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00:04:04,562 --&gt; 00:04:05,849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we hope to see.&lt;/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00:04:06,030 --&gt; 00:04:08,893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&gt;Most of these questions are due to implementation failure.&lt;/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00:04:09,077 --&gt; 00:04:11,927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 what we are saying here is that we find that we have&lt;/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00:04:12,177 --&gt; 00:04:15,502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 efficacious intervention  does not necessarily translate&lt;/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00:04:15,713 --&gt; 00:04:18,463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&gt;to impact at </w:t>
      </w:r>
      <w:del w:id="72" w:author="Isabel.b" w:date="2017-08-31T06:02:00Z">
        <w:r w:rsidRPr="00452713" w:rsidDel="007279F4">
          <w:rPr>
            <w:rFonts w:ascii="Courier New" w:hAnsi="Courier New" w:cs="Courier New"/>
          </w:rPr>
          <w:delText xml:space="preserve">a </w:delText>
        </w:r>
      </w:del>
      <w:ins w:id="73" w:author="Isabel.b" w:date="2017-08-31T06:02:00Z">
        <w:r w:rsidR="007279F4">
          <w:rPr>
            <w:rFonts w:ascii="Courier New" w:hAnsi="Courier New" w:cs="Courier New"/>
          </w:rPr>
          <w:t>the</w:t>
        </w:r>
        <w:r w:rsidR="007279F4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population level.&lt;/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00:04:18,663 --&gt; 00:04:22,376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&gt;Obviously some sort of activities have to take the 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00:04:22,591 --&gt; 00:04:25,591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&gt;from the laboratory, from the design stage&lt;/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00:04:25,791 --&gt; 00:04:27,466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the population that needs it.&lt;/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00:04:27,642 --&gt; 00:04:30,842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these are some of the things that implementation research&lt;/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00:04:31,028 --&gt; 00:04:32,215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 tries to address.&lt;/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00:04:32,395 --&gt; 00:04:34,232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&gt;We </w:t>
      </w:r>
      <w:ins w:id="74" w:author="Isabel.b" w:date="2017-08-31T06:02:00Z">
        <w:r w:rsidR="007279F4">
          <w:rPr>
            <w:rFonts w:ascii="Courier New" w:hAnsi="Courier New" w:cs="Courier New"/>
          </w:rPr>
          <w:t xml:space="preserve">really </w:t>
        </w:r>
      </w:ins>
      <w:r w:rsidRPr="00452713">
        <w:rPr>
          <w:rFonts w:ascii="Courier New" w:hAnsi="Courier New" w:cs="Courier New"/>
        </w:rPr>
        <w:t>try to look at the effectiveness&lt;/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00:04:34,415 --&gt; 00:04:36,490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&gt;of the implementation activities&lt;/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00:04:36,692 --&gt; 00:04:39,305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&gt;or set of strategies that have been put in place&lt;/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00:04:39,505 --&gt; 00:04:42,817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deliver an efficacious or an effective intervention.&lt;/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00:04:43,044 --&gt; 00:04:46,244</w:t>
      </w:r>
    </w:p>
    <w:p w:rsidR="005E0C67" w:rsidRPr="00452713" w:rsidDel="00E7376A" w:rsidRDefault="005E0C67" w:rsidP="005E0C67">
      <w:pPr>
        <w:pStyle w:val="Textebrut"/>
        <w:rPr>
          <w:del w:id="75" w:author="UWI Staff" w:date="2017-08-30T10:58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Let's take a pause to define </w:t>
      </w:r>
      <w:del w:id="76" w:author="UWI Staff" w:date="2017-08-30T10:58:00Z">
        <w:r w:rsidRPr="00452713" w:rsidDel="00E7376A">
          <w:rPr>
            <w:rFonts w:ascii="Courier New" w:hAnsi="Courier New" w:cs="Courier New"/>
          </w:rPr>
          <w:delText>efficacy...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00:04:46,444 --&gt; 00:04:48,406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efficacy of an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00:04:48,602 --&gt; 00:04:50,889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to define intervention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00:04:51,091 --&gt; 00:04:53,154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distinguish these two definitions</w:t>
      </w:r>
      <w:del w:id="77" w:author="Isabel.b" w:date="2017-08-31T06:05:00Z">
        <w:r w:rsidRPr="00452713" w:rsidDel="00BA3231">
          <w:rPr>
            <w:rFonts w:ascii="Courier New" w:hAnsi="Courier New" w:cs="Courier New"/>
          </w:rPr>
          <w:delText>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00:04:53,354 --&gt; 00:04:56,141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from implementation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00:04:56,341 --&gt; 00:04:59,116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So, intervention efficacy.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00:04:59,316 --&gt; 00:05:03,204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This is the evidence for the effects of an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00:05:03,387 --&gt; 00:05:05,312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under controlled settings.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00:05:05,492 --&gt; 00:05:09,855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is to say that you control all </w:t>
      </w:r>
      <w:del w:id="78" w:author="Isabel.b" w:date="2017-08-31T06:06:00Z">
        <w:r w:rsidRPr="00452713" w:rsidDel="00BA3231">
          <w:rPr>
            <w:rFonts w:ascii="Courier New" w:hAnsi="Courier New" w:cs="Courier New"/>
          </w:rPr>
          <w:delText xml:space="preserve">sort </w:delText>
        </w:r>
      </w:del>
      <w:ins w:id="79" w:author="Isabel.b" w:date="2017-08-31T06:06:00Z">
        <w:r w:rsidR="00BA3231">
          <w:rPr>
            <w:rFonts w:ascii="Courier New" w:hAnsi="Courier New" w:cs="Courier New"/>
          </w:rPr>
          <w:t>set</w:t>
        </w:r>
        <w:r w:rsidR="00BA323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of implementation activities,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00:05:10,055 --&gt; 00:05:12,380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you control the context,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00:05:12,561 --&gt; 00:05:15,548</w:t>
      </w:r>
    </w:p>
    <w:p w:rsidR="005E0C67" w:rsidRPr="00452713" w:rsidDel="00E7376A" w:rsidRDefault="005E0C67" w:rsidP="005E0C67">
      <w:pPr>
        <w:pStyle w:val="Textebrut"/>
        <w:rPr>
          <w:del w:id="80" w:author="UWI Staff" w:date="2017-08-30T11:00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you choose a special</w:t>
      </w:r>
      <w:del w:id="81" w:author="UWI Staff" w:date="2017-08-30T11:00:00Z">
        <w:r w:rsidRPr="00452713" w:rsidDel="00E7376A">
          <w:rPr>
            <w:rFonts w:ascii="Courier New" w:hAnsi="Courier New" w:cs="Courier New"/>
          </w:rPr>
          <w:delText>...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00:05:15,748 --&gt; 00:05:16,898</w:t>
      </w:r>
    </w:p>
    <w:p w:rsidR="005E0C67" w:rsidRPr="00452713" w:rsidDel="008031EE" w:rsidRDefault="005E0C67" w:rsidP="005E0C67">
      <w:pPr>
        <w:pStyle w:val="Textebrut"/>
        <w:rPr>
          <w:del w:id="82" w:author="UWI Staff" w:date="2017-08-30T11:06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population group</w:t>
      </w:r>
      <w:del w:id="83" w:author="UWI Staff" w:date="2017-08-30T11:06:00Z">
        <w:r w:rsidRPr="00452713" w:rsidDel="008031EE">
          <w:rPr>
            <w:rFonts w:ascii="Courier New" w:hAnsi="Courier New" w:cs="Courier New"/>
          </w:rPr>
          <w:delText>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00:05:17,118 --&gt; 00:05:19,743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84" w:author="UWI Staff" w:date="2017-08-30T11:06:00Z">
        <w:r w:rsidRPr="00452713" w:rsidDel="008031EE">
          <w:rPr>
            <w:rFonts w:ascii="Courier New" w:hAnsi="Courier New" w:cs="Courier New"/>
          </w:rPr>
          <w:delText xml:space="preserve">You want </w:delText>
        </w:r>
      </w:del>
      <w:ins w:id="85" w:author="Isabel.b" w:date="2017-08-31T06:07:00Z">
        <w:r w:rsidR="00BA3231">
          <w:rPr>
            <w:rFonts w:ascii="Courier New" w:hAnsi="Courier New" w:cs="Courier New"/>
          </w:rPr>
          <w:t xml:space="preserve"> able </w:t>
        </w:r>
      </w:ins>
      <w:r w:rsidRPr="00452713">
        <w:rPr>
          <w:rFonts w:ascii="Courier New" w:hAnsi="Courier New" w:cs="Courier New"/>
        </w:rPr>
        <w:t>to test whether an intervention works or not.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00:05:19,943 --&gt; 00:05:23,505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instance, the initial clinical trials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00:05:23,705 --&gt; 00:05:26,705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were done to determine whether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 xml:space="preserve"> works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00:05:26,905 --&gt; 00:05:29,393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to stop the transmission of </w:t>
      </w:r>
      <w:proofErr w:type="spellStart"/>
      <w:r w:rsidRPr="00452713">
        <w:rPr>
          <w:rFonts w:ascii="Courier New" w:hAnsi="Courier New" w:cs="Courier New"/>
        </w:rPr>
        <w:t>microfilariae</w:t>
      </w:r>
      <w:proofErr w:type="spellEnd"/>
      <w:del w:id="86" w:author="UWI Staff" w:date="2017-08-30T11:01:00Z">
        <w:r w:rsidRPr="00452713" w:rsidDel="00E7376A">
          <w:rPr>
            <w:rFonts w:ascii="Courier New" w:hAnsi="Courier New" w:cs="Courier New"/>
          </w:rPr>
          <w:delText>s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00:05:29,580 --&gt; 00:05:33,105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causes </w:t>
      </w:r>
      <w:proofErr w:type="spellStart"/>
      <w:r w:rsidRPr="00452713">
        <w:rPr>
          <w:rFonts w:ascii="Courier New" w:hAnsi="Courier New" w:cs="Courier New"/>
        </w:rPr>
        <w:t>onchocerciasis</w:t>
      </w:r>
      <w:proofErr w:type="spellEnd"/>
      <w:ins w:id="87" w:author="Isabel.b" w:date="2017-08-31T06:07:00Z">
        <w:r w:rsidR="00BA3231">
          <w:rPr>
            <w:rFonts w:ascii="Courier New" w:hAnsi="Courier New" w:cs="Courier New"/>
          </w:rPr>
          <w:t>,</w:t>
        </w:r>
      </w:ins>
      <w:r w:rsidRPr="00452713">
        <w:rPr>
          <w:rFonts w:ascii="Courier New" w:hAnsi="Courier New" w:cs="Courier New"/>
        </w:rPr>
        <w:t xml:space="preserve"> could be an efficacy trial.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00:05:33,305 --&gt; 00:05:36,818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next group is the intervention effectiveness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00:05:37,005 --&gt; 00:05:39,430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Here you move an efficacious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00:05:39,630 --&gt; 00:05:41,255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from the controlled setting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00:05:41,455 --&gt; 00:05:43,630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you move it into the general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00:05:44,429 --&gt; 00:05:48,204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However, you still limit the set of implementation activities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00:05:48,404 --&gt; 00:05:50,866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the barest minimum possible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00:05:51,066 --&gt; 00:05:54,066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successfully implement that efficacious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00:05:54,266 --&gt; 00:05:56,379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within the general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00:05:56,575 --&gt; 00:05:59,587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So, you see here, you </w:t>
      </w:r>
      <w:ins w:id="88" w:author="UWI Staff" w:date="2017-08-30T11:05:00Z">
        <w:r w:rsidR="008031EE">
          <w:rPr>
            <w:rFonts w:ascii="Courier New" w:hAnsi="Courier New" w:cs="Courier New"/>
          </w:rPr>
          <w:t xml:space="preserve">have </w:t>
        </w:r>
      </w:ins>
      <w:r w:rsidRPr="00452713">
        <w:rPr>
          <w:rFonts w:ascii="Courier New" w:hAnsi="Courier New" w:cs="Courier New"/>
        </w:rPr>
        <w:t>move</w:t>
      </w:r>
      <w:ins w:id="89" w:author="UWI Staff" w:date="2017-08-30T11:05:00Z">
        <w:r w:rsidR="008031EE">
          <w:rPr>
            <w:rFonts w:ascii="Courier New" w:hAnsi="Courier New" w:cs="Courier New"/>
          </w:rPr>
          <w:t>d</w:t>
        </w:r>
      </w:ins>
      <w:r w:rsidRPr="00452713">
        <w:rPr>
          <w:rFonts w:ascii="Courier New" w:hAnsi="Courier New" w:cs="Courier New"/>
        </w:rPr>
        <w:t xml:space="preserve"> from a carefully selected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00:05:59,787 --&gt; 00:06:02,662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population group to broader population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00:06:02,850 --&gt; 00:06:05,800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where the disease for which the intervention has been placed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00:06:06,000 --&gt; 00:06:06,962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might be endemic.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00:06:07,162 --&gt; 00:06:10,287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However, you still control some of the implementation activities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00:06:10,487 --&gt; 00:06:12,700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 context in which the research is done.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00:06:12,900 --&gt; 00:06:15,612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effectiveness, however,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00:06:15,812 --&gt; 00:06:17,862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really is focused on generating evidence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00:06:18,036 --&gt; 00:06:21,136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for the </w:t>
      </w:r>
      <w:del w:id="90" w:author="Isabel.b" w:date="2017-08-31T06:09:00Z">
        <w:r w:rsidRPr="00452713" w:rsidDel="00BA3231">
          <w:rPr>
            <w:rFonts w:ascii="Courier New" w:hAnsi="Courier New" w:cs="Courier New"/>
          </w:rPr>
          <w:delText xml:space="preserve">sort </w:delText>
        </w:r>
      </w:del>
      <w:ins w:id="91" w:author="Isabel.b" w:date="2017-08-31T06:09:00Z">
        <w:r w:rsidR="00BA3231">
          <w:rPr>
            <w:rFonts w:ascii="Courier New" w:hAnsi="Courier New" w:cs="Courier New"/>
          </w:rPr>
          <w:t>set</w:t>
        </w:r>
        <w:r w:rsidR="00BA323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of implementation activities or strategies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00:06:21,336 --&gt; 00:06:24,236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you put in place to deliver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00:06:24,436 --&gt; 00:06:27,873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92" w:author="Isabel.b" w:date="2017-08-31T06:11:00Z">
        <w:r w:rsidRPr="00452713" w:rsidDel="00BA3231">
          <w:rPr>
            <w:rFonts w:ascii="Courier New" w:hAnsi="Courier New" w:cs="Courier New"/>
          </w:rPr>
          <w:delText>a subtle</w:delText>
        </w:r>
      </w:del>
      <w:ins w:id="93" w:author="Isabel.b" w:date="2017-08-31T06:11:00Z">
        <w:r w:rsidR="00BA3231">
          <w:rPr>
            <w:rFonts w:ascii="Courier New" w:hAnsi="Courier New" w:cs="Courier New"/>
          </w:rPr>
          <w:t>an</w:t>
        </w:r>
      </w:ins>
      <w:r w:rsidRPr="00452713">
        <w:rPr>
          <w:rFonts w:ascii="Courier New" w:hAnsi="Courier New" w:cs="Courier New"/>
        </w:rPr>
        <w:t xml:space="preserve"> efficacious intervention within a new setting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00:06:28,073 --&gt; 00:06:30,161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within broader population groups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00:06:30,361 --&gt; 00:06:34,561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under the real world conditions in which those populations exist.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00:06:35,583 --&gt; 00:06:38,583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 for instance, here you are no longer </w:t>
      </w:r>
      <w:del w:id="94" w:author="UWI Staff" w:date="2017-08-30T11:05:00Z">
        <w:r w:rsidRPr="00452713" w:rsidDel="008031EE">
          <w:rPr>
            <w:rFonts w:ascii="Courier New" w:hAnsi="Courier New" w:cs="Courier New"/>
          </w:rPr>
          <w:delText>entrusted</w:delText>
        </w:r>
      </w:del>
      <w:ins w:id="95" w:author="UWI Staff" w:date="2017-08-30T11:05:00Z">
        <w:r w:rsidR="008031EE">
          <w:rPr>
            <w:rFonts w:ascii="Courier New" w:hAnsi="Courier New" w:cs="Courier New"/>
          </w:rPr>
          <w:t>interested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00:06:38,783 --&gt; 00:06:41,770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in controlling  the implementation activities or the strategies,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00:06:41,958 --&gt; 00:06:43,371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controlling the context.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00:06:43,571 --&gt; 00:06:46,908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In fact, that is the focus of your study in most cases.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00:06:47,633 --&gt; 00:06:49,233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&gt;So </w:t>
      </w:r>
      <w:del w:id="96" w:author="UWI Staff" w:date="2017-08-30T11:15:00Z">
        <w:r w:rsidRPr="00452713" w:rsidDel="006765E1">
          <w:rPr>
            <w:rFonts w:ascii="Courier New" w:hAnsi="Courier New" w:cs="Courier New"/>
          </w:rPr>
          <w:delText xml:space="preserve">lest's </w:delText>
        </w:r>
      </w:del>
      <w:ins w:id="97" w:author="UWI Staff" w:date="2017-08-30T11:15:00Z">
        <w:r w:rsidR="006765E1" w:rsidRPr="00452713">
          <w:rPr>
            <w:rFonts w:ascii="Courier New" w:hAnsi="Courier New" w:cs="Courier New"/>
          </w:rPr>
          <w:t>le</w:t>
        </w:r>
        <w:r w:rsidR="006765E1">
          <w:rPr>
            <w:rFonts w:ascii="Courier New" w:hAnsi="Courier New" w:cs="Courier New"/>
          </w:rPr>
          <w:t>t</w:t>
        </w:r>
        <w:r w:rsidR="006765E1" w:rsidRPr="00452713">
          <w:rPr>
            <w:rFonts w:ascii="Courier New" w:hAnsi="Courier New" w:cs="Courier New"/>
          </w:rPr>
          <w:t xml:space="preserve">'s </w:t>
        </w:r>
      </w:ins>
      <w:r w:rsidRPr="00452713">
        <w:rPr>
          <w:rFonts w:ascii="Courier New" w:hAnsi="Courier New" w:cs="Courier New"/>
        </w:rPr>
        <w:t>take a pause here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00:06:49,433 --&gt; 00:06:51,758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use an example to illustrate what we mean.&lt;/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ins w:id="98" w:author="UWI Staff" w:date="2017-08-30T11:15:00Z">
        <w:del w:id="99" w:author="Isabel.b" w:date="2017-09-03T06:17:00Z">
          <w:r w:rsidR="006765E1" w:rsidDel="00DF6776">
            <w:rPr>
              <w:rFonts w:ascii="Courier New" w:hAnsi="Courier New" w:cs="Courier New"/>
            </w:rPr>
            <w:delText xml:space="preserve"> (remove italics)</w:delText>
          </w:r>
        </w:del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00:06:51,971 --&gt; 00:06:54,233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&gt;So let's go back to the </w:t>
      </w:r>
      <w:proofErr w:type="spellStart"/>
      <w:r w:rsidRPr="00452713">
        <w:rPr>
          <w:rFonts w:ascii="Courier New" w:hAnsi="Courier New" w:cs="Courier New"/>
        </w:rPr>
        <w:t>onchocerca</w:t>
      </w:r>
      <w:proofErr w:type="spellEnd"/>
      <w:r w:rsidRPr="00452713">
        <w:rPr>
          <w:rFonts w:ascii="Courier New" w:hAnsi="Courier New" w:cs="Courier New"/>
        </w:rPr>
        <w:t xml:space="preserve"> </w:t>
      </w:r>
      <w:proofErr w:type="spellStart"/>
      <w:r w:rsidRPr="00452713">
        <w:rPr>
          <w:rFonts w:ascii="Courier New" w:hAnsi="Courier New" w:cs="Courier New"/>
        </w:rPr>
        <w:t>volvulus</w:t>
      </w:r>
      <w:proofErr w:type="spellEnd"/>
      <w:r w:rsidRPr="00452713">
        <w:rPr>
          <w:rFonts w:ascii="Courier New" w:hAnsi="Courier New" w:cs="Courier New"/>
        </w:rPr>
        <w:t xml:space="preserve"> example&lt;/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00:06:54,433 --&gt; 00:06:55,833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&gt;that we used </w:t>
      </w:r>
      <w:del w:id="100" w:author="UWI Staff" w:date="2017-08-30T11:16:00Z">
        <w:r w:rsidRPr="00452713" w:rsidDel="006765E1">
          <w:rPr>
            <w:rFonts w:ascii="Courier New" w:hAnsi="Courier New" w:cs="Courier New"/>
          </w:rPr>
          <w:delText xml:space="preserve">early </w:delText>
        </w:r>
      </w:del>
      <w:ins w:id="101" w:author="UWI Staff" w:date="2017-08-30T11:16:00Z">
        <w:r w:rsidR="006765E1" w:rsidRPr="00452713">
          <w:rPr>
            <w:rFonts w:ascii="Courier New" w:hAnsi="Courier New" w:cs="Courier New"/>
          </w:rPr>
          <w:t>earl</w:t>
        </w:r>
        <w:r w:rsidR="006765E1">
          <w:rPr>
            <w:rFonts w:ascii="Courier New" w:hAnsi="Courier New" w:cs="Courier New"/>
          </w:rPr>
          <w:t>ier</w:t>
        </w:r>
        <w:r w:rsidR="006765E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00:06:56,047 --&gt; 00:06:59,384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&gt;We said that conducting clinical trials to determine&lt;/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00:06:59,584 --&gt; 00:07:02,009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&gt;the efficacy of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00:07:02,209 --&gt; 00:07:04,309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&gt;on the transmission of </w:t>
      </w:r>
      <w:proofErr w:type="spellStart"/>
      <w:r w:rsidRPr="00452713">
        <w:rPr>
          <w:rFonts w:ascii="Courier New" w:hAnsi="Courier New" w:cs="Courier New"/>
        </w:rPr>
        <w:t>microfilariae</w:t>
      </w:r>
      <w:proofErr w:type="spellEnd"/>
      <w:r w:rsidRPr="00452713">
        <w:rPr>
          <w:rFonts w:ascii="Courier New" w:hAnsi="Courier New" w:cs="Courier New"/>
        </w:rPr>
        <w:t xml:space="preserve">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00:07:04,491 --&gt; 00:07:07,491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&gt;would be an example of </w:t>
      </w:r>
      <w:del w:id="102" w:author="Isabel.b" w:date="2017-08-31T06:16:00Z">
        <w:r w:rsidRPr="00452713" w:rsidDel="00F76817">
          <w:rPr>
            <w:rFonts w:ascii="Courier New" w:hAnsi="Courier New" w:cs="Courier New"/>
          </w:rPr>
          <w:delText xml:space="preserve">an </w:delText>
        </w:r>
      </w:del>
      <w:ins w:id="103" w:author="Isabel.b" w:date="2017-08-31T06:16:00Z">
        <w:r w:rsidR="00F76817">
          <w:rPr>
            <w:rFonts w:ascii="Courier New" w:hAnsi="Courier New" w:cs="Courier New"/>
          </w:rPr>
          <w:t>-</w:t>
        </w:r>
        <w:r w:rsidR="00F76817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intervention efficacy</w:t>
      </w:r>
      <w:ins w:id="104" w:author="Isabel.b" w:date="2017-08-31T06:15:00Z">
        <w:r w:rsidR="00F76817">
          <w:rPr>
            <w:rFonts w:ascii="Courier New" w:hAnsi="Courier New" w:cs="Courier New"/>
          </w:rPr>
          <w:t xml:space="preserve"> [research]</w:t>
        </w:r>
      </w:ins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00:07:07,691 --&gt; 00:07:10,403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then taking that efficacious 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00:07:10,575 --&gt; 00:07:13,750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 that is the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ins w:id="105" w:author="Isabel.b" w:date="2017-08-31T06:14:00Z">
        <w:r w:rsidR="00BA3231">
          <w:rPr>
            <w:rFonts w:ascii="Courier New" w:hAnsi="Courier New" w:cs="Courier New"/>
          </w:rPr>
          <w:t>,</w:t>
        </w:r>
      </w:ins>
      <w:r w:rsidRPr="00452713">
        <w:rPr>
          <w:rFonts w:ascii="Courier New" w:hAnsi="Courier New" w:cs="Courier New"/>
        </w:rPr>
        <w:t xml:space="preserve"> to the population</w:t>
      </w:r>
      <w:del w:id="106" w:author="UWI Staff" w:date="2017-08-30T11:19:00Z">
        <w:r w:rsidRPr="00452713" w:rsidDel="006765E1">
          <w:rPr>
            <w:rFonts w:ascii="Courier New" w:hAnsi="Courier New" w:cs="Courier New"/>
          </w:rPr>
          <w:delText>.&lt;/</w:delText>
        </w:r>
      </w:del>
      <w:ins w:id="107" w:author="UWI Staff" w:date="2017-08-30T11:19:00Z">
        <w:r w:rsidR="006765E1">
          <w:rPr>
            <w:rFonts w:ascii="Courier New" w:hAnsi="Courier New" w:cs="Courier New"/>
          </w:rPr>
          <w:t>,</w:t>
        </w:r>
        <w:r w:rsidR="006765E1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00:07:13,950 --&gt; 00:07:16,950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108" w:author="UWI Staff" w:date="2017-08-30T11:19:00Z">
        <w:r w:rsidRPr="00452713" w:rsidDel="006765E1">
          <w:rPr>
            <w:rFonts w:ascii="Courier New" w:hAnsi="Courier New" w:cs="Courier New"/>
          </w:rPr>
          <w:delText xml:space="preserve">Maybe </w:delText>
        </w:r>
      </w:del>
      <w:ins w:id="109" w:author="UWI Staff" w:date="2017-08-30T11:19:00Z">
        <w:r w:rsidR="006765E1">
          <w:rPr>
            <w:rFonts w:ascii="Courier New" w:hAnsi="Courier New" w:cs="Courier New"/>
          </w:rPr>
          <w:t>m</w:t>
        </w:r>
        <w:r w:rsidR="006765E1" w:rsidRPr="00452713">
          <w:rPr>
            <w:rFonts w:ascii="Courier New" w:hAnsi="Courier New" w:cs="Courier New"/>
          </w:rPr>
          <w:t xml:space="preserve">aybe </w:t>
        </w:r>
      </w:ins>
      <w:r w:rsidRPr="00452713">
        <w:rPr>
          <w:rFonts w:ascii="Courier New" w:hAnsi="Courier New" w:cs="Courier New"/>
        </w:rPr>
        <w:t>you do in a community a trial&lt;/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00:07:17,150 --&gt; 00:07:20,349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&gt;where you randomly </w:t>
      </w:r>
      <w:del w:id="110" w:author="UWI Staff" w:date="2017-08-30T11:17:00Z">
        <w:r w:rsidRPr="00452713" w:rsidDel="006765E1">
          <w:rPr>
            <w:rFonts w:ascii="Courier New" w:hAnsi="Courier New" w:cs="Courier New"/>
          </w:rPr>
          <w:delText xml:space="preserve">put  </w:delText>
        </w:r>
      </w:del>
      <w:ins w:id="111" w:author="UWI Staff" w:date="2017-08-30T11:17:00Z">
        <w:r w:rsidR="006765E1">
          <w:rPr>
            <w:rFonts w:ascii="Courier New" w:hAnsi="Courier New" w:cs="Courier New"/>
          </w:rPr>
          <w:t>approach</w:t>
        </w:r>
        <w:r w:rsidR="006765E1" w:rsidRPr="00452713">
          <w:rPr>
            <w:rFonts w:ascii="Courier New" w:hAnsi="Courier New" w:cs="Courier New"/>
          </w:rPr>
          <w:t xml:space="preserve">  </w:t>
        </w:r>
      </w:ins>
      <w:r w:rsidRPr="00452713">
        <w:rPr>
          <w:rFonts w:ascii="Courier New" w:hAnsi="Courier New" w:cs="Courier New"/>
        </w:rPr>
        <w:t xml:space="preserve">some community to receive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00:07:20,562 --&gt; 00:07:23,774</w:t>
      </w:r>
    </w:p>
    <w:p w:rsidR="005E0C67" w:rsidRPr="00452713" w:rsidRDefault="005E0C67" w:rsidP="00B6537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&gt;and then some other community </w:t>
      </w:r>
      <w:del w:id="112" w:author="UWI Staff" w:date="2017-08-30T11:17:00Z">
        <w:r w:rsidRPr="00452713" w:rsidDel="006765E1">
          <w:rPr>
            <w:rFonts w:ascii="Courier New" w:hAnsi="Courier New" w:cs="Courier New"/>
          </w:rPr>
          <w:delText>don't notice about the</w:delText>
        </w:r>
      </w:del>
      <w:ins w:id="113" w:author="UWI Staff" w:date="2017-08-30T11:17:00Z">
        <w:r w:rsidR="006765E1">
          <w:rPr>
            <w:rFonts w:ascii="Courier New" w:hAnsi="Courier New" w:cs="Courier New"/>
          </w:rPr>
          <w:t>do</w:t>
        </w:r>
      </w:ins>
      <w:ins w:id="114" w:author="Isabel.b" w:date="2017-09-10T08:38:00Z">
        <w:r w:rsidR="00B65377">
          <w:rPr>
            <w:rFonts w:ascii="Courier New" w:hAnsi="Courier New" w:cs="Courier New"/>
          </w:rPr>
          <w:t>es</w:t>
        </w:r>
      </w:ins>
      <w:ins w:id="115" w:author="UWI Staff" w:date="2017-08-30T11:17:00Z">
        <w:r w:rsidR="006765E1">
          <w:rPr>
            <w:rFonts w:ascii="Courier New" w:hAnsi="Courier New" w:cs="Courier New"/>
          </w:rPr>
          <w:t xml:space="preserve"> not </w:t>
        </w:r>
      </w:ins>
      <w:ins w:id="116" w:author="UWI Staff" w:date="2017-08-30T11:18:00Z">
        <w:r w:rsidR="006765E1">
          <w:rPr>
            <w:rFonts w:ascii="Courier New" w:hAnsi="Courier New" w:cs="Courier New"/>
          </w:rPr>
          <w:t>r</w:t>
        </w:r>
      </w:ins>
      <w:ins w:id="117" w:author="UWI Staff" w:date="2017-08-30T11:17:00Z">
        <w:r w:rsidR="006765E1">
          <w:rPr>
            <w:rFonts w:ascii="Courier New" w:hAnsi="Courier New" w:cs="Courier New"/>
          </w:rPr>
          <w:t>eceive</w:t>
        </w:r>
        <w:del w:id="118" w:author="Isabel.b" w:date="2017-09-10T08:38:00Z">
          <w:r w:rsidR="006765E1" w:rsidDel="00B65377">
            <w:rPr>
              <w:rFonts w:ascii="Courier New" w:hAnsi="Courier New" w:cs="Courier New"/>
            </w:rPr>
            <w:delText xml:space="preserve"> </w:delText>
          </w:r>
        </w:del>
      </w:ins>
      <w:r w:rsidRPr="00452713">
        <w:rPr>
          <w:rFonts w:ascii="Courier New" w:hAnsi="Courier New" w:cs="Courier New"/>
        </w:rPr>
        <w:t xml:space="preserve">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>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00:07:23,974 --&gt; 00:07:25,362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119" w:author="UWI Staff" w:date="2017-08-30T11:18:00Z">
        <w:r w:rsidRPr="00452713" w:rsidDel="006765E1">
          <w:rPr>
            <w:rFonts w:ascii="Courier New" w:hAnsi="Courier New" w:cs="Courier New"/>
          </w:rPr>
          <w:delText xml:space="preserve">Would </w:delText>
        </w:r>
      </w:del>
      <w:ins w:id="120" w:author="UWI Staff" w:date="2017-08-30T11:18:00Z">
        <w:r w:rsidR="006765E1">
          <w:rPr>
            <w:rFonts w:ascii="Courier New" w:hAnsi="Courier New" w:cs="Courier New"/>
          </w:rPr>
          <w:t>w</w:t>
        </w:r>
        <w:r w:rsidR="006765E1" w:rsidRPr="00452713">
          <w:rPr>
            <w:rFonts w:ascii="Courier New" w:hAnsi="Courier New" w:cs="Courier New"/>
          </w:rPr>
          <w:t xml:space="preserve">ould </w:t>
        </w:r>
      </w:ins>
      <w:r w:rsidRPr="00452713">
        <w:rPr>
          <w:rFonts w:ascii="Courier New" w:hAnsi="Courier New" w:cs="Courier New"/>
        </w:rPr>
        <w:t>be an example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00:07:25,554 --&gt; 00:07:28,679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&gt;of </w:t>
      </w:r>
      <w:del w:id="121" w:author="Isabel.b" w:date="2017-08-31T06:16:00Z">
        <w:r w:rsidRPr="00452713" w:rsidDel="00F76817">
          <w:rPr>
            <w:rFonts w:ascii="Courier New" w:hAnsi="Courier New" w:cs="Courier New"/>
          </w:rPr>
          <w:delText xml:space="preserve">an </w:delText>
        </w:r>
      </w:del>
      <w:ins w:id="122" w:author="Isabel.b" w:date="2017-08-31T06:16:00Z">
        <w:r w:rsidR="00F76817">
          <w:rPr>
            <w:rFonts w:ascii="Courier New" w:hAnsi="Courier New" w:cs="Courier New"/>
          </w:rPr>
          <w:t>-</w:t>
        </w:r>
        <w:r w:rsidR="00F76817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intervention effectiveness research.&lt;/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00:07:28,850 --&gt; 00:07:30,625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&gt;You see that in this one you take it&lt;/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00:07:30,815 --&gt; 00:07:32,265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 from the controlled setting&lt;/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00:07:32,437 --&gt; 00:07:35,250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&gt;into a fairly relaxed setting within broader population.&lt;/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00:07:35,450 --&gt; 00:07:38,537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&gt;However, you are still controlling some of the parameters&lt;/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00:07:38,737 --&gt; 00:07:40,262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&gt;so that you are able to </w:t>
      </w:r>
      <w:del w:id="123" w:author="Isabel.b" w:date="2017-08-31T06:16:00Z">
        <w:r w:rsidRPr="00452713" w:rsidDel="00F76817">
          <w:rPr>
            <w:rFonts w:ascii="Courier New" w:hAnsi="Courier New" w:cs="Courier New"/>
          </w:rPr>
          <w:delText xml:space="preserve">see </w:delText>
        </w:r>
      </w:del>
      <w:ins w:id="124" w:author="Isabel.b" w:date="2017-08-31T06:16:00Z">
        <w:r w:rsidR="00F76817">
          <w:rPr>
            <w:rFonts w:ascii="Courier New" w:hAnsi="Courier New" w:cs="Courier New"/>
          </w:rPr>
          <w:t>say</w:t>
        </w:r>
        <w:r w:rsidR="00F76817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00:07:40,462 --&gt; 00:07:42,587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the intervention is effective or not.&lt;/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00:07:42,779 --&gt; 00:07:45,591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&gt;Now let's move into implementation effectiveness.&lt;/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00:07:45,791 --&gt; 00:07:48,791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&gt;Implementation effectiveness now begins to look at strategies&lt;/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00:07:48,991 --&gt; 00:07:52,279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you can use to disseminate that efficacious...&lt;/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00:07:52,456 --&gt; 00:07:55,456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effective intervention within broader population.&lt;/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00:07:55,656 --&gt; 00:07:57,906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&gt;For instance, let's assume that&lt;/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00:07:58,106 --&gt; 00:08:00,294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 the intervention effectiveness research&lt;/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00:08:00,500 --&gt; 00:08:03,500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&gt;you have used </w:t>
      </w:r>
      <w:del w:id="125" w:author="UWI Staff" w:date="2017-08-30T11:27:00Z">
        <w:r w:rsidRPr="00452713" w:rsidDel="00706E84">
          <w:rPr>
            <w:rFonts w:ascii="Courier New" w:hAnsi="Courier New" w:cs="Courier New"/>
          </w:rPr>
          <w:delText xml:space="preserve">outcare </w:delText>
        </w:r>
      </w:del>
      <w:ins w:id="126" w:author="UWI Staff" w:date="2017-08-30T11:27:00Z">
        <w:r w:rsidR="00706E84">
          <w:rPr>
            <w:rFonts w:ascii="Courier New" w:hAnsi="Courier New" w:cs="Courier New"/>
          </w:rPr>
          <w:t>health</w:t>
        </w:r>
        <w:r w:rsidR="00706E84" w:rsidRPr="00452713">
          <w:rPr>
            <w:rFonts w:ascii="Courier New" w:hAnsi="Courier New" w:cs="Courier New"/>
          </w:rPr>
          <w:t xml:space="preserve">care </w:t>
        </w:r>
      </w:ins>
      <w:r w:rsidRPr="00452713">
        <w:rPr>
          <w:rFonts w:ascii="Courier New" w:hAnsi="Courier New" w:cs="Courier New"/>
        </w:rPr>
        <w:t>provider</w:t>
      </w:r>
      <w:ins w:id="127" w:author="UWI Staff" w:date="2017-08-30T11:27:00Z">
        <w:r w:rsidR="00706E84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 xml:space="preserve"> to provide the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 xml:space="preserve">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00:08:03,700 --&gt; 00:08:05,337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the people that need</w:t>
      </w:r>
      <w:del w:id="128" w:author="UWI Staff" w:date="2017-08-30T11:27:00Z">
        <w:r w:rsidRPr="00452713" w:rsidDel="00706E84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 xml:space="preserve"> it.&lt;/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00:08:05,530 --&gt; 00:08:08,155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 implementation effectiveness you might begin to look&lt;/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00:08:08,367 --&gt; 00:08:10,255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&gt;at other strategies that may be useful&lt;/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00:08:10,443 --&gt; 00:08:12,793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&gt;for doing the same thing in a new setting.&lt;/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00:08:12,990 --&gt; 00:08:16,015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&gt;For instance, you might be trying to use comm</w:t>
      </w:r>
      <w:ins w:id="129" w:author="UWI Staff" w:date="2017-08-30T11:27:00Z">
        <w:r w:rsidR="00706E84">
          <w:rPr>
            <w:rFonts w:ascii="Courier New" w:hAnsi="Courier New" w:cs="Courier New"/>
          </w:rPr>
          <w:t>unity</w:t>
        </w:r>
      </w:ins>
      <w:ins w:id="130" w:author="UWI Staff" w:date="2017-08-30T11:28:00Z">
        <w:r w:rsidR="00706E84">
          <w:rPr>
            <w:rFonts w:ascii="Courier New" w:hAnsi="Courier New" w:cs="Courier New"/>
          </w:rPr>
          <w:t xml:space="preserve"> health</w:t>
        </w:r>
      </w:ins>
      <w:ins w:id="131" w:author="UWI Staff" w:date="2017-08-30T11:27:00Z">
        <w:r w:rsidR="00706E84">
          <w:rPr>
            <w:rFonts w:ascii="Courier New" w:hAnsi="Courier New" w:cs="Courier New"/>
          </w:rPr>
          <w:t xml:space="preserve"> </w:t>
        </w:r>
      </w:ins>
      <w:del w:id="132" w:author="UWI Staff" w:date="2017-08-30T11:28:00Z">
        <w:r w:rsidRPr="00452713" w:rsidDel="00706E84">
          <w:rPr>
            <w:rFonts w:ascii="Courier New" w:hAnsi="Courier New" w:cs="Courier New"/>
          </w:rPr>
          <w:delText xml:space="preserve">on field </w:delText>
        </w:r>
      </w:del>
      <w:r w:rsidRPr="00452713">
        <w:rPr>
          <w:rFonts w:ascii="Courier New" w:hAnsi="Courier New" w:cs="Courier New"/>
        </w:rPr>
        <w:t>workers&lt;/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00:08:16,215 --&gt; 00:08:18,065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&gt;or you might be trying to use </w:t>
      </w:r>
      <w:r w:rsidR="008A522A" w:rsidRPr="008A522A">
        <w:rPr>
          <w:rFonts w:ascii="Courier New" w:hAnsi="Courier New" w:cs="Courier New"/>
          <w:highlight w:val="cyan"/>
          <w:rPrChange w:id="133" w:author="Isabel.b" w:date="2017-08-31T06:19:00Z">
            <w:rPr>
              <w:rFonts w:ascii="Courier New" w:hAnsi="Courier New" w:cs="Courier New"/>
            </w:rPr>
          </w:rPrChange>
        </w:rPr>
        <w:t>policies&lt;/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00:08:18,252 --&gt; 00:08:19,590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deliver the same drug&lt;/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00:08:19,799 --&gt; 00:08:22,086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testing to see the impact 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00:08:22,264 --&gt; 00:08:24,001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&gt;of these differences in the strategy&lt;/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00:08:24,236 --&gt; 00:08:26,786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&gt;would be a focus of implementation effectiveness.&lt;/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00:08:27,632 --&gt; 00:08:30,632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 with this example I hope you are clear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00:08:30,832 --&gt; 00:08:33,345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intervention efficacy is different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00:08:33,545 --&gt; 00:08:35,770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from intervention effectiveness and is different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00:08:35,940 --&gt; 00:08:37,802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from implementation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00:08:37,997 --&gt; 00:08:40,034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This thinking is actually central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00:08:40,240 --&gt; 00:08:42,590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the conduct of implementation research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00:08:42,793 --&gt; 00:08:45,793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and to </w:t>
      </w:r>
      <w:del w:id="134" w:author="Isabel.b" w:date="2017-08-31T06:21:00Z">
        <w:r w:rsidRPr="00452713" w:rsidDel="0029298E">
          <w:rPr>
            <w:rFonts w:ascii="Courier New" w:hAnsi="Courier New" w:cs="Courier New"/>
          </w:rPr>
          <w:delText xml:space="preserve">your </w:delText>
        </w:r>
      </w:del>
      <w:ins w:id="135" w:author="Isabel.b" w:date="2017-08-31T06:21:00Z">
        <w:r w:rsidR="0029298E">
          <w:rPr>
            <w:rFonts w:ascii="Courier New" w:hAnsi="Courier New" w:cs="Courier New"/>
          </w:rPr>
          <w:t>the whole</w:t>
        </w:r>
        <w:r w:rsidR="0029298E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body of work that is called implementation science.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00:08:45,993 --&gt; 00:08:49,330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It's really the deliberate focus on implementation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00:08:49,563 --&gt; 00:08:52,788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to take our </w:t>
      </w:r>
      <w:del w:id="136" w:author="UWI Staff" w:date="2017-08-30T11:30:00Z">
        <w:r w:rsidRPr="00452713" w:rsidDel="00C5623D">
          <w:rPr>
            <w:rFonts w:ascii="Courier New" w:hAnsi="Courier New" w:cs="Courier New"/>
          </w:rPr>
          <w:delText xml:space="preserve">high </w:delText>
        </w:r>
      </w:del>
      <w:ins w:id="137" w:author="UWI Staff" w:date="2017-08-30T11:30:00Z">
        <w:r w:rsidR="00C5623D">
          <w:rPr>
            <w:rFonts w:ascii="Courier New" w:hAnsi="Courier New" w:cs="Courier New"/>
          </w:rPr>
          <w:t>eyes</w:t>
        </w:r>
        <w:r w:rsidR="00C5623D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away momentarily from the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00:08:52,988 --&gt; 00:08:55,413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now only focus on the implementation,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00:08:55,618 --&gt; 00:08:57,918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focus on the activities that have been put in place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00:08:58,080 --&gt; 00:08:59,868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implement an intervention.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00:09:00,066 --&gt; 00:09:03,066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</w:t>
      </w:r>
      <w:del w:id="138" w:author="Isabel.b" w:date="2017-08-31T06:22:00Z">
        <w:r w:rsidRPr="00452713" w:rsidDel="00014197">
          <w:rPr>
            <w:rFonts w:ascii="Courier New" w:hAnsi="Courier New" w:cs="Courier New"/>
          </w:rPr>
          <w:delText xml:space="preserve">this </w:delText>
        </w:r>
      </w:del>
      <w:r w:rsidRPr="00452713">
        <w:rPr>
          <w:rFonts w:ascii="Courier New" w:hAnsi="Courier New" w:cs="Courier New"/>
        </w:rPr>
        <w:t>is the basis or the focus of the 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00:09:03,991 --&gt; 00:09:07,641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Let's go back again to this example that we presented earlier on</w:t>
      </w:r>
      <w:ins w:id="139" w:author="UWI Staff" w:date="2017-08-30T11:31:00Z">
        <w:r w:rsidR="00C5623D">
          <w:rPr>
            <w:rFonts w:ascii="Courier New" w:hAnsi="Courier New" w:cs="Courier New"/>
          </w:rPr>
          <w:t>,</w:t>
        </w:r>
      </w:ins>
      <w:del w:id="140" w:author="UWI Staff" w:date="2017-08-30T11:31:00Z">
        <w:r w:rsidRPr="00452713" w:rsidDel="00C5623D">
          <w:rPr>
            <w:rFonts w:ascii="Courier New" w:hAnsi="Courier New" w:cs="Courier New"/>
          </w:rPr>
          <w:delText>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00:09:07,828 --&gt; 00:09:10,578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141" w:author="UWI Staff" w:date="2017-08-30T11:31:00Z">
        <w:r w:rsidRPr="00452713" w:rsidDel="00C5623D">
          <w:rPr>
            <w:rFonts w:ascii="Courier New" w:hAnsi="Courier New" w:cs="Courier New"/>
          </w:rPr>
          <w:delText xml:space="preserve">Looking </w:delText>
        </w:r>
      </w:del>
      <w:ins w:id="142" w:author="UWI Staff" w:date="2017-08-30T11:31:00Z">
        <w:r w:rsidR="00C5623D">
          <w:rPr>
            <w:rFonts w:ascii="Courier New" w:hAnsi="Courier New" w:cs="Courier New"/>
          </w:rPr>
          <w:t>l</w:t>
        </w:r>
        <w:r w:rsidR="00C5623D" w:rsidRPr="00452713">
          <w:rPr>
            <w:rFonts w:ascii="Courier New" w:hAnsi="Courier New" w:cs="Courier New"/>
          </w:rPr>
          <w:t xml:space="preserve">ooking </w:t>
        </w:r>
      </w:ins>
      <w:r w:rsidRPr="00452713">
        <w:rPr>
          <w:rFonts w:ascii="Courier New" w:hAnsi="Courier New" w:cs="Courier New"/>
        </w:rPr>
        <w:t xml:space="preserve">at why </w:t>
      </w:r>
      <w:del w:id="143" w:author="UWI Staff" w:date="2017-08-30T11:31:00Z">
        <w:r w:rsidRPr="00452713" w:rsidDel="00ED3986">
          <w:rPr>
            <w:rFonts w:ascii="Courier New" w:hAnsi="Courier New" w:cs="Courier New"/>
          </w:rPr>
          <w:delText xml:space="preserve">the </w:delText>
        </w:r>
      </w:del>
      <w:r w:rsidRPr="00452713">
        <w:rPr>
          <w:rFonts w:ascii="Courier New" w:hAnsi="Courier New" w:cs="Courier New"/>
        </w:rPr>
        <w:t>efficacious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00:09:10,736 --&gt; 00:09:13,736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effective intervention do not generate the impact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00:09:13,936 --&gt; 00:09:16,548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that we hope to see within the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00:09:16,731 --&gt; 00:09:19,731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So, there are 6 broad categories that </w:t>
      </w:r>
      <w:del w:id="144" w:author="UWI Staff" w:date="2017-08-30T11:32:00Z">
        <w:r w:rsidRPr="00452713" w:rsidDel="00ED3986">
          <w:rPr>
            <w:rFonts w:ascii="Courier New" w:hAnsi="Courier New" w:cs="Courier New"/>
          </w:rPr>
          <w:delText xml:space="preserve">we </w:delText>
        </w:r>
      </w:del>
      <w:r w:rsidRPr="00452713">
        <w:rPr>
          <w:rFonts w:ascii="Courier New" w:hAnsi="Courier New" w:cs="Courier New"/>
        </w:rPr>
        <w:t>we've outlined in this slide.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00:09:20,424 --&gt; 00:09:23,424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One of the first example</w:t>
      </w:r>
      <w:ins w:id="145" w:author="UWI Staff" w:date="2017-08-30T11:32:00Z">
        <w:r w:rsidR="00ED3986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 xml:space="preserve"> of implementation failure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00:09:23,624 --&gt; 00:09:26,624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or one of the reasons why </w:t>
      </w:r>
      <w:r w:rsidR="00EE46F1" w:rsidRPr="00014197">
        <w:rPr>
          <w:rFonts w:ascii="Courier New" w:hAnsi="Courier New" w:cs="Courier New"/>
        </w:rPr>
        <w:t>an efficacious</w:t>
      </w:r>
      <w:r w:rsidRPr="00014197">
        <w:rPr>
          <w:rFonts w:ascii="Courier New" w:hAnsi="Courier New" w:cs="Courier New"/>
        </w:rPr>
        <w:t>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00:09:26,824 --&gt; 00:09:29,824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an effective</w:t>
      </w:r>
      <w:ins w:id="146" w:author="Isabel.b" w:date="2017-08-31T06:23:00Z">
        <w:r w:rsidR="00014197">
          <w:rPr>
            <w:rFonts w:ascii="Courier New" w:hAnsi="Courier New" w:cs="Courier New"/>
          </w:rPr>
          <w:t>,</w:t>
        </w:r>
      </w:ins>
      <w:r w:rsidRPr="00452713">
        <w:rPr>
          <w:rFonts w:ascii="Courier New" w:hAnsi="Courier New" w:cs="Courier New"/>
        </w:rPr>
        <w:t xml:space="preserve"> intervention might not yield the results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00:09:30,024 --&gt; 00:09:31,961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that we expect within the population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00:09:32,148 --&gt; 00:09:35,398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is the failure to roll out the intervention in the first place.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00:09:35,598 --&gt; 00:09:38,598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 let's imagine that we have this efficacious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 xml:space="preserve"> drug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199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00:09:38,798 --&gt; 00:09:40,998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</w:t>
      </w:r>
      <w:del w:id="147" w:author="UWI Staff" w:date="2017-08-30T11:35:00Z">
        <w:r w:rsidRPr="00452713" w:rsidDel="00ED3986">
          <w:rPr>
            <w:rFonts w:ascii="Courier New" w:hAnsi="Courier New" w:cs="Courier New"/>
          </w:rPr>
          <w:delText xml:space="preserve">are </w:delText>
        </w:r>
      </w:del>
      <w:ins w:id="148" w:author="UWI Staff" w:date="2017-08-30T11:35:00Z">
        <w:r w:rsidR="00ED3986">
          <w:rPr>
            <w:rFonts w:ascii="Courier New" w:hAnsi="Courier New" w:cs="Courier New"/>
          </w:rPr>
          <w:t>is</w:t>
        </w:r>
        <w:r w:rsidR="00ED3986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just staying in the  lab somewhere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00:09:41,179 --&gt; 00:09:43,817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is really never delivered to the population that needs it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00:09:44,022 --&gt; 00:09:46,134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in parts of Africa or Latin</w:t>
      </w:r>
      <w:del w:id="149" w:author="UWI Staff" w:date="2017-08-30T11:35:00Z">
        <w:r w:rsidRPr="00452713" w:rsidDel="00ED3986">
          <w:rPr>
            <w:rFonts w:ascii="Courier New" w:hAnsi="Courier New" w:cs="Courier New"/>
          </w:rPr>
          <w:delText>o</w:delText>
        </w:r>
      </w:del>
      <w:r w:rsidRPr="00452713">
        <w:rPr>
          <w:rFonts w:ascii="Courier New" w:hAnsi="Courier New" w:cs="Courier New"/>
        </w:rPr>
        <w:t xml:space="preserve"> America.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00:09:46,304 --&gt; 00:09:49,304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are really never going to find the impact that we hope to see.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00:09:50,094 --&gt; 00:09:53,482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second example is actually the failure to penetrate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00:09:53,680 --&gt; 00:09:55,105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health system.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00:09:55,287 --&gt; 00:09:58,874</w:t>
      </w:r>
    </w:p>
    <w:p w:rsidR="005E0C67" w:rsidRPr="00452713" w:rsidRDefault="005E0C67" w:rsidP="00B6537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Imagine that the </w:t>
      </w:r>
      <w:del w:id="150" w:author="Isabel.b" w:date="2017-09-10T08:37:00Z">
        <w:r w:rsidRPr="00452713" w:rsidDel="00B65377">
          <w:rPr>
            <w:rFonts w:ascii="Courier New" w:hAnsi="Courier New" w:cs="Courier New"/>
          </w:rPr>
          <w:delText xml:space="preserve"> </w:delText>
        </w:r>
      </w:del>
      <w:r w:rsidRPr="00452713">
        <w:rPr>
          <w:rFonts w:ascii="Courier New" w:hAnsi="Courier New" w:cs="Courier New"/>
        </w:rPr>
        <w:t>service</w:t>
      </w:r>
      <w:del w:id="151" w:author="UWI Staff" w:date="2017-08-30T11:36:00Z">
        <w:r w:rsidRPr="00452713" w:rsidDel="00ED3986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 xml:space="preserve"> for providing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00:09:59,074 --&gt; 00:10:01,387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is going to be provided through health facilities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00:10:01,548 --&gt; 00:10:03,860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is only restricted to one or two health facilities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00:10:04,072 --&gt; 00:10:05,585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within an endemic region.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00:10:05,770 --&gt; 00:10:08,770</w:t>
      </w:r>
    </w:p>
    <w:p w:rsidR="005E0C67" w:rsidRPr="00452713" w:rsidRDefault="00EE46F1" w:rsidP="005E0C67">
      <w:pPr>
        <w:pStyle w:val="Textebrut"/>
        <w:rPr>
          <w:rFonts w:ascii="Courier New" w:hAnsi="Courier New" w:cs="Courier New"/>
        </w:rPr>
      </w:pPr>
      <w:r w:rsidRPr="007E6F57">
        <w:rPr>
          <w:rFonts w:ascii="Courier New" w:hAnsi="Courier New" w:cs="Courier New"/>
        </w:rPr>
        <w:t>We</w:t>
      </w:r>
      <w:ins w:id="152" w:author="Isabel.b" w:date="2017-08-31T06:25:00Z">
        <w:r w:rsidR="007E6F57">
          <w:rPr>
            <w:rFonts w:ascii="Courier New" w:hAnsi="Courier New" w:cs="Courier New"/>
          </w:rPr>
          <w:t>’</w:t>
        </w:r>
      </w:ins>
      <w:r w:rsidRPr="007E6F57">
        <w:rPr>
          <w:rFonts w:ascii="Courier New" w:hAnsi="Courier New" w:cs="Courier New"/>
        </w:rPr>
        <w:t>ll</w:t>
      </w:r>
      <w:ins w:id="153" w:author="Isabel.b" w:date="2017-08-31T06:25:00Z">
        <w:r w:rsidR="007E6F57">
          <w:rPr>
            <w:rFonts w:ascii="Courier New" w:hAnsi="Courier New" w:cs="Courier New"/>
          </w:rPr>
          <w:t xml:space="preserve"> see </w:t>
        </w:r>
      </w:ins>
      <w:del w:id="154" w:author="Isabel.b" w:date="2017-08-31T06:25:00Z">
        <w:r w:rsidRPr="007E6F57" w:rsidDel="007E6F57">
          <w:rPr>
            <w:rFonts w:ascii="Courier New" w:hAnsi="Courier New" w:cs="Courier New"/>
          </w:rPr>
          <w:delText>, it's a</w:delText>
        </w:r>
      </w:del>
      <w:r w:rsidR="005E0C67" w:rsidRPr="00452713">
        <w:rPr>
          <w:rFonts w:ascii="Courier New" w:hAnsi="Courier New" w:cs="Courier New"/>
        </w:rPr>
        <w:t xml:space="preserve"> failure in that regard because we have not been able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00:10:08,970 --&gt; 00:10:11,970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reach as many health facilities within the system as possible.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00:10:12,170 --&gt; 00:10:14,495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So, failure to penetrate a health system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00:10:14,682 --&gt; 00:10:18,282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with an efficacious intervention might also be another reason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00:10:18,524 --&gt; 00:10:20,511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implementation failure.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00:10:20,699 --&gt; 00:10:23,486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Closely related to that is the lack of coverage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00:10:23,711 --&gt; 00:10:25,911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 often </w:t>
      </w:r>
      <w:del w:id="155" w:author="UWI Staff" w:date="2017-08-30T11:38:00Z">
        <w:r w:rsidRPr="00452713" w:rsidDel="00ED3986">
          <w:rPr>
            <w:rFonts w:ascii="Courier New" w:hAnsi="Courier New" w:cs="Courier New"/>
          </w:rPr>
          <w:delText xml:space="preserve">are </w:delText>
        </w:r>
      </w:del>
      <w:ins w:id="156" w:author="UWI Staff" w:date="2017-08-30T11:38:00Z">
        <w:r w:rsidR="00ED3986">
          <w:rPr>
            <w:rFonts w:ascii="Courier New" w:hAnsi="Courier New" w:cs="Courier New"/>
          </w:rPr>
          <w:t>is</w:t>
        </w:r>
        <w:r w:rsidR="00ED3986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caused with most efficacious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00:10:26,096 --&gt; 00:10:27,846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effective interventions.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00:10:28,064 --&gt; 00:10:30,227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is to say what proportion of people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00:10:30,421 --&gt; 00:10:33,421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are eligible for the intervention are actually getting it.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00:10:33,621 --&gt; 00:10:36,396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If an adequate number of people are not getting the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00:10:36,596 --&gt; 00:10:39,821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would not see a mark or a dent even</w:t>
      </w:r>
      <w:ins w:id="157" w:author="UWI Staff" w:date="2017-08-30T11:39:00Z">
        <w:r w:rsidR="00ED3986">
          <w:rPr>
            <w:rFonts w:ascii="Courier New" w:hAnsi="Courier New" w:cs="Courier New"/>
          </w:rPr>
          <w:t>,</w:t>
        </w:r>
      </w:ins>
      <w:r w:rsidRPr="00452713">
        <w:rPr>
          <w:rFonts w:ascii="Courier New" w:hAnsi="Courier New" w:cs="Courier New"/>
        </w:rPr>
        <w:t xml:space="preserve"> in the impact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00:10:40,021 --&gt; 00:10:42,183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the intervention  within the population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00:10:42,397 --&gt; 00:10:43,884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that we are </w:t>
      </w:r>
      <w:del w:id="158" w:author="UWI Staff" w:date="2017-08-30T11:38:00Z">
        <w:r w:rsidRPr="00452713" w:rsidDel="00ED3986">
          <w:rPr>
            <w:rFonts w:ascii="Courier New" w:hAnsi="Courier New" w:cs="Courier New"/>
          </w:rPr>
          <w:delText xml:space="preserve">entrusted </w:delText>
        </w:r>
      </w:del>
      <w:ins w:id="159" w:author="UWI Staff" w:date="2017-08-30T11:38:00Z">
        <w:r w:rsidR="00ED3986">
          <w:rPr>
            <w:rFonts w:ascii="Courier New" w:hAnsi="Courier New" w:cs="Courier New"/>
          </w:rPr>
          <w:t xml:space="preserve">interested </w:t>
        </w:r>
      </w:ins>
      <w:r w:rsidRPr="00452713">
        <w:rPr>
          <w:rFonts w:ascii="Courier New" w:hAnsi="Courier New" w:cs="Courier New"/>
        </w:rPr>
        <w:t>in.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00:10:44,079 --&gt; 00:10:47,079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Yet another example is the failure to implement the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00:10:47,279 --&gt; 00:10:48,829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prescribed.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00:10:48,996 --&gt; 00:10:51,608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 that is to say that when the intervention was designed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00:10:51,788 --&gt; 00:10:53,901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it was designed under a particular protocol.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00:10:54,069 --&gt; 00:10:56,519</w:t>
      </w:r>
    </w:p>
    <w:p w:rsidR="005E0C67" w:rsidRPr="00452713" w:rsidDel="00ED3986" w:rsidRDefault="005E0C67" w:rsidP="005E0C67">
      <w:pPr>
        <w:pStyle w:val="Textebrut"/>
        <w:rPr>
          <w:del w:id="160" w:author="UWI Staff" w:date="2017-08-30T11:40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That's an expectation of the dosage or the </w:t>
      </w:r>
      <w:del w:id="161" w:author="UWI Staff" w:date="2017-08-30T11:40:00Z">
        <w:r w:rsidRPr="00452713" w:rsidDel="00ED3986">
          <w:rPr>
            <w:rFonts w:ascii="Courier New" w:hAnsi="Courier New" w:cs="Courier New"/>
          </w:rPr>
          <w:delText>focus</w:delText>
        </w:r>
      </w:del>
    </w:p>
    <w:p w:rsidR="005E0C67" w:rsidRPr="00452713" w:rsidRDefault="00ED3986" w:rsidP="005E0C67">
      <w:pPr>
        <w:pStyle w:val="Textebrut"/>
        <w:rPr>
          <w:rFonts w:ascii="Courier New" w:hAnsi="Courier New" w:cs="Courier New"/>
        </w:rPr>
      </w:pPr>
      <w:ins w:id="162" w:author="UWI Staff" w:date="2017-08-30T11:40:00Z">
        <w:r>
          <w:rPr>
            <w:rFonts w:ascii="Courier New" w:hAnsi="Courier New" w:cs="Courier New"/>
          </w:rPr>
          <w:t xml:space="preserve">frequency with 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00:10:56,710 --&gt; 00:10:58,522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163" w:author="UWI Staff" w:date="2017-08-30T11:40:00Z">
        <w:r w:rsidRPr="00452713" w:rsidDel="00ED3986">
          <w:rPr>
            <w:rFonts w:ascii="Courier New" w:hAnsi="Courier New" w:cs="Courier New"/>
          </w:rPr>
          <w:delText xml:space="preserve">on </w:delText>
        </w:r>
      </w:del>
      <w:r w:rsidRPr="00452713">
        <w:rPr>
          <w:rFonts w:ascii="Courier New" w:hAnsi="Courier New" w:cs="Courier New"/>
        </w:rPr>
        <w:t xml:space="preserve">which </w:t>
      </w:r>
      <w:ins w:id="164" w:author="UWI Staff" w:date="2017-08-30T11:40:00Z">
        <w:r w:rsidR="00ED3986">
          <w:rPr>
            <w:rFonts w:ascii="Courier New" w:hAnsi="Courier New" w:cs="Courier New"/>
          </w:rPr>
          <w:t xml:space="preserve">the </w:t>
        </w:r>
      </w:ins>
      <w:r w:rsidRPr="00452713">
        <w:rPr>
          <w:rFonts w:ascii="Courier New" w:hAnsi="Courier New" w:cs="Courier New"/>
        </w:rPr>
        <w:t>intervention should be delivered.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00:10:58,713 --&gt; 00:11:01,250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When you fail to adhere  to some of these steps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00:11:01,434 --&gt; 00:11:04,434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to some of these protocols, the intervention</w:t>
      </w:r>
      <w:del w:id="165" w:author="Isabel.b" w:date="2017-08-31T06:27:00Z">
        <w:r w:rsidRPr="00452713" w:rsidDel="007E6F57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 xml:space="preserve"> would not produce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00:11:04,634 --&gt; 00:11:07,634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results that you hope to see within the population</w:t>
      </w:r>
      <w:ins w:id="166" w:author="UWI Staff" w:date="2017-08-30T11:40:00Z">
        <w:r w:rsidR="00ED3986">
          <w:rPr>
            <w:rFonts w:ascii="Courier New" w:hAnsi="Courier New" w:cs="Courier New"/>
          </w:rPr>
          <w:t xml:space="preserve"> group</w:t>
        </w:r>
      </w:ins>
      <w:r w:rsidRPr="00452713">
        <w:rPr>
          <w:rFonts w:ascii="Courier New" w:hAnsi="Courier New" w:cs="Courier New"/>
        </w:rPr>
        <w:t>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00:11:09,072 --&gt; 00:11:12,072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then the fifth example here is the failure to reach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00:11:12,272 --&gt; 00:11:13,521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at risk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00:11:13,721 --&gt; 00:11:15,996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 you could as well go to the entire population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00:11:16,169 --&gt; 00:11:18,432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but if you fail to reach the target group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00:11:18,604 --&gt; 00:11:21,604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you'll find that the  niche in which the disease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00:11:21,808 --&gt; 00:11:24,833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processes occur  within the population will continue to exist</w:t>
      </w:r>
      <w:del w:id="167" w:author="UWI Staff" w:date="2017-08-30T11:41:00Z">
        <w:r w:rsidRPr="00452713" w:rsidDel="00ED3986">
          <w:rPr>
            <w:rFonts w:ascii="Courier New" w:hAnsi="Courier New" w:cs="Courier New"/>
          </w:rPr>
          <w:delText>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00:11:25,033 --&gt; 00:11:27,258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because you have not addressed </w:t>
      </w:r>
      <w:del w:id="168" w:author="Isabel.b" w:date="2017-09-10T07:15:00Z">
        <w:r w:rsidRPr="00452713" w:rsidDel="008C6430">
          <w:rPr>
            <w:rFonts w:ascii="Courier New" w:hAnsi="Courier New" w:cs="Courier New"/>
          </w:rPr>
          <w:delText xml:space="preserve">even </w:delText>
        </w:r>
      </w:del>
      <w:r w:rsidRPr="00452713">
        <w:rPr>
          <w:rFonts w:ascii="Courier New" w:hAnsi="Courier New" w:cs="Courier New"/>
        </w:rPr>
        <w:t>the population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00:11:27,445 --&gt; 00:11:28,858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that was affected.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00:11:29,057 --&gt; 00:11:31,657</w:t>
      </w:r>
    </w:p>
    <w:p w:rsidR="005E0C67" w:rsidRPr="007E6F57" w:rsidDel="00ED3986" w:rsidRDefault="005E0C67" w:rsidP="005E0C67">
      <w:pPr>
        <w:pStyle w:val="Textebrut"/>
        <w:rPr>
          <w:del w:id="169" w:author="UWI Staff" w:date="2017-08-30T11:41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So, that is another reason why </w:t>
      </w:r>
      <w:r w:rsidR="00EE46F1" w:rsidRPr="007E6F57">
        <w:rPr>
          <w:rFonts w:ascii="Courier New" w:hAnsi="Courier New" w:cs="Courier New"/>
        </w:rPr>
        <w:t xml:space="preserve">implementation </w:t>
      </w:r>
      <w:del w:id="170" w:author="UWI Staff" w:date="2017-08-30T11:41:00Z">
        <w:r w:rsidR="00EE46F1" w:rsidRPr="007E6F57">
          <w:rPr>
            <w:rFonts w:ascii="Courier New" w:hAnsi="Courier New" w:cs="Courier New"/>
          </w:rPr>
          <w:delText>are...</w:delText>
        </w:r>
      </w:del>
    </w:p>
    <w:p w:rsidR="005E0C67" w:rsidRPr="007E6F57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7E6F57" w:rsidRDefault="008B1348" w:rsidP="005E0C6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241</w:t>
      </w:r>
    </w:p>
    <w:p w:rsidR="005E0C67" w:rsidRPr="007E6F57" w:rsidRDefault="008B1348" w:rsidP="005E0C6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00:11:31,857 --&gt; 00:11:34,857</w:t>
      </w:r>
    </w:p>
    <w:p w:rsidR="005E0C67" w:rsidRPr="00452713" w:rsidRDefault="008B1348" w:rsidP="005E0C6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failure </w:t>
      </w:r>
      <w:del w:id="171" w:author="Isabel.b" w:date="2017-08-31T06:29:00Z">
        <w:r>
          <w:rPr>
            <w:rFonts w:ascii="Courier New" w:hAnsi="Courier New" w:cs="Courier New"/>
          </w:rPr>
          <w:delText xml:space="preserve">and </w:delText>
        </w:r>
      </w:del>
      <w:r>
        <w:rPr>
          <w:rFonts w:ascii="Courier New" w:hAnsi="Courier New" w:cs="Courier New"/>
        </w:rPr>
        <w:t xml:space="preserve">could account for </w:t>
      </w:r>
      <w:del w:id="172" w:author="UWI Staff" w:date="2017-08-30T11:43:00Z">
        <w:r>
          <w:rPr>
            <w:rFonts w:ascii="Courier New" w:hAnsi="Courier New" w:cs="Courier New"/>
          </w:rPr>
          <w:delText>visual global</w:delText>
        </w:r>
      </w:del>
      <w:ins w:id="173" w:author="Isabel.b" w:date="2017-08-31T06:29:00Z">
        <w:r w:rsidR="007E6F57">
          <w:rPr>
            <w:rFonts w:ascii="Courier New" w:hAnsi="Courier New" w:cs="Courier New"/>
          </w:rPr>
          <w:t xml:space="preserve">the </w:t>
        </w:r>
      </w:ins>
      <w:ins w:id="174" w:author="UWI Staff" w:date="2017-08-30T11:43:00Z">
        <w:r w:rsidR="00EE46F1" w:rsidRPr="007E6F57">
          <w:rPr>
            <w:rFonts w:ascii="Courier New" w:hAnsi="Courier New" w:cs="Courier New"/>
          </w:rPr>
          <w:t>reason why we</w:t>
        </w:r>
        <w:r w:rsidR="009E6051" w:rsidRPr="007E6F57">
          <w:rPr>
            <w:rFonts w:ascii="Courier New" w:hAnsi="Courier New" w:cs="Courier New"/>
          </w:rPr>
          <w:t xml:space="preserve"> don’</w:t>
        </w:r>
      </w:ins>
      <w:ins w:id="175" w:author="Isabel.b" w:date="2017-08-31T06:29:00Z">
        <w:r w:rsidR="007E6F57">
          <w:rPr>
            <w:rFonts w:ascii="Courier New" w:hAnsi="Courier New" w:cs="Courier New"/>
          </w:rPr>
          <w:t xml:space="preserve">t </w:t>
        </w:r>
      </w:ins>
      <w:ins w:id="176" w:author="UWI Staff" w:date="2017-08-30T11:43:00Z">
        <w:r w:rsidR="009E6051" w:rsidRPr="007E6F57">
          <w:rPr>
            <w:rFonts w:ascii="Courier New" w:hAnsi="Courier New" w:cs="Courier New"/>
          </w:rPr>
          <w:t xml:space="preserve">have </w:t>
        </w:r>
      </w:ins>
      <w:r w:rsidR="005E0C67" w:rsidRPr="007E6F57">
        <w:rPr>
          <w:rFonts w:ascii="Courier New" w:hAnsi="Courier New" w:cs="Courier New"/>
        </w:rPr>
        <w:t xml:space="preserve"> impact</w:t>
      </w:r>
    </w:p>
    <w:p w:rsidR="0091018E" w:rsidRDefault="00ED3986">
      <w:pPr>
        <w:pStyle w:val="Textebrut"/>
        <w:tabs>
          <w:tab w:val="left" w:pos="2760"/>
        </w:tabs>
        <w:rPr>
          <w:rFonts w:ascii="Courier New" w:hAnsi="Courier New" w:cs="Courier New"/>
        </w:rPr>
        <w:pPrChange w:id="177" w:author="UWI Staff" w:date="2017-08-30T11:41:00Z">
          <w:pPr>
            <w:pStyle w:val="Textebrut"/>
          </w:pPr>
        </w:pPrChange>
      </w:pPr>
      <w:ins w:id="178" w:author="UWI Staff" w:date="2017-08-30T11:41:00Z">
        <w:r>
          <w:rPr>
            <w:rFonts w:ascii="Courier New" w:hAnsi="Courier New" w:cs="Courier New"/>
          </w:rPr>
          <w:tab/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00:11:35,057 --&gt; 00:11:38,669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the efficacious intervention within a broader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00:11:38,869 --&gt; 00:11:42,219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And then the last example is very common.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00:11:42,419 --&gt; 00:11:46,357</w:t>
      </w:r>
    </w:p>
    <w:p w:rsidR="005E0C67" w:rsidRPr="00452713" w:rsidRDefault="009E6051" w:rsidP="005E0C67">
      <w:pPr>
        <w:pStyle w:val="Textebrut"/>
        <w:rPr>
          <w:rFonts w:ascii="Courier New" w:hAnsi="Courier New" w:cs="Courier New"/>
        </w:rPr>
      </w:pPr>
      <w:ins w:id="179" w:author="UWI Staff" w:date="2017-08-30T11:46:00Z">
        <w:r>
          <w:rPr>
            <w:rFonts w:ascii="Courier New" w:hAnsi="Courier New" w:cs="Courier New"/>
          </w:rPr>
          <w:t>It’s t</w:t>
        </w:r>
      </w:ins>
      <w:del w:id="180" w:author="UWI Staff" w:date="2017-08-30T11:46:00Z">
        <w:r w:rsidR="005E0C67" w:rsidRPr="00452713" w:rsidDel="009E6051">
          <w:rPr>
            <w:rFonts w:ascii="Courier New" w:hAnsi="Courier New" w:cs="Courier New"/>
          </w:rPr>
          <w:delText>T</w:delText>
        </w:r>
      </w:del>
      <w:r w:rsidR="005E0C67" w:rsidRPr="00452713">
        <w:rPr>
          <w:rFonts w:ascii="Courier New" w:hAnsi="Courier New" w:cs="Courier New"/>
        </w:rPr>
        <w:t>his lack or failure to sustain an intervention.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00:11:46,557 --&gt; 00:11:48,969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Take for instance</w:t>
      </w:r>
      <w:del w:id="181" w:author="Isabel.b" w:date="2017-08-31T06:30:00Z">
        <w:r w:rsidRPr="00452713" w:rsidDel="00D406B2">
          <w:rPr>
            <w:rFonts w:ascii="Courier New" w:hAnsi="Courier New" w:cs="Courier New"/>
          </w:rPr>
          <w:delText>...</w:delText>
        </w:r>
      </w:del>
      <w:ins w:id="182" w:author="Isabel.b" w:date="2017-08-31T06:30:00Z">
        <w:r w:rsidR="00D406B2">
          <w:rPr>
            <w:rFonts w:ascii="Courier New" w:hAnsi="Courier New" w:cs="Courier New"/>
          </w:rPr>
          <w:t xml:space="preserve"> an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00:11:49,169 --&gt; 00:11:52,169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proofErr w:type="spellStart"/>
      <w:r w:rsidRPr="00452713">
        <w:rPr>
          <w:rFonts w:ascii="Courier New" w:hAnsi="Courier New" w:cs="Courier New"/>
        </w:rPr>
        <w:t>onchocerca</w:t>
      </w:r>
      <w:proofErr w:type="spellEnd"/>
      <w:r w:rsidRPr="00452713">
        <w:rPr>
          <w:rFonts w:ascii="Courier New" w:hAnsi="Courier New" w:cs="Courier New"/>
        </w:rPr>
        <w:t xml:space="preserve"> </w:t>
      </w:r>
      <w:proofErr w:type="spellStart"/>
      <w:r w:rsidRPr="00452713">
        <w:rPr>
          <w:rFonts w:ascii="Courier New" w:hAnsi="Courier New" w:cs="Courier New"/>
        </w:rPr>
        <w:t>volvulus</w:t>
      </w:r>
      <w:proofErr w:type="spellEnd"/>
      <w:r w:rsidRPr="00452713">
        <w:rPr>
          <w:rFonts w:ascii="Courier New" w:hAnsi="Courier New" w:cs="Courier New"/>
        </w:rPr>
        <w:t xml:space="preserve"> prevention </w:t>
      </w:r>
      <w:proofErr w:type="spellStart"/>
      <w:r w:rsidRPr="00452713">
        <w:rPr>
          <w:rFonts w:ascii="Courier New" w:hAnsi="Courier New" w:cs="Courier New"/>
        </w:rPr>
        <w:t>program</w:t>
      </w:r>
      <w:ins w:id="183" w:author="UWI Staff" w:date="2017-08-30T11:46:00Z">
        <w:r w:rsidR="009E6051">
          <w:rPr>
            <w:rFonts w:ascii="Courier New" w:hAnsi="Courier New" w:cs="Courier New"/>
          </w:rPr>
          <w:t>me</w:t>
        </w:r>
      </w:ins>
      <w:proofErr w:type="spellEnd"/>
      <w:r w:rsidRPr="00452713">
        <w:rPr>
          <w:rFonts w:ascii="Courier New" w:hAnsi="Courier New" w:cs="Courier New"/>
        </w:rPr>
        <w:t>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00:11:52,369 --&gt; 00:11:55,019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184" w:author="Isabel.b" w:date="2017-08-31T06:31:00Z">
        <w:r w:rsidRPr="00452713" w:rsidDel="00D406B2">
          <w:rPr>
            <w:rFonts w:ascii="Courier New" w:hAnsi="Courier New" w:cs="Courier New"/>
          </w:rPr>
          <w:delText>And then</w:delText>
        </w:r>
      </w:del>
      <w:ins w:id="185" w:author="Isabel.b" w:date="2017-08-31T06:31:00Z">
        <w:r w:rsidR="00D406B2">
          <w:rPr>
            <w:rFonts w:ascii="Courier New" w:hAnsi="Courier New" w:cs="Courier New"/>
          </w:rPr>
          <w:t>I mean,</w:t>
        </w:r>
      </w:ins>
      <w:r w:rsidRPr="00452713">
        <w:rPr>
          <w:rFonts w:ascii="Courier New" w:hAnsi="Courier New" w:cs="Courier New"/>
        </w:rPr>
        <w:t xml:space="preserve"> we have control program</w:t>
      </w:r>
      <w:ins w:id="186" w:author="UWI Staff" w:date="2017-08-30T11:46:00Z">
        <w:r w:rsidR="009E6051">
          <w:rPr>
            <w:rFonts w:ascii="Courier New" w:hAnsi="Courier New" w:cs="Courier New"/>
          </w:rPr>
          <w:t>me</w:t>
        </w:r>
      </w:ins>
      <w:r w:rsidRPr="00452713">
        <w:rPr>
          <w:rFonts w:ascii="Courier New" w:hAnsi="Courier New" w:cs="Courier New"/>
        </w:rPr>
        <w:t>s that have been made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00:11:55,219 --&gt; 00:11:58,644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to deliver </w:t>
      </w:r>
      <w:proofErr w:type="spellStart"/>
      <w:r w:rsidRPr="00452713">
        <w:rPr>
          <w:rFonts w:ascii="Courier New" w:hAnsi="Courier New" w:cs="Courier New"/>
        </w:rPr>
        <w:t>ivermectin</w:t>
      </w:r>
      <w:proofErr w:type="spellEnd"/>
      <w:r w:rsidRPr="00452713">
        <w:rPr>
          <w:rFonts w:ascii="Courier New" w:hAnsi="Courier New" w:cs="Courier New"/>
        </w:rPr>
        <w:t xml:space="preserve"> to </w:t>
      </w:r>
      <w:del w:id="187" w:author="Isabel.b" w:date="2017-08-31T06:31:00Z">
        <w:r w:rsidRPr="00452713" w:rsidDel="00D406B2">
          <w:rPr>
            <w:rFonts w:ascii="Courier New" w:hAnsi="Courier New" w:cs="Courier New"/>
          </w:rPr>
          <w:delText>population</w:delText>
        </w:r>
      </w:del>
      <w:ins w:id="188" w:author="UWI Staff" w:date="2017-08-30T11:47:00Z">
        <w:del w:id="189" w:author="Isabel.b" w:date="2017-08-31T06:31:00Z">
          <w:r w:rsidR="009E6051" w:rsidDel="00D406B2">
            <w:rPr>
              <w:rFonts w:ascii="Courier New" w:hAnsi="Courier New" w:cs="Courier New"/>
            </w:rPr>
            <w:delText>s</w:delText>
          </w:r>
        </w:del>
      </w:ins>
      <w:del w:id="190" w:author="Isabel.b" w:date="2017-08-31T06:31:00Z">
        <w:r w:rsidRPr="00452713" w:rsidDel="00D406B2">
          <w:rPr>
            <w:rFonts w:ascii="Courier New" w:hAnsi="Courier New" w:cs="Courier New"/>
          </w:rPr>
          <w:delText xml:space="preserve">, </w:delText>
        </w:r>
      </w:del>
      <w:r w:rsidRPr="00452713">
        <w:rPr>
          <w:rFonts w:ascii="Courier New" w:hAnsi="Courier New" w:cs="Courier New"/>
        </w:rPr>
        <w:t>endemic populations</w:t>
      </w:r>
      <w:del w:id="191" w:author="Isabel.b" w:date="2017-08-31T06:31:00Z">
        <w:r w:rsidRPr="00452713" w:rsidDel="00D406B2">
          <w:rPr>
            <w:rFonts w:ascii="Courier New" w:hAnsi="Courier New" w:cs="Courier New"/>
          </w:rPr>
          <w:delText>,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00:11:58,819 --&gt; 00:12:00,457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need</w:t>
      </w:r>
      <w:del w:id="192" w:author="UWI Staff" w:date="2017-08-30T11:47:00Z">
        <w:r w:rsidRPr="00452713" w:rsidDel="009E6051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 xml:space="preserve"> the drug.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00:12:00,646 --&gt; 00:12:02,596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However, this is only a control.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00:12:02,791 --&gt; 00:12:04,516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When we fail to sustain </w:t>
      </w:r>
      <w:del w:id="193" w:author="Isabel.b" w:date="2017-08-31T06:32:00Z">
        <w:r w:rsidRPr="00452713" w:rsidDel="00D406B2">
          <w:rPr>
            <w:rFonts w:ascii="Courier New" w:hAnsi="Courier New" w:cs="Courier New"/>
          </w:rPr>
          <w:delText xml:space="preserve">an </w:delText>
        </w:r>
      </w:del>
      <w:ins w:id="194" w:author="Isabel.b" w:date="2017-08-31T06:32:00Z">
        <w:r w:rsidR="00D406B2">
          <w:rPr>
            <w:rFonts w:ascii="Courier New" w:hAnsi="Courier New" w:cs="Courier New"/>
          </w:rPr>
          <w:t>the</w:t>
        </w:r>
        <w:r w:rsidR="00D406B2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00:12:04,696 --&gt; 00:12:07,271</w:t>
      </w:r>
    </w:p>
    <w:p w:rsidR="005E0C67" w:rsidRPr="00452713" w:rsidDel="00D406B2" w:rsidRDefault="005E0C67" w:rsidP="005E0C67">
      <w:pPr>
        <w:pStyle w:val="Textebrut"/>
        <w:rPr>
          <w:del w:id="195" w:author="Isabel.b" w:date="2017-08-31T06:32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over a sufficient period of time what we'll find </w:t>
      </w:r>
      <w:ins w:id="196" w:author="Isabel.b" w:date="2017-08-31T06:32:00Z">
        <w:r w:rsidR="00D406B2">
          <w:rPr>
            <w:rFonts w:ascii="Courier New" w:hAnsi="Courier New" w:cs="Courier New"/>
          </w:rPr>
          <w:t xml:space="preserve">out </w:t>
        </w:r>
      </w:ins>
      <w:r w:rsidRPr="00452713">
        <w:rPr>
          <w:rFonts w:ascii="Courier New" w:hAnsi="Courier New" w:cs="Courier New"/>
        </w:rPr>
        <w:t>is that</w:t>
      </w:r>
      <w:del w:id="197" w:author="Isabel.b" w:date="2017-08-31T06:32:00Z">
        <w:r w:rsidRPr="00452713" w:rsidDel="00D406B2">
          <w:rPr>
            <w:rFonts w:ascii="Courier New" w:hAnsi="Courier New" w:cs="Courier New"/>
          </w:rPr>
          <w:delText>...</w:delText>
        </w:r>
      </w:del>
    </w:p>
    <w:p w:rsidR="005E0C67" w:rsidRPr="00452713" w:rsidDel="00D406B2" w:rsidRDefault="005E0C67" w:rsidP="005E0C67">
      <w:pPr>
        <w:pStyle w:val="Textebrut"/>
        <w:rPr>
          <w:del w:id="198" w:author="Isabel.b" w:date="2017-08-31T06:32:00Z"/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00:12:07,467 --&gt; 00:12:10,254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the disease that we are trying to </w:t>
      </w:r>
      <w:del w:id="199" w:author="UWI Staff" w:date="2017-08-30T11:47:00Z">
        <w:r w:rsidRPr="00452713" w:rsidDel="009E6051">
          <w:rPr>
            <w:rFonts w:ascii="Courier New" w:hAnsi="Courier New" w:cs="Courier New"/>
          </w:rPr>
          <w:delText>control</w:delText>
        </w:r>
      </w:del>
      <w:ins w:id="200" w:author="UWI Staff" w:date="2017-08-30T11:47:00Z">
        <w:r w:rsidR="009E6051">
          <w:rPr>
            <w:rFonts w:ascii="Courier New" w:hAnsi="Courier New" w:cs="Courier New"/>
          </w:rPr>
          <w:t>curtail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00:12:10,454 --&gt; 00:12:13,179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would actually </w:t>
      </w:r>
      <w:del w:id="201" w:author="UWI Staff" w:date="2017-08-30T11:48:00Z">
        <w:r w:rsidRPr="00452713" w:rsidDel="009E6051">
          <w:rPr>
            <w:rFonts w:ascii="Courier New" w:hAnsi="Courier New" w:cs="Courier New"/>
          </w:rPr>
          <w:delText>be at margin</w:delText>
        </w:r>
      </w:del>
      <w:ins w:id="202" w:author="UWI Staff" w:date="2017-08-30T11:48:00Z">
        <w:r w:rsidR="009E6051">
          <w:rPr>
            <w:rFonts w:ascii="Courier New" w:hAnsi="Courier New" w:cs="Courier New"/>
          </w:rPr>
          <w:t>re-emerge</w:t>
        </w:r>
      </w:ins>
      <w:r w:rsidRPr="00452713">
        <w:rPr>
          <w:rFonts w:ascii="Courier New" w:hAnsi="Courier New" w:cs="Courier New"/>
        </w:rPr>
        <w:t xml:space="preserve"> and would resurge again.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00:12:13,342 --&gt; 00:12:15,367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that would be an implementation failure.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00:12:15,549 --&gt; 00:12:18,549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So, lack of sustainability is also another reason why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257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00:12:18,749 --&gt; 00:12:21,749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don't see impact of efficacious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00:12:21,949 --&gt; 00:12:23,661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within the population.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00:12:23,840 --&gt; 00:12:27,622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So, I've carefully outlined </w:t>
      </w:r>
      <w:del w:id="203" w:author="UWI Staff" w:date="2017-08-30T11:49:00Z">
        <w:r w:rsidRPr="00452713" w:rsidDel="009E6051">
          <w:rPr>
            <w:rFonts w:ascii="Courier New" w:hAnsi="Courier New" w:cs="Courier New"/>
          </w:rPr>
          <w:delText xml:space="preserve">this </w:delText>
        </w:r>
      </w:del>
      <w:ins w:id="204" w:author="UWI Staff" w:date="2017-08-30T11:49:00Z">
        <w:r w:rsidR="009E6051" w:rsidRPr="00452713">
          <w:rPr>
            <w:rFonts w:ascii="Courier New" w:hAnsi="Courier New" w:cs="Courier New"/>
          </w:rPr>
          <w:t>th</w:t>
        </w:r>
        <w:r w:rsidR="009E6051">
          <w:rPr>
            <w:rFonts w:ascii="Courier New" w:hAnsi="Courier New" w:cs="Courier New"/>
          </w:rPr>
          <w:t>ese</w:t>
        </w:r>
        <w:r w:rsidR="009E605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six broad categories.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00:12:27,822 --&gt; 00:12:31,797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Because often</w:t>
      </w:r>
      <w:ins w:id="205" w:author="UWI Staff" w:date="2017-08-30T11:49:00Z">
        <w:r w:rsidR="009E6051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times addressing these challenges or these issues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00:12:32,031 --&gt; 00:12:36,018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forms the major body of work in 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00:12:36,215 --&gt; 00:12:39,922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testing strategies to address these issues or these challenges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00:12:40,122 --&gt; 00:12:43,618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forms the focus of implementation effectiveness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00:12:43,818 --&gt; 00:12:48,040</w:t>
      </w:r>
    </w:p>
    <w:p w:rsidR="005E0C67" w:rsidRPr="00452713" w:rsidDel="00DF6776" w:rsidRDefault="005E0C67" w:rsidP="005E0C67">
      <w:pPr>
        <w:pStyle w:val="Textebrut"/>
        <w:rPr>
          <w:del w:id="206" w:author="Isabel.b" w:date="2017-09-03T06:18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&gt;So, to summarize all that I've been saying</w:t>
      </w:r>
      <w:del w:id="207" w:author="UWI Staff" w:date="2017-08-30T11:50:00Z">
        <w:r w:rsidRPr="00452713" w:rsidDel="009E6051">
          <w:rPr>
            <w:rFonts w:ascii="Courier New" w:hAnsi="Courier New" w:cs="Courier New"/>
          </w:rPr>
          <w:delText>.&lt;/</w:delText>
        </w:r>
      </w:del>
      <w:ins w:id="208" w:author="UWI Staff" w:date="2017-08-30T11:50:00Z">
        <w:r w:rsidR="009E6051">
          <w:rPr>
            <w:rFonts w:ascii="Courier New" w:hAnsi="Courier New" w:cs="Courier New"/>
          </w:rPr>
          <w:t>:</w:t>
        </w:r>
        <w:r w:rsidR="009E6051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ins w:id="209" w:author="Isabel.b" w:date="2017-08-31T06:33:00Z">
        <w:r w:rsidR="00D406B2">
          <w:rPr>
            <w:rFonts w:ascii="Courier New" w:hAnsi="Courier New" w:cs="Courier New"/>
          </w:rPr>
          <w:t xml:space="preserve"> 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00:12:48,215 --&gt; 00:12:50,352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&gt;You cannot have impact&lt;/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00:12:50,557 --&gt; 00:12:53,557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&gt;with only an efficacious intervention</w:t>
      </w:r>
      <w:ins w:id="210" w:author="Isabel.b" w:date="2017-08-31T06:38:00Z">
        <w:r w:rsidR="002B447E">
          <w:rPr>
            <w:rFonts w:ascii="Courier New" w:hAnsi="Courier New" w:cs="Courier New"/>
          </w:rPr>
          <w:t>.</w:t>
        </w:r>
      </w:ins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00:12:53,757 --&gt; 00:12:56,757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&gt;That is to say that having </w:t>
      </w:r>
      <w:del w:id="211" w:author="Isabel.b" w:date="2017-08-31T06:45:00Z">
        <w:r w:rsidRPr="00452713" w:rsidDel="002B447E">
          <w:rPr>
            <w:rFonts w:ascii="Courier New" w:hAnsi="Courier New" w:cs="Courier New"/>
          </w:rPr>
          <w:delText xml:space="preserve">only </w:delText>
        </w:r>
      </w:del>
      <w:r w:rsidRPr="00452713">
        <w:rPr>
          <w:rFonts w:ascii="Courier New" w:hAnsi="Courier New" w:cs="Courier New"/>
        </w:rPr>
        <w:t>an efficacious</w:t>
      </w:r>
      <w:del w:id="212" w:author="Isabel.b" w:date="2017-08-31T06:35:00Z">
        <w:r w:rsidRPr="00452713" w:rsidDel="002B447E">
          <w:rPr>
            <w:rFonts w:ascii="Courier New" w:hAnsi="Courier New" w:cs="Courier New"/>
          </w:rPr>
          <w:delText>...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00:12:56,957 --&gt; 00:13:00,520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&gt;or an effective intervention is not sufficient&lt;/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00:13:00,713 --&gt; 00:13:03,135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generate impact within the population.&lt;/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00:13:04,170 --&gt; 00:13:05,919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&gt;Interventions that are effective&lt;/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00:13:06,119 --&gt; 00:13:09,119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are efficacious must be backed up&lt;/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00:13:09,319 --&gt; 00:13:12,034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 with effective implementation activities.&lt;/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00:13:12,234 --&gt; 00:13:14,959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&gt;And </w:t>
      </w:r>
      <w:ins w:id="213" w:author="UWI Staff" w:date="2017-08-30T11:51:00Z">
        <w:r w:rsidR="00923A33">
          <w:rPr>
            <w:rFonts w:ascii="Courier New" w:hAnsi="Courier New" w:cs="Courier New"/>
          </w:rPr>
          <w:t>it’s</w:t>
        </w:r>
      </w:ins>
      <w:del w:id="214" w:author="UWI Staff" w:date="2017-08-30T11:51:00Z">
        <w:r w:rsidRPr="00452713" w:rsidDel="00923A33">
          <w:rPr>
            <w:rFonts w:ascii="Courier New" w:hAnsi="Courier New" w:cs="Courier New"/>
          </w:rPr>
          <w:delText>is</w:delText>
        </w:r>
      </w:del>
      <w:r w:rsidRPr="00452713">
        <w:rPr>
          <w:rFonts w:ascii="Courier New" w:hAnsi="Courier New" w:cs="Courier New"/>
        </w:rPr>
        <w:t xml:space="preserve"> only when you have these two together&lt;/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00:13:15,159 --&gt; 00:13:19,239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you actually have impact at either the individual level&lt;/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00:13:19,464 --&gt; 00:13:22,551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&gt;or the population level with regards to health.&lt;/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00:13:22,751 --&gt; 00:13:26,764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&gt;Most research in Public Health </w:t>
      </w:r>
      <w:del w:id="215" w:author="UWI Staff" w:date="2017-08-30T11:51:00Z">
        <w:r w:rsidRPr="00452713" w:rsidDel="00923A33">
          <w:rPr>
            <w:rFonts w:ascii="Courier New" w:hAnsi="Courier New" w:cs="Courier New"/>
          </w:rPr>
          <w:delText xml:space="preserve">are </w:delText>
        </w:r>
      </w:del>
      <w:ins w:id="216" w:author="UWI Staff" w:date="2017-08-30T11:51:00Z">
        <w:r w:rsidR="00923A33">
          <w:rPr>
            <w:rFonts w:ascii="Courier New" w:hAnsi="Courier New" w:cs="Courier New"/>
          </w:rPr>
          <w:t>has</w:t>
        </w:r>
        <w:r w:rsidR="00923A33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 xml:space="preserve">focused </w:t>
      </w:r>
      <w:del w:id="217" w:author="UWI Staff" w:date="2017-08-30T11:51:00Z">
        <w:r w:rsidRPr="00452713" w:rsidDel="00923A33">
          <w:rPr>
            <w:rFonts w:ascii="Courier New" w:hAnsi="Courier New" w:cs="Courier New"/>
          </w:rPr>
          <w:delText xml:space="preserve">in </w:delText>
        </w:r>
      </w:del>
      <w:ins w:id="218" w:author="UWI Staff" w:date="2017-08-30T11:51:00Z">
        <w:r w:rsidR="00923A33">
          <w:rPr>
            <w:rFonts w:ascii="Courier New" w:hAnsi="Courier New" w:cs="Courier New"/>
          </w:rPr>
          <w:t>on</w:t>
        </w:r>
        <w:r w:rsidR="00923A33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generating evidence&lt;/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00:13:26,954 --&gt; 00:13:28,226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&gt;for interventions.&lt;/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00:13:28,403 --&gt; 00:13:30,978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&gt;And </w:t>
      </w:r>
      <w:del w:id="219" w:author="Isabel.b" w:date="2017-08-31T06:48:00Z">
        <w:r w:rsidRPr="00452713" w:rsidDel="002A78F8">
          <w:rPr>
            <w:rFonts w:ascii="Courier New" w:hAnsi="Courier New" w:cs="Courier New"/>
          </w:rPr>
          <w:delText>as well</w:delText>
        </w:r>
      </w:del>
      <w:ins w:id="220" w:author="Isabel.b" w:date="2017-08-31T06:48:00Z">
        <w:r w:rsidR="002A78F8">
          <w:rPr>
            <w:rFonts w:ascii="Courier New" w:hAnsi="Courier New" w:cs="Courier New"/>
          </w:rPr>
          <w:t>that’s why</w:t>
        </w:r>
      </w:ins>
      <w:r w:rsidRPr="00452713">
        <w:rPr>
          <w:rFonts w:ascii="Courier New" w:hAnsi="Courier New" w:cs="Courier New"/>
        </w:rPr>
        <w:t xml:space="preserve"> we have a lot of efficacious interventions&lt;/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00:13:31,164 --&gt; 00:13:32,726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are sitting on the shelf&lt;/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00:13:32,938 --&gt; 00:13:35,208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&gt;and we are not seeing </w:t>
      </w:r>
      <w:ins w:id="221" w:author="Isabel.b" w:date="2017-08-31T06:38:00Z">
        <w:r w:rsidR="002B447E">
          <w:rPr>
            <w:rFonts w:ascii="Courier New" w:hAnsi="Courier New" w:cs="Courier New"/>
          </w:rPr>
          <w:t xml:space="preserve">the </w:t>
        </w:r>
      </w:ins>
      <w:r w:rsidRPr="00452713">
        <w:rPr>
          <w:rFonts w:ascii="Courier New" w:hAnsi="Courier New" w:cs="Courier New"/>
        </w:rPr>
        <w:t>impact that we hope to see&lt;/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00:13:35,419 --&gt; 00:13:36,776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&gt;within the population.&lt;/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00:13:36,976 --&gt; 00:13:39,976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&gt;And we've actually neglected focus </w:t>
      </w:r>
      <w:del w:id="222" w:author="UWI Staff" w:date="2017-08-30T11:52:00Z">
        <w:r w:rsidRPr="00452713" w:rsidDel="00E664BC">
          <w:rPr>
            <w:rFonts w:ascii="Courier New" w:hAnsi="Courier New" w:cs="Courier New"/>
          </w:rPr>
          <w:delText xml:space="preserve">in </w:delText>
        </w:r>
      </w:del>
      <w:ins w:id="223" w:author="UWI Staff" w:date="2017-08-30T11:52:00Z">
        <w:r w:rsidR="00E664BC">
          <w:rPr>
            <w:rFonts w:ascii="Courier New" w:hAnsi="Courier New" w:cs="Courier New"/>
          </w:rPr>
          <w:t>on</w:t>
        </w:r>
        <w:r w:rsidR="00E664BC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implementation.&lt;/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00:13:40,176 --&gt; 00:13:42,659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the whole essence of this module is to begin&lt;/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00:13:42,834 --&gt; 00:13:46,323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&gt;to shift our thinking on how we think about  public </w:t>
      </w:r>
      <w:ins w:id="224" w:author="UWI Staff" w:date="2017-08-30T11:52:00Z">
        <w:r w:rsidR="00E664BC">
          <w:rPr>
            <w:rFonts w:ascii="Courier New" w:hAnsi="Courier New" w:cs="Courier New"/>
          </w:rPr>
          <w:t xml:space="preserve">health </w:t>
        </w:r>
      </w:ins>
      <w:r w:rsidRPr="00452713">
        <w:rPr>
          <w:rFonts w:ascii="Courier New" w:hAnsi="Courier New" w:cs="Courier New"/>
        </w:rPr>
        <w:t>problems.&lt;/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00:13:46,523 --&gt; 00:13:49,165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&gt;Thinking more in terms of implementation</w:t>
      </w:r>
      <w:del w:id="225" w:author="Isabel.b" w:date="2017-08-31T06:39:00Z">
        <w:r w:rsidRPr="00452713" w:rsidDel="002B447E">
          <w:rPr>
            <w:rFonts w:ascii="Courier New" w:hAnsi="Courier New" w:cs="Courier New"/>
          </w:rPr>
          <w:delText>.&lt;/</w:delText>
        </w:r>
      </w:del>
      <w:ins w:id="226" w:author="Isabel.b" w:date="2017-08-31T06:39:00Z">
        <w:r w:rsidR="002B447E">
          <w:rPr>
            <w:rFonts w:ascii="Courier New" w:hAnsi="Courier New" w:cs="Courier New"/>
          </w:rPr>
          <w:t>,</w:t>
        </w:r>
        <w:r w:rsidR="002B447E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00:13:49,365 --&gt; 00:13:52,365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implementation failure, and how to prescribe strategies&lt;/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00:13:52,565 --&gt; 00:13:55,565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227" w:author="Isabel.b" w:date="2017-08-31T06:44:00Z">
        <w:r w:rsidRPr="00452713" w:rsidDel="002B447E">
          <w:rPr>
            <w:rFonts w:ascii="Courier New" w:hAnsi="Courier New" w:cs="Courier New"/>
          </w:rPr>
          <w:delText>to our communities</w:delText>
        </w:r>
      </w:del>
      <w:ins w:id="228" w:author="Isabel.b" w:date="2017-08-31T06:47:00Z">
        <w:r w:rsidR="002A78F8">
          <w:rPr>
            <w:rFonts w:ascii="Courier New" w:hAnsi="Courier New" w:cs="Courier New"/>
          </w:rPr>
          <w:t xml:space="preserve"> </w:t>
        </w:r>
      </w:ins>
      <w:ins w:id="229" w:author="Isabel.b" w:date="2017-08-31T06:44:00Z">
        <w:r w:rsidR="002B447E">
          <w:rPr>
            <w:rFonts w:ascii="Courier New" w:hAnsi="Courier New" w:cs="Courier New"/>
          </w:rPr>
          <w:t>to overcome  these</w:t>
        </w:r>
      </w:ins>
      <w:r w:rsidRPr="00452713">
        <w:rPr>
          <w:rFonts w:ascii="Courier New" w:hAnsi="Courier New" w:cs="Courier New"/>
        </w:rPr>
        <w:t xml:space="preserve"> and how to test the</w:t>
      </w:r>
      <w:ins w:id="230" w:author="Isabel.b" w:date="2017-08-31T06:47:00Z">
        <w:r w:rsidR="002A78F8">
          <w:rPr>
            <w:rFonts w:ascii="Courier New" w:hAnsi="Courier New" w:cs="Courier New"/>
          </w:rPr>
          <w:t>se</w:t>
        </w:r>
      </w:ins>
      <w:r w:rsidRPr="00452713">
        <w:rPr>
          <w:rFonts w:ascii="Courier New" w:hAnsi="Courier New" w:cs="Courier New"/>
        </w:rPr>
        <w:t xml:space="preserve"> strategies&lt;/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00:13:55,765 --&gt; 00:14:00,693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231" w:author="Isabel.b" w:date="2017-09-10T07:16:00Z">
        <w:r w:rsidRPr="00452713" w:rsidDel="008C6430">
          <w:rPr>
            <w:rFonts w:ascii="Courier New" w:hAnsi="Courier New" w:cs="Courier New"/>
          </w:rPr>
          <w:delText>even</w:delText>
        </w:r>
      </w:del>
      <w:r w:rsidRPr="00452713">
        <w:rPr>
          <w:rFonts w:ascii="Courier New" w:hAnsi="Courier New" w:cs="Courier New"/>
        </w:rPr>
        <w:t xml:space="preserve"> in a form of research within  larger frameworks of public health research.&lt;/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00:14:01,629 --&gt; 00:14:04,554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Here </w:t>
      </w:r>
      <w:ins w:id="232" w:author="Isabel.b" w:date="2017-08-31T10:11:00Z">
        <w:r w:rsidR="007B5202">
          <w:rPr>
            <w:rFonts w:ascii="Courier New" w:hAnsi="Courier New" w:cs="Courier New"/>
          </w:rPr>
          <w:t>[</w:t>
        </w:r>
      </w:ins>
      <w:r w:rsidRPr="00452713">
        <w:rPr>
          <w:rFonts w:ascii="Courier New" w:hAnsi="Courier New" w:cs="Courier New"/>
        </w:rPr>
        <w:t>if</w:t>
      </w:r>
      <w:ins w:id="233" w:author="Isabel.b" w:date="2017-08-31T10:12:00Z">
        <w:r w:rsidR="007B5202">
          <w:rPr>
            <w:rFonts w:ascii="Courier New" w:hAnsi="Courier New" w:cs="Courier New"/>
          </w:rPr>
          <w:t>]</w:t>
        </w:r>
      </w:ins>
      <w:r w:rsidRPr="00452713">
        <w:rPr>
          <w:rFonts w:ascii="Courier New" w:hAnsi="Courier New" w:cs="Courier New"/>
        </w:rPr>
        <w:t xml:space="preserve"> we do have health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290</w:t>
      </w:r>
    </w:p>
    <w:p w:rsidR="005E0C67" w:rsidRPr="00596DDF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00:14:04,754 --&gt; 00</w:t>
      </w:r>
      <w:r w:rsidRPr="00596DDF">
        <w:rPr>
          <w:rFonts w:ascii="Courier New" w:hAnsi="Courier New" w:cs="Courier New"/>
        </w:rPr>
        <w:t>:14:08,929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596DDF">
        <w:rPr>
          <w:rFonts w:ascii="Courier New" w:hAnsi="Courier New" w:cs="Courier New"/>
        </w:rPr>
        <w:t xml:space="preserve">that are commonly used </w:t>
      </w:r>
      <w:del w:id="234" w:author="Isabel.b" w:date="2017-09-10T07:16:00Z">
        <w:r w:rsidR="008B1348" w:rsidRPr="00596DDF" w:rsidDel="008C6430">
          <w:rPr>
            <w:rFonts w:ascii="Courier New" w:hAnsi="Courier New" w:cs="Courier New"/>
          </w:rPr>
          <w:delText>even</w:delText>
        </w:r>
        <w:r w:rsidRPr="00452713" w:rsidDel="008C6430">
          <w:rPr>
            <w:rFonts w:ascii="Courier New" w:hAnsi="Courier New" w:cs="Courier New"/>
          </w:rPr>
          <w:delText xml:space="preserve"> </w:delText>
        </w:r>
      </w:del>
      <w:r w:rsidRPr="00452713">
        <w:rPr>
          <w:rFonts w:ascii="Courier New" w:hAnsi="Courier New" w:cs="Courier New"/>
        </w:rPr>
        <w:t>as outcome</w:t>
      </w:r>
      <w:ins w:id="235" w:author="Isabel.b" w:date="2017-08-31T09:49:00Z">
        <w:r w:rsidR="00596DDF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 xml:space="preserve"> of efficacy research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00:14:09,129 --&gt; 00:14:11,079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effectiveness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00:14:11,290 --&gt; 00:14:14,002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instance, for most clinical trials we use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00:14:14,219 --&gt; 00:14:19,633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 outcome </w:t>
      </w:r>
      <w:del w:id="236" w:author="UWI Staff" w:date="2017-08-30T11:53:00Z">
        <w:r w:rsidRPr="00452713" w:rsidDel="00E664BC">
          <w:rPr>
            <w:rFonts w:ascii="Courier New" w:hAnsi="Courier New" w:cs="Courier New"/>
          </w:rPr>
          <w:delText xml:space="preserve">an outcome </w:delText>
        </w:r>
      </w:del>
      <w:r w:rsidRPr="00452713">
        <w:rPr>
          <w:rFonts w:ascii="Courier New" w:hAnsi="Courier New" w:cs="Courier New"/>
        </w:rPr>
        <w:t>like morbidity, mortality, clinical function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00:14:19,833 --&gt; 00:14:23,620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or </w:t>
      </w:r>
      <w:proofErr w:type="spellStart"/>
      <w:r w:rsidRPr="00452713">
        <w:rPr>
          <w:rFonts w:ascii="Courier New" w:hAnsi="Courier New" w:cs="Courier New"/>
        </w:rPr>
        <w:t>symptomatology</w:t>
      </w:r>
      <w:proofErr w:type="spellEnd"/>
      <w:r w:rsidRPr="00452713">
        <w:rPr>
          <w:rFonts w:ascii="Courier New" w:hAnsi="Courier New" w:cs="Courier New"/>
        </w:rPr>
        <w:t xml:space="preserve"> as </w:t>
      </w:r>
      <w:ins w:id="237" w:author="Isabel.b" w:date="2017-09-03T06:20:00Z">
        <w:r w:rsidR="00100C48">
          <w:rPr>
            <w:rFonts w:ascii="Courier New" w:hAnsi="Courier New" w:cs="Courier New"/>
          </w:rPr>
          <w:t xml:space="preserve">[an] </w:t>
        </w:r>
      </w:ins>
      <w:r w:rsidRPr="00452713">
        <w:rPr>
          <w:rFonts w:ascii="Courier New" w:hAnsi="Courier New" w:cs="Courier New"/>
        </w:rPr>
        <w:t>outcome of the success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00:14:23,820 --&gt; 00:14:25,629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our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00:14:25,817 --&gt; 00:14:28,003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 same is true for effectiveness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00:14:28,203 --&gt; 00:14:31,203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 these are all health outcomes that are commonly used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00:14:31,403 --&gt; 00:14:34,850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testing or generating evidence for the efficacy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299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00:14:35,050 --&gt; 00:14:37,901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the effectiveness of an intervention.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00:14:38,760 --&gt; 00:14:41,406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 if we </w:t>
      </w:r>
      <w:ins w:id="238" w:author="UWI Staff" w:date="2017-08-30T11:57:00Z">
        <w:r w:rsidR="003F571C">
          <w:rPr>
            <w:rFonts w:ascii="Courier New" w:hAnsi="Courier New" w:cs="Courier New"/>
          </w:rPr>
          <w:t xml:space="preserve">have </w:t>
        </w:r>
      </w:ins>
      <w:r w:rsidRPr="00452713">
        <w:rPr>
          <w:rFonts w:ascii="Courier New" w:hAnsi="Courier New" w:cs="Courier New"/>
        </w:rPr>
        <w:t>distinguish</w:t>
      </w:r>
      <w:ins w:id="239" w:author="UWI Staff" w:date="2017-08-30T11:57:00Z">
        <w:r w:rsidR="003F571C">
          <w:rPr>
            <w:rFonts w:ascii="Courier New" w:hAnsi="Courier New" w:cs="Courier New"/>
          </w:rPr>
          <w:t>ed</w:t>
        </w:r>
      </w:ins>
      <w:r w:rsidRPr="00452713">
        <w:rPr>
          <w:rFonts w:ascii="Courier New" w:hAnsi="Courier New" w:cs="Courier New"/>
        </w:rPr>
        <w:t xml:space="preserve"> implementation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00:14:41,606 --&gt; 00:14:44,606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a separate line of inquiry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00:14:44,806 --&gt; 00:14:47,806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from intervention efficacy, intervention effectiveness</w:t>
      </w:r>
      <w:del w:id="240" w:author="UWI Staff" w:date="2017-08-30T12:00:00Z">
        <w:r w:rsidRPr="00452713" w:rsidDel="0092354C">
          <w:rPr>
            <w:rFonts w:ascii="Courier New" w:hAnsi="Courier New" w:cs="Courier New"/>
          </w:rPr>
          <w:delText>.</w:delText>
        </w:r>
      </w:del>
      <w:ins w:id="241" w:author="UWI Staff" w:date="2017-08-30T12:00:00Z">
        <w:r w:rsidR="0092354C">
          <w:rPr>
            <w:rFonts w:ascii="Courier New" w:hAnsi="Courier New" w:cs="Courier New"/>
          </w:rPr>
          <w:t>,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00:14:48,006 --&gt; 00:14:51,006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242" w:author="Isabel.b" w:date="2017-08-31T10:15:00Z">
        <w:r w:rsidRPr="00452713" w:rsidDel="007B5202">
          <w:rPr>
            <w:rFonts w:ascii="Courier New" w:hAnsi="Courier New" w:cs="Courier New"/>
          </w:rPr>
          <w:delText xml:space="preserve">So </w:delText>
        </w:r>
      </w:del>
      <w:ins w:id="243" w:author="Isabel.b" w:date="2017-08-31T10:15:00Z">
        <w:r w:rsidR="007B5202">
          <w:rPr>
            <w:rFonts w:ascii="Courier New" w:hAnsi="Courier New" w:cs="Courier New"/>
          </w:rPr>
          <w:t>s</w:t>
        </w:r>
        <w:r w:rsidR="007B5202" w:rsidRPr="00452713">
          <w:rPr>
            <w:rFonts w:ascii="Courier New" w:hAnsi="Courier New" w:cs="Courier New"/>
          </w:rPr>
          <w:t xml:space="preserve">o </w:t>
        </w:r>
      </w:ins>
      <w:r w:rsidRPr="00452713">
        <w:rPr>
          <w:rFonts w:ascii="Courier New" w:hAnsi="Courier New" w:cs="Courier New"/>
        </w:rPr>
        <w:t>what kind of outcomes can we use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00:14:51,206 --&gt; 00:14:54,206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test implementation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00:14:54,406 --&gt; 00:14:57,688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not confuse it with intervention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00:14:57,888 --&gt; 00:14:59,523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intervention efficacy</w:t>
      </w:r>
      <w:del w:id="244" w:author="UWI Staff" w:date="2017-08-30T12:00:00Z">
        <w:r w:rsidRPr="00452713" w:rsidDel="0092354C">
          <w:rPr>
            <w:rFonts w:ascii="Courier New" w:hAnsi="Courier New" w:cs="Courier New"/>
          </w:rPr>
          <w:delText>.</w:delText>
        </w:r>
      </w:del>
      <w:ins w:id="245" w:author="UWI Staff" w:date="2017-08-30T12:00:00Z">
        <w:r w:rsidR="0092354C">
          <w:rPr>
            <w:rFonts w:ascii="Courier New" w:hAnsi="Courier New" w:cs="Courier New"/>
          </w:rPr>
          <w:t>?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00:14:59,723 --&gt; 00:15:03,030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 that is to say that </w:t>
      </w:r>
      <w:ins w:id="246" w:author="UWI Staff" w:date="2017-08-30T12:06:00Z">
        <w:r w:rsidR="007751A1">
          <w:rPr>
            <w:rFonts w:ascii="Courier New" w:hAnsi="Courier New" w:cs="Courier New"/>
          </w:rPr>
          <w:t xml:space="preserve">we </w:t>
        </w:r>
      </w:ins>
      <w:r w:rsidRPr="00452713">
        <w:rPr>
          <w:rFonts w:ascii="Courier New" w:hAnsi="Courier New" w:cs="Courier New"/>
        </w:rPr>
        <w:t>can no longer use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00:15:03,230 --&gt; 00:15:05,555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 same set of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00:15:05,755 --&gt; 00:15:08,755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we</w:t>
      </w:r>
      <w:del w:id="247" w:author="UWI Staff" w:date="2017-08-30T12:08:00Z">
        <w:r w:rsidR="0093704F" w:rsidRPr="008C6430">
          <w:rPr>
            <w:rFonts w:ascii="Courier New" w:hAnsi="Courier New" w:cs="Courier New"/>
          </w:rPr>
          <w:delText>'ll</w:delText>
        </w:r>
      </w:del>
      <w:r w:rsidRPr="00452713">
        <w:rPr>
          <w:rFonts w:ascii="Courier New" w:hAnsi="Courier New" w:cs="Courier New"/>
        </w:rPr>
        <w:t xml:space="preserve"> call health outcomes</w:t>
      </w:r>
      <w:ins w:id="248" w:author="Isabel.b" w:date="2017-09-03T06:29:00Z">
        <w:r w:rsidR="00203CC1">
          <w:rPr>
            <w:rFonts w:ascii="Courier New" w:hAnsi="Courier New" w:cs="Courier New"/>
          </w:rPr>
          <w:t>,</w:t>
        </w:r>
      </w:ins>
      <w:r w:rsidRPr="00452713">
        <w:rPr>
          <w:rFonts w:ascii="Courier New" w:hAnsi="Courier New" w:cs="Courier New"/>
        </w:rPr>
        <w:t xml:space="preserve"> for 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00:15:09,906 --&gt; 00:15:13,069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So, they are </w:t>
      </w:r>
      <w:ins w:id="249" w:author="Isabel.b" w:date="2017-09-03T06:32:00Z">
        <w:r w:rsidR="00203CC1">
          <w:rPr>
            <w:rFonts w:ascii="Courier New" w:hAnsi="Courier New" w:cs="Courier New"/>
          </w:rPr>
          <w:t>[</w:t>
        </w:r>
      </w:ins>
      <w:ins w:id="250" w:author="UWI Staff" w:date="2017-08-30T12:07:00Z">
        <w:r w:rsidR="007751A1">
          <w:rPr>
            <w:rFonts w:ascii="Courier New" w:hAnsi="Courier New" w:cs="Courier New"/>
          </w:rPr>
          <w:t>a</w:t>
        </w:r>
      </w:ins>
      <w:ins w:id="251" w:author="Isabel.b" w:date="2017-09-03T06:32:00Z">
        <w:r w:rsidR="00203CC1">
          <w:rPr>
            <w:rFonts w:ascii="Courier New" w:hAnsi="Courier New" w:cs="Courier New"/>
          </w:rPr>
          <w:t>]</w:t>
        </w:r>
      </w:ins>
      <w:ins w:id="252" w:author="UWI Staff" w:date="2017-08-30T12:07:00Z">
        <w:r w:rsidR="007751A1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special kind of outcome</w:t>
      </w:r>
      <w:del w:id="253" w:author="UWI Staff" w:date="2017-08-30T12:07:00Z">
        <w:r w:rsidRPr="00452713" w:rsidDel="007751A1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 xml:space="preserve"> that helps us to see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00:15:13,294 --&gt; 00:15:15,569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whether a set of implementation activities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00:15:15,756 --&gt; 00:15:17,019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work</w:t>
      </w:r>
      <w:ins w:id="254" w:author="Isabel.b" w:date="2017-09-03T06:32:00Z">
        <w:r w:rsidR="00203CC1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 xml:space="preserve"> or not.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00:15:17,196 --&gt; 00:15:19,804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they are distinct from health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00:15:20,004 --&gt; 00:15:22,601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like morbidity and mortality that </w:t>
      </w:r>
      <w:proofErr w:type="spellStart"/>
      <w:r w:rsidRPr="00452713">
        <w:rPr>
          <w:rFonts w:ascii="Courier New" w:hAnsi="Courier New" w:cs="Courier New"/>
        </w:rPr>
        <w:t>help</w:t>
      </w:r>
      <w:del w:id="255" w:author="UWI Staff" w:date="2017-08-30T12:08:00Z">
        <w:r w:rsidRPr="00452713" w:rsidDel="007751A1">
          <w:rPr>
            <w:rFonts w:ascii="Courier New" w:hAnsi="Courier New" w:cs="Courier New"/>
          </w:rPr>
          <w:delText xml:space="preserve">s </w:delText>
        </w:r>
      </w:del>
      <w:r w:rsidRPr="00452713">
        <w:rPr>
          <w:rFonts w:ascii="Courier New" w:hAnsi="Courier New" w:cs="Courier New"/>
        </w:rPr>
        <w:t>us</w:t>
      </w:r>
      <w:proofErr w:type="spellEnd"/>
      <w:r w:rsidRPr="00452713">
        <w:rPr>
          <w:rFonts w:ascii="Courier New" w:hAnsi="Courier New" w:cs="Courier New"/>
        </w:rPr>
        <w:t xml:space="preserve"> to see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00:15:22,801 --&gt; 00:15:24,869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whether an intervention works or not.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00:15:25,069 --&gt; 00:15:28,069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This set of outcomes that look</w:t>
      </w:r>
      <w:ins w:id="256" w:author="Isabel.b" w:date="2017-09-03T06:33:00Z">
        <w:r w:rsidR="00203CC1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 xml:space="preserve"> exclusively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00:15:28,269 --&gt; 00:15:31,715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at the success or the failure of implementation activities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00:15:31,915 --&gt; 00:15:36,061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257" w:author="UWI Staff" w:date="2017-08-30T12:09:00Z">
        <w:r w:rsidRPr="00452713" w:rsidDel="007751A1">
          <w:rPr>
            <w:rFonts w:ascii="Courier New" w:hAnsi="Courier New" w:cs="Courier New"/>
          </w:rPr>
          <w:delText xml:space="preserve">of failures </w:delText>
        </w:r>
      </w:del>
      <w:r w:rsidRPr="00452713">
        <w:rPr>
          <w:rFonts w:ascii="Courier New" w:hAnsi="Courier New" w:cs="Courier New"/>
        </w:rPr>
        <w:t>are what we call implementation research outcomes.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00:15:36,261 --&gt; 00:15:38,611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Before we conclude this chapter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00:15:38,811 --&gt; 00:15:42,202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 would like to show you a framework on how to think about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00:15:42,402 --&gt; 00:15:44,221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00:15:44,421 --&gt; 00:15:47,921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research outcomes have been defined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00:15:48,121 --&gt; 00:15:50,961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constructs that describe the effects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00:15:51,161 --&gt; 00:15:53,674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of a deliberate </w:t>
      </w:r>
      <w:del w:id="258" w:author="UWI Staff" w:date="2017-08-30T12:09:00Z">
        <w:r w:rsidRPr="00452713" w:rsidDel="007751A1">
          <w:rPr>
            <w:rFonts w:ascii="Courier New" w:hAnsi="Courier New" w:cs="Courier New"/>
          </w:rPr>
          <w:delText xml:space="preserve">and </w:delText>
        </w:r>
      </w:del>
      <w:ins w:id="259" w:author="UWI Staff" w:date="2017-08-30T12:09:00Z">
        <w:r w:rsidR="007751A1">
          <w:rPr>
            <w:rFonts w:ascii="Courier New" w:hAnsi="Courier New" w:cs="Courier New"/>
          </w:rPr>
          <w:t>or</w:t>
        </w:r>
        <w:r w:rsidR="007751A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purposive action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00:15:53,849 --&gt; 00:15:55,794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implement an intervention.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00:15:55,994 --&gt; 00:16:00,432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is to say this outcome defines exclusively the effect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00:16:00,632 --&gt; 00:16:03,632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260" w:author="Isabel.b" w:date="2017-09-03T06:46:00Z">
        <w:r w:rsidRPr="00452713" w:rsidDel="005D0F73">
          <w:rPr>
            <w:rFonts w:ascii="Courier New" w:hAnsi="Courier New" w:cs="Courier New"/>
          </w:rPr>
          <w:delText xml:space="preserve">or </w:delText>
        </w:r>
      </w:del>
      <w:ins w:id="261" w:author="Isabel.b" w:date="2017-09-03T06:46:00Z">
        <w:r w:rsidR="005D0F73">
          <w:rPr>
            <w:rFonts w:ascii="Courier New" w:hAnsi="Courier New" w:cs="Courier New"/>
          </w:rPr>
          <w:t>of</w:t>
        </w:r>
        <w:r w:rsidR="005D0F73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the set of implementation activities or strategy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00:16:03,832 --&gt; 00:16:07,731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distinct from the effect of the intervention itself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00:16:07,931 --&gt; 00:16:10,180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within a larger </w:t>
      </w:r>
      <w:del w:id="262" w:author="UWI Staff" w:date="2017-08-30T12:10:00Z">
        <w:r w:rsidRPr="00452713" w:rsidDel="007751A1">
          <w:rPr>
            <w:rFonts w:ascii="Courier New" w:hAnsi="Courier New" w:cs="Courier New"/>
          </w:rPr>
          <w:delText xml:space="preserve">problem </w:delText>
        </w:r>
      </w:del>
      <w:ins w:id="263" w:author="UWI Staff" w:date="2017-08-30T12:10:00Z">
        <w:r w:rsidR="007751A1" w:rsidRPr="00452713">
          <w:rPr>
            <w:rFonts w:ascii="Courier New" w:hAnsi="Courier New" w:cs="Courier New"/>
          </w:rPr>
          <w:t>pro</w:t>
        </w:r>
        <w:r w:rsidR="007751A1">
          <w:rPr>
            <w:rFonts w:ascii="Courier New" w:hAnsi="Courier New" w:cs="Courier New"/>
          </w:rPr>
          <w:t>gramme</w:t>
        </w:r>
        <w:r w:rsidR="007751A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setting.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00:16:11,090 --&gt; 00:16:14,090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And therefore they are </w:t>
      </w:r>
      <w:del w:id="264" w:author="UWI Staff" w:date="2017-08-30T12:10:00Z">
        <w:r w:rsidRPr="00452713" w:rsidDel="007751A1">
          <w:rPr>
            <w:rFonts w:ascii="Courier New" w:hAnsi="Courier New" w:cs="Courier New"/>
          </w:rPr>
          <w:delText xml:space="preserve">used </w:delText>
        </w:r>
      </w:del>
      <w:ins w:id="265" w:author="UWI Staff" w:date="2017-08-30T12:10:00Z">
        <w:r w:rsidR="007751A1" w:rsidRPr="00452713">
          <w:rPr>
            <w:rFonts w:ascii="Courier New" w:hAnsi="Courier New" w:cs="Courier New"/>
          </w:rPr>
          <w:t>use</w:t>
        </w:r>
        <w:r w:rsidR="007751A1">
          <w:rPr>
            <w:rFonts w:ascii="Courier New" w:hAnsi="Courier New" w:cs="Courier New"/>
          </w:rPr>
          <w:t>ful</w:t>
        </w:r>
        <w:r w:rsidR="007751A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for measuring success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00:16:14,290 --&gt; 00:16:16,241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failure of implementation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00:16:16,441 --&gt; 00:16:18,685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of implementation strategy.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00:16:18,885 --&gt; 00:16:22,522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Before we go on I'd like to show you an example of how to think about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00:16:22,710 --&gt; 00:16:25,764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research in a way that we are able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335</w:t>
      </w:r>
    </w:p>
    <w:p w:rsidR="005E0C67" w:rsidRPr="00971FC9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00:16:25,964 --&gt; 00:16:</w:t>
      </w:r>
      <w:r w:rsidRPr="00971FC9">
        <w:rPr>
          <w:rFonts w:ascii="Courier New" w:hAnsi="Courier New" w:cs="Courier New"/>
        </w:rPr>
        <w:t>28,764</w:t>
      </w:r>
    </w:p>
    <w:p w:rsidR="005E0C67" w:rsidRPr="00971FC9" w:rsidDel="00971FC9" w:rsidRDefault="005E0C67" w:rsidP="005E0C67">
      <w:pPr>
        <w:pStyle w:val="Textebrut"/>
        <w:rPr>
          <w:del w:id="266" w:author="Isabel.b" w:date="2017-09-03T06:47:00Z"/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t xml:space="preserve">to distinguish it from </w:t>
      </w:r>
      <w:r w:rsidR="00973FEA" w:rsidRPr="00971FC9">
        <w:rPr>
          <w:rFonts w:ascii="Courier New" w:hAnsi="Courier New" w:cs="Courier New"/>
        </w:rPr>
        <w:t>effectiveness research</w:t>
      </w:r>
      <w:del w:id="267" w:author="Isabel.b" w:date="2017-09-03T06:47:00Z">
        <w:r w:rsidR="00973FEA" w:rsidRPr="00971FC9" w:rsidDel="00971FC9">
          <w:rPr>
            <w:rFonts w:ascii="Courier New" w:hAnsi="Courier New" w:cs="Courier New"/>
          </w:rPr>
          <w:delText>,</w:delText>
        </w:r>
      </w:del>
    </w:p>
    <w:p w:rsidR="005E0C67" w:rsidRPr="00971FC9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971FC9" w:rsidRDefault="00973FEA" w:rsidP="005E0C67">
      <w:pPr>
        <w:pStyle w:val="Textebrut"/>
        <w:rPr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t>336</w:t>
      </w:r>
    </w:p>
    <w:p w:rsidR="005E0C67" w:rsidRPr="00971FC9" w:rsidRDefault="00973FEA" w:rsidP="005E0C67">
      <w:pPr>
        <w:pStyle w:val="Textebrut"/>
        <w:rPr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t>00:16:28,939 --&gt; 00:16:31,576</w:t>
      </w:r>
    </w:p>
    <w:p w:rsidR="005E0C67" w:rsidRPr="00971FC9" w:rsidRDefault="00973FEA" w:rsidP="005E0C67">
      <w:pPr>
        <w:pStyle w:val="Textebrut"/>
        <w:rPr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t>of intervention</w:t>
      </w:r>
      <w:ins w:id="268" w:author="Isabel.b" w:date="2017-09-03T06:47:00Z">
        <w:r w:rsidR="00971FC9">
          <w:rPr>
            <w:rFonts w:ascii="Courier New" w:hAnsi="Courier New" w:cs="Courier New"/>
          </w:rPr>
          <w:t>,</w:t>
        </w:r>
      </w:ins>
      <w:r w:rsidRPr="00971FC9">
        <w:rPr>
          <w:rFonts w:ascii="Courier New" w:hAnsi="Courier New" w:cs="Courier New"/>
        </w:rPr>
        <w:t xml:space="preserve"> efficacy research</w:t>
      </w:r>
      <w:del w:id="269" w:author="Isabel.b" w:date="2017-09-03T06:48:00Z">
        <w:r w:rsidRPr="00971FC9" w:rsidDel="00971FC9">
          <w:rPr>
            <w:rFonts w:ascii="Courier New" w:hAnsi="Courier New" w:cs="Courier New"/>
          </w:rPr>
          <w:delText>,</w:delText>
        </w:r>
      </w:del>
    </w:p>
    <w:p w:rsidR="005E0C67" w:rsidRPr="00971FC9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971FC9" w:rsidRDefault="00973FEA" w:rsidP="005E0C67">
      <w:pPr>
        <w:pStyle w:val="Textebrut"/>
        <w:rPr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t>337</w:t>
      </w:r>
    </w:p>
    <w:p w:rsidR="005E0C67" w:rsidRPr="00971FC9" w:rsidRDefault="00973FEA" w:rsidP="005E0C67">
      <w:pPr>
        <w:pStyle w:val="Textebrut"/>
        <w:rPr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lastRenderedPageBreak/>
        <w:t>00:16:31,776 --&gt; 00:16:34,776</w:t>
      </w:r>
    </w:p>
    <w:p w:rsidR="005E0C67" w:rsidRPr="00452713" w:rsidRDefault="00973FEA" w:rsidP="005E0C67">
      <w:pPr>
        <w:pStyle w:val="Textebrut"/>
        <w:rPr>
          <w:rFonts w:ascii="Courier New" w:hAnsi="Courier New" w:cs="Courier New"/>
        </w:rPr>
      </w:pPr>
      <w:r w:rsidRPr="00971FC9">
        <w:rPr>
          <w:rFonts w:ascii="Courier New" w:hAnsi="Courier New" w:cs="Courier New"/>
        </w:rPr>
        <w:t>of intervention and implementation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00:16:34,976 --&gt; 00:16:37,730</w:t>
      </w:r>
    </w:p>
    <w:p w:rsidR="005E0C67" w:rsidRPr="00452713" w:rsidDel="005D0F73" w:rsidRDefault="005E0C67" w:rsidP="005E0C67">
      <w:pPr>
        <w:pStyle w:val="Textebrut"/>
        <w:rPr>
          <w:del w:id="270" w:author="Isabel.b" w:date="2017-09-03T06:47:00Z"/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 here we see a conceptual diagram&lt;/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ins w:id="271" w:author="UWI Staff" w:date="2017-08-30T12:11:00Z">
        <w:del w:id="272" w:author="Isabel.b" w:date="2017-09-03T06:47:00Z">
          <w:r w:rsidR="007751A1" w:rsidDel="005D0F73">
            <w:rPr>
              <w:rFonts w:ascii="Courier New" w:hAnsi="Courier New" w:cs="Courier New"/>
            </w:rPr>
            <w:delText xml:space="preserve"> (omit italics)</w:delText>
          </w:r>
        </w:del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00:16:37,930 --&gt; 00:16:41,748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&gt;for thinking about implementation research.&lt;/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00:16:41,935 --&gt; 00:16:44,458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&gt;On my left side you see</w:t>
      </w:r>
      <w:del w:id="273" w:author="UWI Staff" w:date="2017-08-30T12:12:00Z">
        <w:r w:rsidRPr="00452713" w:rsidDel="00E6228A">
          <w:rPr>
            <w:rFonts w:ascii="Courier New" w:hAnsi="Courier New" w:cs="Courier New"/>
          </w:rPr>
          <w:delText>...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00:16:44,658 --&gt; 00:16:46,365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&gt;interventions here.&lt;/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00:16:46,565 --&gt; 00:16:48,530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&gt;These interventions are often the focus&lt;/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00:16:48,730 --&gt; 00:16:50,288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&gt;of most public health research.&lt;/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00:16:50,488 --&gt; 00:16:54,074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then on my right side you see the outcomes here,&lt;/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00:16:54,274 --&gt; 00:16:56,661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&gt;which are health outcomes  that we observe&lt;/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00:16:56,861 --&gt; 00:16:59,216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&gt;at </w:t>
      </w:r>
      <w:del w:id="274" w:author="Isabel.b" w:date="2017-09-03T06:49:00Z">
        <w:r w:rsidRPr="00452713" w:rsidDel="00971FC9">
          <w:rPr>
            <w:rFonts w:ascii="Courier New" w:hAnsi="Courier New" w:cs="Courier New"/>
          </w:rPr>
          <w:delText xml:space="preserve">a </w:delText>
        </w:r>
      </w:del>
      <w:ins w:id="275" w:author="Isabel.b" w:date="2017-09-03T06:49:00Z">
        <w:r w:rsidR="00971FC9">
          <w:rPr>
            <w:rFonts w:ascii="Courier New" w:hAnsi="Courier New" w:cs="Courier New"/>
          </w:rPr>
          <w:t>the</w:t>
        </w:r>
        <w:r w:rsidR="00971FC9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population level,  either at the individual level&lt;/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00:16:59,416 --&gt; 00:17:02,997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&gt;or at </w:t>
      </w:r>
      <w:del w:id="276" w:author="Isabel.b" w:date="2017-09-03T06:50:00Z">
        <w:r w:rsidRPr="00452713" w:rsidDel="00971FC9">
          <w:rPr>
            <w:rFonts w:ascii="Courier New" w:hAnsi="Courier New" w:cs="Courier New"/>
          </w:rPr>
          <w:delText>a greater</w:delText>
        </w:r>
      </w:del>
      <w:ins w:id="277" w:author="Isabel.b" w:date="2017-09-03T06:50:00Z">
        <w:r w:rsidR="00971FC9">
          <w:rPr>
            <w:rFonts w:ascii="Courier New" w:hAnsi="Courier New" w:cs="Courier New"/>
          </w:rPr>
          <w:t>the more aggregated</w:t>
        </w:r>
      </w:ins>
      <w:r w:rsidRPr="00452713">
        <w:rPr>
          <w:rFonts w:ascii="Courier New" w:hAnsi="Courier New" w:cs="Courier New"/>
        </w:rPr>
        <w:t xml:space="preserve"> level for the population.&lt;/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00:17:03,197 --&gt; 00:17:06,363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usually what research tries to do&lt;/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00:17:06,563 --&gt; 00:17:09,563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&gt;is to link the intervention on my left side&lt;/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00:17:09,763 --&gt; 00:17:12,535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del w:id="278" w:author="Isabel.b" w:date="2017-09-03T06:51:00Z">
        <w:r w:rsidRPr="00452713" w:rsidDel="00971FC9">
          <w:rPr>
            <w:rFonts w:ascii="Courier New" w:hAnsi="Courier New" w:cs="Courier New"/>
          </w:rPr>
          <w:delText>&gt;</w:delText>
        </w:r>
      </w:del>
      <w:ins w:id="279" w:author="Isabel.b" w:date="2017-09-03T06:51:00Z">
        <w:r w:rsidR="00971FC9">
          <w:rPr>
            <w:rFonts w:ascii="Courier New" w:hAnsi="Courier New" w:cs="Courier New"/>
          </w:rPr>
          <w:t>[</w:t>
        </w:r>
      </w:ins>
      <w:del w:id="280" w:author="Isabel.b" w:date="2017-09-03T06:51:00Z">
        <w:r w:rsidRPr="00452713" w:rsidDel="00971FC9">
          <w:rPr>
            <w:rFonts w:ascii="Courier New" w:hAnsi="Courier New" w:cs="Courier New"/>
          </w:rPr>
          <w:delText>even</w:delText>
        </w:r>
      </w:del>
      <w:ins w:id="281" w:author="Isabel.b" w:date="2017-09-03T06:51:00Z">
        <w:r w:rsidR="00971FC9">
          <w:rPr>
            <w:rFonts w:ascii="Courier New" w:hAnsi="Courier New" w:cs="Courier New"/>
          </w:rPr>
          <w:t>]</w:t>
        </w:r>
      </w:ins>
      <w:r w:rsidRPr="00452713">
        <w:rPr>
          <w:rFonts w:ascii="Courier New" w:hAnsi="Courier New" w:cs="Courier New"/>
        </w:rPr>
        <w:t xml:space="preserve"> with the outcomes on my right side.&lt;/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00:17:12,735 --&gt; 00:17:15,735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we often times miss what happens in-between.&lt;/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00:17:16,704 --&gt; 00:17:19,704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&gt;So that's why even though we </w:t>
      </w:r>
      <w:del w:id="282" w:author="Isabel.b" w:date="2017-09-03T06:51:00Z">
        <w:r w:rsidRPr="00452713" w:rsidDel="00971FC9">
          <w:rPr>
            <w:rFonts w:ascii="Courier New" w:hAnsi="Courier New" w:cs="Courier New"/>
          </w:rPr>
          <w:delText xml:space="preserve">found </w:delText>
        </w:r>
      </w:del>
      <w:ins w:id="283" w:author="Isabel.b" w:date="2017-09-03T06:51:00Z">
        <w:r w:rsidR="00971FC9" w:rsidRPr="00452713">
          <w:rPr>
            <w:rFonts w:ascii="Courier New" w:hAnsi="Courier New" w:cs="Courier New"/>
          </w:rPr>
          <w:t>f</w:t>
        </w:r>
        <w:r w:rsidR="00971FC9">
          <w:rPr>
            <w:rFonts w:ascii="Courier New" w:hAnsi="Courier New" w:cs="Courier New"/>
          </w:rPr>
          <w:t>i</w:t>
        </w:r>
        <w:r w:rsidR="00971FC9" w:rsidRPr="00452713">
          <w:rPr>
            <w:rFonts w:ascii="Courier New" w:hAnsi="Courier New" w:cs="Courier New"/>
          </w:rPr>
          <w:t xml:space="preserve">nd </w:t>
        </w:r>
      </w:ins>
      <w:r w:rsidRPr="00452713">
        <w:rPr>
          <w:rFonts w:ascii="Courier New" w:hAnsi="Courier New" w:cs="Courier New"/>
        </w:rPr>
        <w:t xml:space="preserve">out that </w:t>
      </w:r>
      <w:ins w:id="284" w:author="Isabel.b" w:date="2017-09-03T06:53:00Z">
        <w:r w:rsidR="00971FC9">
          <w:rPr>
            <w:rFonts w:ascii="Courier New" w:hAnsi="Courier New" w:cs="Courier New"/>
          </w:rPr>
          <w:t xml:space="preserve">the </w:t>
        </w:r>
      </w:ins>
      <w:r w:rsidRPr="00452713">
        <w:rPr>
          <w:rFonts w:ascii="Courier New" w:hAnsi="Courier New" w:cs="Courier New"/>
        </w:rPr>
        <w:t>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00:17:19,904 --&gt; 00:17:23,490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285" w:author="Isabel.b" w:date="2017-09-03T06:52:00Z">
        <w:r w:rsidRPr="00452713" w:rsidDel="00971FC9">
          <w:rPr>
            <w:rFonts w:ascii="Courier New" w:hAnsi="Courier New" w:cs="Courier New"/>
          </w:rPr>
          <w:delText xml:space="preserve">that </w:delText>
        </w:r>
      </w:del>
      <w:ins w:id="286" w:author="Isabel.b" w:date="2017-09-03T06:52:00Z">
        <w:r w:rsidR="00971FC9">
          <w:rPr>
            <w:rFonts w:ascii="Courier New" w:hAnsi="Courier New" w:cs="Courier New"/>
          </w:rPr>
          <w:t>has</w:t>
        </w:r>
        <w:r w:rsidR="00971FC9" w:rsidRPr="00452713">
          <w:rPr>
            <w:rFonts w:ascii="Courier New" w:hAnsi="Courier New" w:cs="Courier New"/>
          </w:rPr>
          <w:t xml:space="preserve"> </w:t>
        </w:r>
      </w:ins>
      <w:del w:id="287" w:author="Isabel.b" w:date="2017-09-03T06:52:00Z">
        <w:r w:rsidRPr="00452713" w:rsidDel="00971FC9">
          <w:rPr>
            <w:rFonts w:ascii="Courier New" w:hAnsi="Courier New" w:cs="Courier New"/>
          </w:rPr>
          <w:delText xml:space="preserve">works </w:delText>
        </w:r>
      </w:del>
      <w:ins w:id="288" w:author="Isabel.b" w:date="2017-09-03T06:52:00Z">
        <w:r w:rsidR="00971FC9" w:rsidRPr="00452713">
          <w:rPr>
            <w:rFonts w:ascii="Courier New" w:hAnsi="Courier New" w:cs="Courier New"/>
          </w:rPr>
          <w:t>work</w:t>
        </w:r>
        <w:r w:rsidR="00971FC9">
          <w:rPr>
            <w:rFonts w:ascii="Courier New" w:hAnsi="Courier New" w:cs="Courier New"/>
          </w:rPr>
          <w:t>ed</w:t>
        </w:r>
        <w:r w:rsidR="00971FC9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 xml:space="preserve">based on changes </w:t>
      </w:r>
      <w:del w:id="289" w:author="Isabel.b" w:date="2017-09-03T06:54:00Z">
        <w:r w:rsidRPr="00452713" w:rsidDel="00971FC9">
          <w:rPr>
            <w:rFonts w:ascii="Courier New" w:hAnsi="Courier New" w:cs="Courier New"/>
          </w:rPr>
          <w:delText xml:space="preserve">or </w:delText>
        </w:r>
      </w:del>
      <w:ins w:id="290" w:author="Isabel.b" w:date="2017-09-03T06:55:00Z">
        <w:r w:rsidR="00971FC9">
          <w:rPr>
            <w:rFonts w:ascii="Courier New" w:hAnsi="Courier New" w:cs="Courier New"/>
          </w:rPr>
          <w:t>o</w:t>
        </w:r>
      </w:ins>
      <w:ins w:id="291" w:author="Isabel.b" w:date="2017-09-03T06:54:00Z">
        <w:r w:rsidR="00971FC9">
          <w:rPr>
            <w:rFonts w:ascii="Courier New" w:hAnsi="Courier New" w:cs="Courier New"/>
          </w:rPr>
          <w:t>n</w:t>
        </w:r>
        <w:r w:rsidR="00971FC9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outcomes at a population level,&lt;/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00:17:23,690 --&gt; 00:17:26,301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&gt;or changes </w:t>
      </w:r>
      <w:del w:id="292" w:author="Isabel.b" w:date="2017-09-03T06:54:00Z">
        <w:r w:rsidRPr="00452713" w:rsidDel="00971FC9">
          <w:rPr>
            <w:rFonts w:ascii="Courier New" w:hAnsi="Courier New" w:cs="Courier New"/>
          </w:rPr>
          <w:delText xml:space="preserve">or </w:delText>
        </w:r>
      </w:del>
      <w:ins w:id="293" w:author="Isabel.b" w:date="2017-09-03T06:55:00Z">
        <w:r w:rsidR="00971FC9">
          <w:rPr>
            <w:rFonts w:ascii="Courier New" w:hAnsi="Courier New" w:cs="Courier New"/>
          </w:rPr>
          <w:t>on</w:t>
        </w:r>
      </w:ins>
      <w:ins w:id="294" w:author="Isabel.b" w:date="2017-09-03T06:54:00Z">
        <w:r w:rsidR="00971FC9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outcomes at the individual level</w:t>
      </w:r>
      <w:del w:id="295" w:author="Isabel.b" w:date="2017-09-03T06:52:00Z">
        <w:r w:rsidRPr="00452713" w:rsidDel="00971FC9">
          <w:rPr>
            <w:rFonts w:ascii="Courier New" w:hAnsi="Courier New" w:cs="Courier New"/>
          </w:rPr>
          <w:delText>.&lt;/</w:delText>
        </w:r>
      </w:del>
      <w:ins w:id="296" w:author="Isabel.b" w:date="2017-09-03T06:52:00Z">
        <w:r w:rsidR="00971FC9">
          <w:rPr>
            <w:rFonts w:ascii="Courier New" w:hAnsi="Courier New" w:cs="Courier New"/>
          </w:rPr>
          <w:t>,</w:t>
        </w:r>
        <w:r w:rsidR="00971FC9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00:17:26,501 --&gt; 00:17:28,833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ins w:id="297" w:author="Isabel.b" w:date="2017-09-03T06:53:00Z">
        <w:r w:rsidR="00971FC9">
          <w:rPr>
            <w:rFonts w:ascii="Courier New" w:hAnsi="Courier New" w:cs="Courier New"/>
          </w:rPr>
          <w:t>[</w:t>
        </w:r>
      </w:ins>
      <w:del w:id="298" w:author="Isabel.b" w:date="2017-09-03T06:53:00Z">
        <w:r w:rsidRPr="00452713" w:rsidDel="00971FC9">
          <w:rPr>
            <w:rFonts w:ascii="Courier New" w:hAnsi="Courier New" w:cs="Courier New"/>
          </w:rPr>
          <w:delText>But</w:delText>
        </w:r>
      </w:del>
      <w:ins w:id="299" w:author="Isabel.b" w:date="2017-09-03T06:53:00Z">
        <w:r w:rsidR="00971FC9">
          <w:rPr>
            <w:rFonts w:ascii="Courier New" w:hAnsi="Courier New" w:cs="Courier New"/>
          </w:rPr>
          <w:t>b</w:t>
        </w:r>
        <w:r w:rsidR="00971FC9" w:rsidRPr="00452713">
          <w:rPr>
            <w:rFonts w:ascii="Courier New" w:hAnsi="Courier New" w:cs="Courier New"/>
          </w:rPr>
          <w:t>ut</w:t>
        </w:r>
        <w:r w:rsidR="00971FC9">
          <w:rPr>
            <w:rFonts w:ascii="Courier New" w:hAnsi="Courier New" w:cs="Courier New"/>
          </w:rPr>
          <w:t>]</w:t>
        </w:r>
      </w:ins>
      <w:r w:rsidRPr="00452713">
        <w:rPr>
          <w:rFonts w:ascii="Courier New" w:hAnsi="Courier New" w:cs="Courier New"/>
        </w:rPr>
        <w:t xml:space="preserve"> we find it very hard to </w:t>
      </w:r>
      <w:del w:id="300" w:author="UWI Staff" w:date="2017-08-30T12:13:00Z">
        <w:r w:rsidRPr="00452713" w:rsidDel="00E6228A">
          <w:rPr>
            <w:rFonts w:ascii="Courier New" w:hAnsi="Courier New" w:cs="Courier New"/>
          </w:rPr>
          <w:delText>applicate</w:delText>
        </w:r>
      </w:del>
      <w:ins w:id="301" w:author="UWI Staff" w:date="2017-08-30T12:13:00Z">
        <w:r w:rsidR="00E6228A">
          <w:rPr>
            <w:rFonts w:ascii="Courier New" w:hAnsi="Courier New" w:cs="Courier New"/>
          </w:rPr>
          <w:t>re</w:t>
        </w:r>
        <w:r w:rsidR="00E6228A" w:rsidRPr="00452713">
          <w:rPr>
            <w:rFonts w:ascii="Courier New" w:hAnsi="Courier New" w:cs="Courier New"/>
          </w:rPr>
          <w:t>plicate</w:t>
        </w:r>
      </w:ins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00:17:29,033 --&gt; 00:17:32,033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&gt;those evidence-based interventions in other settings.&lt;/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00:17:32,233 --&gt; 00:17:35,233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this is where implementation research comes in.&lt;/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00:17:35,433 --&gt; 00:17:38,968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&gt;So, this whole idea that you need some set of strategies&lt;/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359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00:17:39,168 --&gt; 00:17:42,523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&gt;in trying to carry out or to deliver&lt;/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00:17:42,723 --&gt; 00:17:45,348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 intervention within the population</w:t>
      </w:r>
      <w:del w:id="302" w:author="Isabel.b" w:date="2017-09-03T06:57:00Z">
        <w:r w:rsidRPr="00452713" w:rsidDel="009D2FB0">
          <w:rPr>
            <w:rFonts w:ascii="Courier New" w:hAnsi="Courier New" w:cs="Courier New"/>
          </w:rPr>
          <w:delText>.&lt;/</w:delText>
        </w:r>
      </w:del>
      <w:ins w:id="303" w:author="Isabel.b" w:date="2017-09-03T06:57:00Z">
        <w:r w:rsidR="009D2FB0">
          <w:rPr>
            <w:rFonts w:ascii="Courier New" w:hAnsi="Courier New" w:cs="Courier New"/>
          </w:rPr>
          <w:t>;</w:t>
        </w:r>
        <w:r w:rsidR="009D2FB0" w:rsidRPr="00452713">
          <w:rPr>
            <w:rFonts w:ascii="Courier New" w:hAnsi="Courier New" w:cs="Courier New"/>
          </w:rPr>
          <w:t>&lt;/</w:t>
        </w:r>
      </w:ins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00:17:45,548 --&gt; 00:17:48,610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304" w:author="Isabel.b" w:date="2017-09-03T06:57:00Z">
        <w:r w:rsidRPr="00452713" w:rsidDel="009D2FB0">
          <w:rPr>
            <w:rFonts w:ascii="Courier New" w:hAnsi="Courier New" w:cs="Courier New"/>
          </w:rPr>
          <w:delText xml:space="preserve">And </w:delText>
        </w:r>
      </w:del>
      <w:ins w:id="305" w:author="Isabel.b" w:date="2017-09-03T06:57:00Z">
        <w:r w:rsidR="009D2FB0">
          <w:rPr>
            <w:rFonts w:ascii="Courier New" w:hAnsi="Courier New" w:cs="Courier New"/>
          </w:rPr>
          <w:t>a</w:t>
        </w:r>
        <w:r w:rsidR="009D2FB0" w:rsidRPr="00452713">
          <w:rPr>
            <w:rFonts w:ascii="Courier New" w:hAnsi="Courier New" w:cs="Courier New"/>
          </w:rPr>
          <w:t xml:space="preserve">nd </w:t>
        </w:r>
      </w:ins>
      <w:r w:rsidRPr="00452713">
        <w:rPr>
          <w:rFonts w:ascii="Courier New" w:hAnsi="Courier New" w:cs="Courier New"/>
        </w:rPr>
        <w:t>that these strategies will interact with the intervention&lt;/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00:17:48,810 --&gt; 00:17:51,810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produce outcomes, implementation research outcomes&lt;/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00:17:52,010 --&gt; 00:17:55,622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&gt;which will tell you whether the implementation activities&lt;/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364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00:17:55,835 --&gt; 00:17:57,435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  <w:del w:id="306" w:author="UWI Staff" w:date="2017-08-30T12:13:00Z">
        <w:r w:rsidRPr="00452713" w:rsidDel="00E6228A">
          <w:rPr>
            <w:rFonts w:ascii="Courier New" w:hAnsi="Courier New" w:cs="Courier New"/>
          </w:rPr>
          <w:delText>will be</w:delText>
        </w:r>
      </w:del>
      <w:ins w:id="307" w:author="UWI Staff" w:date="2017-08-30T12:13:00Z">
        <w:r w:rsidR="00E6228A">
          <w:rPr>
            <w:rFonts w:ascii="Courier New" w:hAnsi="Courier New" w:cs="Courier New"/>
          </w:rPr>
          <w:t>have been</w:t>
        </w:r>
      </w:ins>
      <w:r w:rsidRPr="00452713">
        <w:rPr>
          <w:rFonts w:ascii="Courier New" w:hAnsi="Courier New" w:cs="Courier New"/>
        </w:rPr>
        <w:t xml:space="preserve"> successful or not.&lt;/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00:17:57,635 --&gt; 00:18:01,272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is only when you have success in this set of activities&lt;/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00:18:01,472 --&gt; 00:18:03,519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&gt;or you have success with the strategies&lt;/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00:18:03,719 --&gt; 00:18:06,827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&gt;that you have </w:t>
      </w:r>
      <w:del w:id="308" w:author="Isabel.b" w:date="2017-09-10T07:18:00Z">
        <w:r w:rsidRPr="00452713" w:rsidDel="008C6430">
          <w:rPr>
            <w:rFonts w:ascii="Courier New" w:hAnsi="Courier New" w:cs="Courier New"/>
          </w:rPr>
          <w:delText xml:space="preserve">even </w:delText>
        </w:r>
      </w:del>
      <w:r w:rsidRPr="00452713">
        <w:rPr>
          <w:rFonts w:ascii="Courier New" w:hAnsi="Courier New" w:cs="Courier New"/>
        </w:rPr>
        <w:t>improvement in service outcome&lt;/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00:18:07,027 --&gt; 00:18:09,827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&gt;at an </w:t>
      </w:r>
      <w:del w:id="309" w:author="Isabel.b" w:date="2017-09-03T06:58:00Z">
        <w:r w:rsidRPr="00452713" w:rsidDel="009D2FB0">
          <w:rPr>
            <w:rFonts w:ascii="Courier New" w:hAnsi="Courier New" w:cs="Courier New"/>
          </w:rPr>
          <w:delText xml:space="preserve">adequate </w:delText>
        </w:r>
      </w:del>
      <w:ins w:id="310" w:author="Isabel.b" w:date="2017-09-03T06:58:00Z">
        <w:r w:rsidR="009D2FB0">
          <w:rPr>
            <w:rFonts w:ascii="Courier New" w:hAnsi="Courier New" w:cs="Courier New"/>
          </w:rPr>
          <w:t>aggregate</w:t>
        </w:r>
        <w:r w:rsidR="009D2FB0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level, if it's applicable,&lt;/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00:18:10,027 --&gt; 00:18:13,027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&gt;which oftentimes then leads on to the health outcomes&lt;/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00:18:13,227 --&gt; 00:18:15,110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we commonly see.&lt;/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00:18:15,310 --&gt; 00:18:18,310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&gt;So here we are saying that the core of implementation science&lt;/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00:18:18,510 --&gt; 00:18:21,510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&gt;is the </w:t>
      </w:r>
      <w:del w:id="311" w:author="Isabel.b" w:date="2017-09-03T07:00:00Z">
        <w:r w:rsidRPr="00452713" w:rsidDel="009D2FB0">
          <w:rPr>
            <w:rFonts w:ascii="Courier New" w:hAnsi="Courier New" w:cs="Courier New"/>
          </w:rPr>
          <w:delText xml:space="preserve">discussion </w:delText>
        </w:r>
      </w:del>
      <w:ins w:id="312" w:author="Isabel.b" w:date="2017-09-03T07:00:00Z">
        <w:r w:rsidR="009D2FB0">
          <w:rPr>
            <w:rFonts w:ascii="Courier New" w:hAnsi="Courier New" w:cs="Courier New"/>
          </w:rPr>
          <w:t xml:space="preserve">description </w:t>
        </w:r>
      </w:ins>
      <w:r w:rsidRPr="00452713">
        <w:rPr>
          <w:rFonts w:ascii="Courier New" w:hAnsi="Courier New" w:cs="Courier New"/>
        </w:rPr>
        <w:t>about implementation strategies</w:t>
      </w:r>
      <w:del w:id="313" w:author="Isabel.b" w:date="2017-09-03T07:01:00Z">
        <w:r w:rsidRPr="00452713" w:rsidDel="009D2FB0">
          <w:rPr>
            <w:rFonts w:ascii="Courier New" w:hAnsi="Courier New" w:cs="Courier New"/>
          </w:rPr>
          <w:delText>.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00:18:21,710 --&gt; 00:18:24,460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&gt;or thinking about how implementation strategies work&lt;/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00:18:24,647 --&gt; 00:18:26,599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&gt;within a particular setting.&lt;/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00:18:26,799 --&gt; 00:18:28,711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being able to articulate this effect&lt;/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00:18:28,913 --&gt; 00:18:31,512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&gt;using measures of implementation research outcomes&lt;/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00:18:31,712 --&gt; 00:18:34,212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linking these Implem</w:t>
      </w:r>
      <w:ins w:id="314" w:author="Isabel.b" w:date="2017-09-10T07:19:00Z">
        <w:r w:rsidR="008C6430">
          <w:rPr>
            <w:rFonts w:ascii="Courier New" w:hAnsi="Courier New" w:cs="Courier New"/>
          </w:rPr>
          <w:t>e</w:t>
        </w:r>
      </w:ins>
      <w:r w:rsidRPr="00452713">
        <w:rPr>
          <w:rFonts w:ascii="Courier New" w:hAnsi="Courier New" w:cs="Courier New"/>
        </w:rPr>
        <w:t>ntation Research Outcomes&lt;/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00:18:34,412 --&gt; 00:18:36,569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&gt;to the health outcome that we hope to see&lt;/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379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00:18:36,769 --&gt; 00:18:39,297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&gt;at the individual level or the population level.&lt;/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00:18:39,497 --&gt; 00:18:42,603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&gt;This forms the core of implementation science</w:t>
      </w:r>
      <w:del w:id="315" w:author="Isabel.b" w:date="2017-09-03T07:02:00Z">
        <w:r w:rsidRPr="00452713" w:rsidDel="009D2FB0">
          <w:rPr>
            <w:rFonts w:ascii="Courier New" w:hAnsi="Courier New" w:cs="Courier New"/>
          </w:rPr>
          <w:delText>.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00:18:42,803 --&gt; 00:18:45,803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forms most of the work or the body of work&lt;/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00:18:46,003 --&gt; 00:18:48,001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&gt;that implementation research covers.&lt;/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00:18:48,201 --&gt; 00:18:51,362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&gt;And indeed, implementation research outcome</w:t>
      </w:r>
      <w:del w:id="316" w:author="Isabel.b" w:date="2017-09-03T07:03:00Z">
        <w:r w:rsidRPr="00452713" w:rsidDel="009D2FB0">
          <w:rPr>
            <w:rFonts w:ascii="Courier New" w:hAnsi="Courier New" w:cs="Courier New"/>
          </w:rPr>
          <w:delText>s</w:delText>
        </w:r>
      </w:del>
      <w:r w:rsidRPr="00452713">
        <w:rPr>
          <w:rFonts w:ascii="Courier New" w:hAnsi="Courier New" w:cs="Courier New"/>
        </w:rPr>
        <w:t>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00:18:51,562 --&gt; 00:18:53,621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 xml:space="preserve">&gt;is central </w:t>
      </w:r>
      <w:del w:id="317" w:author="Isabel.b" w:date="2017-09-03T07:03:00Z">
        <w:r w:rsidRPr="00452713" w:rsidDel="009D2FB0">
          <w:rPr>
            <w:rFonts w:ascii="Courier New" w:hAnsi="Courier New" w:cs="Courier New"/>
          </w:rPr>
          <w:delText xml:space="preserve">for </w:delText>
        </w:r>
      </w:del>
      <w:ins w:id="318" w:author="Isabel.b" w:date="2017-09-03T07:03:00Z">
        <w:r w:rsidR="009D2FB0">
          <w:rPr>
            <w:rFonts w:ascii="Courier New" w:hAnsi="Courier New" w:cs="Courier New"/>
          </w:rPr>
          <w:t>to</w:t>
        </w:r>
        <w:r w:rsidR="009D2FB0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this knowledge.&lt;/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00:18:53,821 --&gt; 00:18:56,821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&gt;because without the outcomes we are no</w:t>
      </w:r>
      <w:ins w:id="319" w:author="UWI Staff" w:date="2017-08-30T12:14:00Z">
        <w:r w:rsidR="00E6228A">
          <w:rPr>
            <w:rFonts w:ascii="Courier New" w:hAnsi="Courier New" w:cs="Courier New"/>
          </w:rPr>
          <w:t>t</w:t>
        </w:r>
      </w:ins>
      <w:r w:rsidRPr="00452713">
        <w:rPr>
          <w:rFonts w:ascii="Courier New" w:hAnsi="Courier New" w:cs="Courier New"/>
        </w:rPr>
        <w:t xml:space="preserve"> able to distinguish&lt;/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00:18:57,021 --&gt; 00:18:59,494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&gt;the effect of the implementation activities&lt;/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00:18:59,694 --&gt; 00:19:04,199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&lt;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&gt;from the intervention effectiveness or from the intervention efficacy.&lt;/</w:t>
      </w:r>
      <w:proofErr w:type="spellStart"/>
      <w:r w:rsidRPr="00452713">
        <w:rPr>
          <w:rFonts w:ascii="Courier New" w:hAnsi="Courier New" w:cs="Courier New"/>
        </w:rPr>
        <w:t>i</w:t>
      </w:r>
      <w:proofErr w:type="spellEnd"/>
      <w:r w:rsidRPr="00452713">
        <w:rPr>
          <w:rFonts w:ascii="Courier New" w:hAnsi="Courier New" w:cs="Courier New"/>
        </w:rPr>
        <w:t>&gt;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00:19:04,399 --&gt; 00:19:07,399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 I hope this helps you to think about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389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00:19:07,599 --&gt; 00:19:10,599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research, and also I hope it helps you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00:19:10,799 --&gt; 00:19:13,549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think about implementation research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00:19:13,749 --&gt; 00:19:16,664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and how central it is </w:t>
      </w:r>
      <w:del w:id="320" w:author="Isabel.b" w:date="2017-09-10T07:19:00Z">
        <w:r w:rsidRPr="00452713" w:rsidDel="008C6430">
          <w:rPr>
            <w:rFonts w:ascii="Courier New" w:hAnsi="Courier New" w:cs="Courier New"/>
          </w:rPr>
          <w:delText xml:space="preserve">even </w:delText>
        </w:r>
      </w:del>
      <w:r w:rsidRPr="00452713">
        <w:rPr>
          <w:rFonts w:ascii="Courier New" w:hAnsi="Courier New" w:cs="Courier New"/>
        </w:rPr>
        <w:t>to the conduct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00:19:16,864 --&gt; 00:19:18,498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00:19:18,698 --&gt; 00:19:21,698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kind of recap all that we have been saying so far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00:19:21,898 --&gt; 00:19:24,439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let's go back to the quiz that you took at the beginning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00:19:24,627 --&gt; 00:19:25,644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this chapter.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00:19:25,844 --&gt; 00:19:30,010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Remember, at the beginning of chapter 1 of this module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00:19:30,210 --&gt; 00:19:32,790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asked you if implementation effectiveness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00:19:32,990 --&gt; 00:19:35,648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could be defined as the impact of an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399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00:19:35,848 --&gt; 00:19:37,749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under a controlled setting.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00:19:37,949 --&gt; 00:19:40,617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By now I'm sure you </w:t>
      </w:r>
      <w:del w:id="321" w:author="Isabel.b" w:date="2017-09-03T07:12:00Z">
        <w:r w:rsidRPr="00452713" w:rsidDel="00CC1ED1">
          <w:rPr>
            <w:rFonts w:ascii="Courier New" w:hAnsi="Courier New" w:cs="Courier New"/>
          </w:rPr>
          <w:delText xml:space="preserve">would </w:delText>
        </w:r>
      </w:del>
      <w:ins w:id="322" w:author="Isabel.b" w:date="2017-09-03T07:12:00Z">
        <w:r w:rsidR="00CC1ED1" w:rsidRPr="00452713">
          <w:rPr>
            <w:rFonts w:ascii="Courier New" w:hAnsi="Courier New" w:cs="Courier New"/>
          </w:rPr>
          <w:t>w</w:t>
        </w:r>
        <w:r w:rsidR="00CC1ED1">
          <w:rPr>
            <w:rFonts w:ascii="Courier New" w:hAnsi="Courier New" w:cs="Courier New"/>
          </w:rPr>
          <w:t>ill</w:t>
        </w:r>
        <w:r w:rsidR="00CC1ED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 xml:space="preserve">agree </w:t>
      </w:r>
      <w:ins w:id="323" w:author="Isabel.b" w:date="2017-09-03T07:12:00Z">
        <w:r w:rsidR="00CC1ED1">
          <w:rPr>
            <w:rFonts w:ascii="Courier New" w:hAnsi="Courier New" w:cs="Courier New"/>
          </w:rPr>
          <w:t xml:space="preserve">with me </w:t>
        </w:r>
      </w:ins>
      <w:r w:rsidRPr="00452713">
        <w:rPr>
          <w:rFonts w:ascii="Courier New" w:hAnsi="Courier New" w:cs="Courier New"/>
        </w:rPr>
        <w:t>that that would be false.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00:19:40,817 --&gt; 00:19:43,817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Because looking at effect or generated evidence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00:19:44,017 --&gt; 00:19:46,336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an intervention under a controlled setting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00:19:46,516 --&gt; 00:19:48,941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is actually intervention efficacy.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00:19:49,141 --&gt; 00:19:51,604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when you do that within a larger population group</w:t>
      </w:r>
      <w:del w:id="324" w:author="Isabel.b" w:date="2017-09-03T07:13:00Z">
        <w:r w:rsidRPr="00452713" w:rsidDel="00CC1ED1">
          <w:rPr>
            <w:rFonts w:ascii="Courier New" w:hAnsi="Courier New" w:cs="Courier New"/>
          </w:rPr>
          <w:delText>.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00:19:51,804 --&gt; 00:19:54,299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that's intervention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00:19:54,499 --&gt; 00:19:56,428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But when you are trying to generate evidence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00:19:56,628 --&gt; 00:19:59,628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the implementation activities as opposed to the intervention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00:19:59,828 --&gt; 00:20:03,428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then you are really in the domain of implementation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00:20:04,105 --&gt; 00:20:07,330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The second question </w:t>
      </w:r>
      <w:del w:id="325" w:author="Isabel.b" w:date="2017-09-03T07:15:00Z">
        <w:r w:rsidRPr="00452713" w:rsidDel="00CC1ED1">
          <w:rPr>
            <w:rFonts w:ascii="Courier New" w:hAnsi="Courier New" w:cs="Courier New"/>
          </w:rPr>
          <w:delText xml:space="preserve">I </w:delText>
        </w:r>
      </w:del>
      <w:ins w:id="326" w:author="Isabel.b" w:date="2017-09-03T07:15:00Z">
        <w:r w:rsidR="00CC1ED1">
          <w:rPr>
            <w:rFonts w:ascii="Courier New" w:hAnsi="Courier New" w:cs="Courier New"/>
          </w:rPr>
          <w:t>had</w:t>
        </w:r>
        <w:r w:rsidR="00CC1ED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asked you if implementation research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00:20:07,530 --&gt; 00:20:12,043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are useful for assessing the impact of an intervention on </w:t>
      </w:r>
      <w:del w:id="327" w:author="Isabel.b" w:date="2017-09-03T07:15:00Z">
        <w:r w:rsidRPr="00452713" w:rsidDel="00CC1ED1">
          <w:rPr>
            <w:rFonts w:ascii="Courier New" w:hAnsi="Courier New" w:cs="Courier New"/>
          </w:rPr>
          <w:delText xml:space="preserve">an </w:delText>
        </w:r>
      </w:del>
      <w:r w:rsidRPr="00452713">
        <w:rPr>
          <w:rFonts w:ascii="Courier New" w:hAnsi="Courier New" w:cs="Courier New"/>
        </w:rPr>
        <w:t>individual</w:t>
      </w:r>
      <w:del w:id="328" w:author="Isabel.b" w:date="2017-09-03T07:15:00Z">
        <w:r w:rsidRPr="00452713" w:rsidDel="00CC1ED1">
          <w:rPr>
            <w:rFonts w:ascii="Courier New" w:hAnsi="Courier New" w:cs="Courier New"/>
          </w:rPr>
          <w:delText>s</w:delText>
        </w:r>
      </w:del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00:20:12,243 --&gt; 00:20:14,132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population health.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00:20:14,332 --&gt; 00:20:16,075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Again, this would be false.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00:20:16,275 --&gt; 00:20:20,309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We know that health outcomes </w:t>
      </w:r>
      <w:del w:id="329" w:author="Isabel.b" w:date="2017-09-03T07:16:00Z">
        <w:r w:rsidRPr="00452713" w:rsidDel="00CC1ED1">
          <w:rPr>
            <w:rFonts w:ascii="Courier New" w:hAnsi="Courier New" w:cs="Courier New"/>
          </w:rPr>
          <w:delText xml:space="preserve">are </w:delText>
        </w:r>
      </w:del>
      <w:ins w:id="330" w:author="Isabel.b" w:date="2017-09-03T07:16:00Z">
        <w:r w:rsidR="00CC1ED1">
          <w:rPr>
            <w:rFonts w:ascii="Courier New" w:hAnsi="Courier New" w:cs="Courier New"/>
          </w:rPr>
          <w:t>have been</w:t>
        </w:r>
        <w:r w:rsidR="00CC1ED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specifically described as useful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00:20:20,509 --&gt; 00:20:23,528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measuring impact at individual health levels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00:20:23,728 --&gt; 00:20:24,957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population health levels.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00:20:25,157 --&gt; 00:20:27,051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we have said that these health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00:20:27,263 --&gt; 00:20:30,188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are used for measures of intervention efficacy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00:20:30,388 --&gt; 00:20:32,426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intervention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419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00:20:32,626 --&gt; 00:20:35,233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Implementation research outcomes on the other hand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00:20:35,421 --&gt; 00:20:39,310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look at success or failure of a set of implementation activities.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00:20:40,193 --&gt; 00:20:45,061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these are actually more proximal to the implementation activities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00:20:45,293 --&gt; 00:20:47,695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we saw from the diagram that was presented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00:20:47,895 --&gt; 00:20:50,077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on 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00:20:50,277 --&gt; 00:20:53,277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So, the third question was asking you exactly that</w:t>
      </w:r>
      <w:del w:id="331" w:author="Isabel.b" w:date="2017-09-03T07:18:00Z">
        <w:r w:rsidRPr="00452713" w:rsidDel="00CC1ED1">
          <w:rPr>
            <w:rFonts w:ascii="Courier New" w:hAnsi="Courier New" w:cs="Courier New"/>
          </w:rPr>
          <w:delText>.</w:delText>
        </w:r>
      </w:del>
      <w:ins w:id="332" w:author="Isabel.b" w:date="2017-09-03T07:18:00Z">
        <w:r w:rsidR="00CC1ED1">
          <w:rPr>
            <w:rFonts w:ascii="Courier New" w:hAnsi="Courier New" w:cs="Courier New"/>
          </w:rPr>
          <w:t>: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00:20:53,477 --&gt; 00:20:56,477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333" w:author="Isabel.b" w:date="2017-09-03T07:18:00Z">
        <w:r w:rsidRPr="00452713" w:rsidDel="00CC1ED1">
          <w:rPr>
            <w:rFonts w:ascii="Courier New" w:hAnsi="Courier New" w:cs="Courier New"/>
          </w:rPr>
          <w:delText xml:space="preserve">If </w:delText>
        </w:r>
      </w:del>
      <w:ins w:id="334" w:author="Isabel.b" w:date="2017-09-03T07:18:00Z">
        <w:r w:rsidR="00CC1ED1">
          <w:rPr>
            <w:rFonts w:ascii="Courier New" w:hAnsi="Courier New" w:cs="Courier New"/>
          </w:rPr>
          <w:t>i</w:t>
        </w:r>
        <w:r w:rsidR="00CC1ED1" w:rsidRPr="00452713">
          <w:rPr>
            <w:rFonts w:ascii="Courier New" w:hAnsi="Courier New" w:cs="Courier New"/>
          </w:rPr>
          <w:t xml:space="preserve">f </w:t>
        </w:r>
      </w:ins>
      <w:r w:rsidRPr="00452713">
        <w:rPr>
          <w:rFonts w:ascii="Courier New" w:hAnsi="Courier New" w:cs="Courier New"/>
        </w:rPr>
        <w:t>implementation research outcomes could be conceptualized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00:20:56,677 --&gt; 00:20:59,677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as the most proximal outcome of an implementation process.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00:20:59,877 --&gt; 00:21:01,501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that is true.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00:21:01,701 --&gt; 00:21:03,170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Remember the diagram</w:t>
      </w:r>
      <w:del w:id="335" w:author="Isabel.b" w:date="2017-09-03T07:19:00Z">
        <w:r w:rsidRPr="00452713" w:rsidDel="00CC1ED1">
          <w:rPr>
            <w:rFonts w:ascii="Courier New" w:hAnsi="Courier New" w:cs="Courier New"/>
          </w:rPr>
          <w:delText>.</w:delText>
        </w:r>
      </w:del>
      <w:ins w:id="336" w:author="Isabel.b" w:date="2017-09-03T07:19:00Z">
        <w:r w:rsidR="00CC1ED1">
          <w:rPr>
            <w:rFonts w:ascii="Courier New" w:hAnsi="Courier New" w:cs="Courier New"/>
          </w:rPr>
          <w:t>: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00:21:03,370 --&gt; 00:21:05,511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del w:id="337" w:author="Isabel.b" w:date="2017-09-03T07:19:00Z">
        <w:r w:rsidRPr="00452713" w:rsidDel="00CC1ED1">
          <w:rPr>
            <w:rFonts w:ascii="Courier New" w:hAnsi="Courier New" w:cs="Courier New"/>
          </w:rPr>
          <w:delText xml:space="preserve">We </w:delText>
        </w:r>
      </w:del>
      <w:ins w:id="338" w:author="Isabel.b" w:date="2017-09-03T07:19:00Z">
        <w:r w:rsidR="00CC1ED1">
          <w:rPr>
            <w:rFonts w:ascii="Courier New" w:hAnsi="Courier New" w:cs="Courier New"/>
          </w:rPr>
          <w:t>w</w:t>
        </w:r>
        <w:r w:rsidR="00CC1ED1" w:rsidRPr="00452713">
          <w:rPr>
            <w:rFonts w:ascii="Courier New" w:hAnsi="Courier New" w:cs="Courier New"/>
          </w:rPr>
          <w:t xml:space="preserve">e </w:t>
        </w:r>
      </w:ins>
      <w:r w:rsidRPr="00452713">
        <w:rPr>
          <w:rFonts w:ascii="Courier New" w:hAnsi="Courier New" w:cs="Courier New"/>
        </w:rPr>
        <w:t>have the evidence-based intervention,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00:21:05,711 --&gt; 00:21:08,711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have the implementation strategy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>431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00:21:08,911 --&gt; 00:21:11,911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and then the first </w:t>
      </w:r>
      <w:del w:id="339" w:author="Isabel.b" w:date="2017-09-03T07:19:00Z">
        <w:r w:rsidRPr="00452713" w:rsidDel="00CC1ED1">
          <w:rPr>
            <w:rFonts w:ascii="Courier New" w:hAnsi="Courier New" w:cs="Courier New"/>
          </w:rPr>
          <w:delText xml:space="preserve">sort </w:delText>
        </w:r>
      </w:del>
      <w:ins w:id="340" w:author="Isabel.b" w:date="2017-09-03T07:19:00Z">
        <w:r w:rsidR="00CC1ED1" w:rsidRPr="00452713">
          <w:rPr>
            <w:rFonts w:ascii="Courier New" w:hAnsi="Courier New" w:cs="Courier New"/>
          </w:rPr>
          <w:t>s</w:t>
        </w:r>
        <w:r w:rsidR="00CC1ED1">
          <w:rPr>
            <w:rFonts w:ascii="Courier New" w:hAnsi="Courier New" w:cs="Courier New"/>
          </w:rPr>
          <w:t>et</w:t>
        </w:r>
        <w:r w:rsidR="00CC1ED1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>of outcome</w:t>
      </w:r>
      <w:ins w:id="341" w:author="Isabel.b" w:date="2017-09-03T07:20:00Z">
        <w:r w:rsidR="00CC1ED1">
          <w:rPr>
            <w:rFonts w:ascii="Courier New" w:hAnsi="Courier New" w:cs="Courier New"/>
          </w:rPr>
          <w:t>s</w:t>
        </w:r>
      </w:ins>
      <w:r w:rsidRPr="00452713">
        <w:rPr>
          <w:rFonts w:ascii="Courier New" w:hAnsi="Courier New" w:cs="Courier New"/>
        </w:rPr>
        <w:t xml:space="preserve"> that we see that tells us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00:21:12,111 --&gt; 00:21:14,886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how successful has the strategy worked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00:21:15,086 --&gt; 00:21:17,039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in a particular context with the </w:t>
      </w:r>
      <w:del w:id="342" w:author="Isabel.b" w:date="2017-09-03T07:20:00Z">
        <w:r w:rsidRPr="00452713" w:rsidDel="00CC1ED1">
          <w:rPr>
            <w:rFonts w:ascii="Courier New" w:hAnsi="Courier New" w:cs="Courier New"/>
          </w:rPr>
          <w:delText>least</w:delText>
        </w:r>
      </w:del>
      <w:ins w:id="343" w:author="Isabel.b" w:date="2017-09-03T07:20:00Z">
        <w:r w:rsidR="00CC1ED1" w:rsidRPr="00452713">
          <w:rPr>
            <w:rFonts w:ascii="Courier New" w:hAnsi="Courier New" w:cs="Courier New"/>
          </w:rPr>
          <w:t>l</w:t>
        </w:r>
        <w:r w:rsidR="00CC1ED1">
          <w:rPr>
            <w:rFonts w:ascii="Courier New" w:hAnsi="Courier New" w:cs="Courier New"/>
          </w:rPr>
          <w:t>i</w:t>
        </w:r>
        <w:r w:rsidR="00CC1ED1" w:rsidRPr="00452713">
          <w:rPr>
            <w:rFonts w:ascii="Courier New" w:hAnsi="Courier New" w:cs="Courier New"/>
          </w:rPr>
          <w:t>st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00:21:17,214 --&gt; 00:21:19,090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of implementation research outcomes,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00:21:19,290 --&gt; 00:21:21,532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which may </w:t>
      </w:r>
      <w:del w:id="344" w:author="Edith Certain" w:date="2017-09-18T17:17:00Z">
        <w:r w:rsidRPr="00452713" w:rsidDel="0091018E">
          <w:rPr>
            <w:rFonts w:ascii="Courier New" w:hAnsi="Courier New" w:cs="Courier New"/>
          </w:rPr>
          <w:delText xml:space="preserve">be </w:delText>
        </w:r>
      </w:del>
      <w:r w:rsidRPr="00452713">
        <w:rPr>
          <w:rFonts w:ascii="Courier New" w:hAnsi="Courier New" w:cs="Courier New"/>
        </w:rPr>
        <w:t xml:space="preserve">in turn </w:t>
      </w:r>
      <w:ins w:id="345" w:author="Isabel.b" w:date="2017-09-03T08:19:00Z">
        <w:r w:rsidR="00975F60">
          <w:rPr>
            <w:rFonts w:ascii="Courier New" w:hAnsi="Courier New" w:cs="Courier New"/>
          </w:rPr>
          <w:t>mediate</w:t>
        </w:r>
        <w:del w:id="346" w:author="Edith Certain" w:date="2017-09-18T17:17:00Z">
          <w:r w:rsidR="00975F60" w:rsidDel="0091018E">
            <w:rPr>
              <w:rFonts w:ascii="Courier New" w:hAnsi="Courier New" w:cs="Courier New"/>
            </w:rPr>
            <w:delText>d</w:delText>
          </w:r>
        </w:del>
        <w:r w:rsidR="00975F60">
          <w:rPr>
            <w:rFonts w:ascii="Courier New" w:hAnsi="Courier New" w:cs="Courier New"/>
          </w:rPr>
          <w:t xml:space="preserve"> </w:t>
        </w:r>
      </w:ins>
      <w:ins w:id="347" w:author="Isabel.b" w:date="2017-09-03T07:34:00Z">
        <w:del w:id="348" w:author="Edith Certain" w:date="2017-09-18T17:17:00Z">
          <w:r w:rsidR="008A522A" w:rsidRPr="008A522A" w:rsidDel="0091018E">
            <w:rPr>
              <w:rFonts w:ascii="Courier New" w:hAnsi="Courier New" w:cs="Courier New"/>
              <w:highlight w:val="cyan"/>
              <w:rPrChange w:id="349" w:author="Isabel.b" w:date="2017-09-03T07:34:00Z">
                <w:rPr>
                  <w:rFonts w:ascii="Courier New" w:hAnsi="Courier New" w:cs="Courier New"/>
                </w:rPr>
              </w:rPrChange>
            </w:rPr>
            <w:delText>[linked??]</w:delText>
          </w:r>
        </w:del>
      </w:ins>
      <w:r w:rsidRPr="00452713">
        <w:rPr>
          <w:rFonts w:ascii="Courier New" w:hAnsi="Courier New" w:cs="Courier New"/>
        </w:rPr>
        <w:t>the service outcome</w:t>
      </w:r>
      <w:ins w:id="350" w:author="Isabel.b" w:date="2017-09-03T07:34:00Z">
        <w:r w:rsidR="00327E77">
          <w:rPr>
            <w:rFonts w:ascii="Courier New" w:hAnsi="Courier New" w:cs="Courier New"/>
          </w:rPr>
          <w:t>s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00:21:21,732 --&gt; 00:21:23,320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and the </w:t>
      </w:r>
      <w:del w:id="351" w:author="Isabel.b" w:date="2017-09-03T07:21:00Z">
        <w:r w:rsidRPr="00452713" w:rsidDel="00CC1ED1">
          <w:rPr>
            <w:rFonts w:ascii="Courier New" w:hAnsi="Courier New" w:cs="Courier New"/>
          </w:rPr>
          <w:delText>"publitioned"</w:delText>
        </w:r>
      </w:del>
      <w:ins w:id="352" w:author="Isabel.b" w:date="2017-09-03T07:21:00Z">
        <w:r w:rsidR="00CC1ED1">
          <w:rPr>
            <w:rFonts w:ascii="Courier New" w:hAnsi="Courier New" w:cs="Courier New"/>
          </w:rPr>
          <w:t>popu</w:t>
        </w:r>
      </w:ins>
      <w:ins w:id="353" w:author="Isabel.b" w:date="2017-09-03T07:22:00Z">
        <w:r w:rsidR="00CC1ED1">
          <w:rPr>
            <w:rFonts w:ascii="Courier New" w:hAnsi="Courier New" w:cs="Courier New"/>
          </w:rPr>
          <w:t>l</w:t>
        </w:r>
      </w:ins>
      <w:ins w:id="354" w:author="Isabel.b" w:date="2017-09-03T07:21:00Z">
        <w:r w:rsidR="00CC1ED1">
          <w:rPr>
            <w:rFonts w:ascii="Courier New" w:hAnsi="Courier New" w:cs="Courier New"/>
          </w:rPr>
          <w:t xml:space="preserve">ation </w:t>
        </w:r>
      </w:ins>
      <w:ins w:id="355" w:author="Isabel.b" w:date="2017-09-03T07:43:00Z">
        <w:r w:rsidR="00327E77">
          <w:rPr>
            <w:rFonts w:ascii="Courier New" w:hAnsi="Courier New" w:cs="Courier New"/>
          </w:rPr>
          <w:t>end</w:t>
        </w:r>
      </w:ins>
      <w:r w:rsidRPr="00452713">
        <w:rPr>
          <w:rFonts w:ascii="Courier New" w:hAnsi="Courier New" w:cs="Courier New"/>
        </w:rPr>
        <w:t xml:space="preserve"> outcomes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00:21:23,518 --&gt; 00:21:26,608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that we see at the end of the diagram.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00:21:26,808 --&gt; 00:21:29,808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then the last question was asking you</w:t>
      </w:r>
      <w:ins w:id="356" w:author="Edith Certain" w:date="2017-09-18T17:18:00Z">
        <w:r w:rsidR="0091018E">
          <w:rPr>
            <w:rFonts w:ascii="Courier New" w:hAnsi="Courier New" w:cs="Courier New"/>
          </w:rPr>
          <w:t>rself</w:t>
        </w:r>
      </w:ins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439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00:21:30,008 --&gt; 00:21:32,187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if an effective intervention may not lead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00:21:32,387 --&gt; 00:21:35,112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to a desired health outcome because of implementation failure.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00:21:35,325 --&gt; 00:21:37,173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And the </w:t>
      </w:r>
      <w:ins w:id="357" w:author="Isabel.b" w:date="2017-09-03T07:23:00Z">
        <w:r w:rsidR="003F5A50">
          <w:rPr>
            <w:rFonts w:ascii="Courier New" w:hAnsi="Courier New" w:cs="Courier New"/>
          </w:rPr>
          <w:t xml:space="preserve">right </w:t>
        </w:r>
      </w:ins>
      <w:r w:rsidRPr="00452713">
        <w:rPr>
          <w:rFonts w:ascii="Courier New" w:hAnsi="Courier New" w:cs="Courier New"/>
        </w:rPr>
        <w:t>response again would be true.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00:21:37,373 --&gt; 00:21:40,185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We listed at least six broad categories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00:21:40,385 --&gt; 00:21:42,494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or reasons why implementation failure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444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00:21:42,694 --&gt; 00:21:46,044</w:t>
      </w:r>
    </w:p>
    <w:p w:rsidR="005E0C67" w:rsidRPr="00452713" w:rsidRDefault="005E0C67" w:rsidP="008C6430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lastRenderedPageBreak/>
        <w:t xml:space="preserve">might cause </w:t>
      </w:r>
      <w:del w:id="358" w:author="Isabel.b" w:date="2017-09-10T07:22:00Z">
        <w:r w:rsidRPr="00452713" w:rsidDel="008C6430">
          <w:rPr>
            <w:rFonts w:ascii="Courier New" w:hAnsi="Courier New" w:cs="Courier New"/>
          </w:rPr>
          <w:delText xml:space="preserve">even </w:delText>
        </w:r>
      </w:del>
      <w:del w:id="359" w:author="Isabel.b" w:date="2017-09-03T07:23:00Z">
        <w:r w:rsidRPr="00452713" w:rsidDel="003F5A50">
          <w:rPr>
            <w:rFonts w:ascii="Courier New" w:hAnsi="Courier New" w:cs="Courier New"/>
          </w:rPr>
          <w:delText xml:space="preserve">for </w:delText>
        </w:r>
      </w:del>
      <w:r w:rsidRPr="00452713">
        <w:rPr>
          <w:rFonts w:ascii="Courier New" w:hAnsi="Courier New" w:cs="Courier New"/>
        </w:rPr>
        <w:t>a lack of population health impact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00:21:46,244 --&gt; 00:21:48,286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 an efficacious intervention.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446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00:21:48,506 --&gt; 00:21:52,185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All of these are different reasons why interventions might fail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447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00:21:52,385 --&gt; 00:21:54,929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 to produce the impact that we hope to see.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00:21:55,129 --&gt; 00:21:57,468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I would say that this implementation failure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449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00:21:57,668 --&gt; 00:22:00,668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 xml:space="preserve">or </w:t>
      </w:r>
      <w:del w:id="360" w:author="Isabel.b" w:date="2017-09-03T07:24:00Z">
        <w:r w:rsidRPr="00452713" w:rsidDel="003F5A50">
          <w:rPr>
            <w:rFonts w:ascii="Courier New" w:hAnsi="Courier New" w:cs="Courier New"/>
          </w:rPr>
          <w:delText xml:space="preserve">prescribed </w:delText>
        </w:r>
      </w:del>
      <w:ins w:id="361" w:author="Isabel.b" w:date="2017-09-03T07:24:00Z">
        <w:r w:rsidR="003F5A50" w:rsidRPr="00452713">
          <w:rPr>
            <w:rFonts w:ascii="Courier New" w:hAnsi="Courier New" w:cs="Courier New"/>
          </w:rPr>
          <w:t>prescrib</w:t>
        </w:r>
        <w:r w:rsidR="003F5A50">
          <w:rPr>
            <w:rFonts w:ascii="Courier New" w:hAnsi="Courier New" w:cs="Courier New"/>
          </w:rPr>
          <w:t>ing</w:t>
        </w:r>
        <w:r w:rsidR="003F5A50" w:rsidRPr="00452713">
          <w:rPr>
            <w:rFonts w:ascii="Courier New" w:hAnsi="Courier New" w:cs="Courier New"/>
          </w:rPr>
          <w:t xml:space="preserve"> </w:t>
        </w:r>
      </w:ins>
      <w:r w:rsidRPr="00452713">
        <w:rPr>
          <w:rFonts w:ascii="Courier New" w:hAnsi="Courier New" w:cs="Courier New"/>
        </w:rPr>
        <w:t xml:space="preserve">strategies </w:t>
      </w:r>
      <w:del w:id="362" w:author="Edith Certain" w:date="2017-09-18T17:19:00Z">
        <w:r w:rsidRPr="00452713" w:rsidDel="0091018E">
          <w:rPr>
            <w:rFonts w:ascii="Courier New" w:hAnsi="Courier New" w:cs="Courier New"/>
          </w:rPr>
          <w:delText>for</w:delText>
        </w:r>
      </w:del>
      <w:r w:rsidRPr="00452713">
        <w:rPr>
          <w:rFonts w:ascii="Courier New" w:hAnsi="Courier New" w:cs="Courier New"/>
        </w:rPr>
        <w:t xml:space="preserve"> </w:t>
      </w:r>
      <w:ins w:id="363" w:author="Isabel.b" w:date="2017-09-03T07:26:00Z">
        <w:r w:rsidR="003F5A50">
          <w:rPr>
            <w:rFonts w:ascii="Courier New" w:hAnsi="Courier New" w:cs="Courier New"/>
          </w:rPr>
          <w:t xml:space="preserve">[to address] </w:t>
        </w:r>
      </w:ins>
      <w:r w:rsidRPr="00452713">
        <w:rPr>
          <w:rFonts w:ascii="Courier New" w:hAnsi="Courier New" w:cs="Courier New"/>
        </w:rPr>
        <w:t>this implementation failure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450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00:22:00,868 --&gt; 00:22:03,868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forms the focus of implementation research.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451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00:22:04,068 --&gt; 00:22:07,318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And testing these strategies actually forms what you are trying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452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00:22:07,518 --&gt; 00:22:11,403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  <w:r w:rsidRPr="00452713">
        <w:rPr>
          <w:rFonts w:ascii="Courier New" w:hAnsi="Courier New" w:cs="Courier New"/>
        </w:rPr>
        <w:t>to accomplish by doing studies on implementation effectiveness.</w:t>
      </w: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5E0C67" w:rsidRPr="00452713" w:rsidRDefault="005E0C67" w:rsidP="005E0C67">
      <w:pPr>
        <w:pStyle w:val="Textebrut"/>
        <w:rPr>
          <w:rFonts w:ascii="Courier New" w:hAnsi="Courier New" w:cs="Courier New"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8A522A" w:rsidP="001317B1">
      <w:pPr>
        <w:rPr>
          <w:b/>
        </w:rPr>
      </w:pPr>
      <w:hyperlink r:id="rId15" w:history="1">
        <w:r w:rsidR="001317B1" w:rsidRPr="00E8407E">
          <w:rPr>
            <w:rStyle w:val="Lienhypertexte"/>
            <w:b/>
          </w:rPr>
          <w:t>https://www.tdrmooc.org/courses/course-v1:TDR+IR+2016/courseware/ddde7302c3d443559d695bb1122135e5/5c72bfffd2b8428cbcba76e1cf04ec91/?child=first</w:t>
        </w:r>
      </w:hyperlink>
    </w:p>
    <w:p w:rsidR="001317B1" w:rsidRDefault="008A522A" w:rsidP="001317B1">
      <w:hyperlink r:id="rId16" w:history="1">
        <w:r w:rsidR="001317B1">
          <w:rPr>
            <w:rStyle w:val="Lienhypertexte"/>
            <w:rFonts w:ascii="inherit" w:hAnsi="inherit"/>
            <w:color w:val="0075B4"/>
          </w:rPr>
          <w:t>Course</w:t>
        </w:r>
      </w:hyperlink>
      <w:r w:rsidR="001317B1">
        <w:t>  </w:t>
      </w:r>
      <w:hyperlink r:id="rId17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18" w:anchor="block-v1:TDR+IR+2016+type@sequential+block@5c72bfffd2b8428cbcba76e1cf04ec91" w:history="1">
        <w:r w:rsidR="001317B1">
          <w:rPr>
            <w:rStyle w:val="Lienhypertexte"/>
            <w:rFonts w:ascii="inherit" w:hAnsi="inherit"/>
            <w:color w:val="0075B4"/>
          </w:rPr>
          <w:t>Distinguish between efficacy of an intervention and implementation effectiveness</w:t>
        </w:r>
      </w:hyperlink>
      <w:r w:rsidR="001317B1">
        <w:t>  </w:t>
      </w:r>
      <w:r w:rsidR="001317B1">
        <w:rPr>
          <w:rStyle w:val="nav-item"/>
          <w:rFonts w:ascii="inherit" w:hAnsi="inherit"/>
        </w:rPr>
        <w:t>Discussion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5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lastRenderedPageBreak/>
        <w:t>video </w:t>
      </w:r>
      <w:r>
        <w:rPr>
          <w:rFonts w:ascii="Verdana" w:hAnsi="Verdana"/>
          <w:color w:val="FFFFFF"/>
        </w:rPr>
        <w:t>Distinguish between efficacy of an intervention and implementation effectiveness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5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Discussion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5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Discussion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Discussion</w:t>
      </w:r>
    </w:p>
    <w:p w:rsidR="001317B1" w:rsidRDefault="001317B1" w:rsidP="001317B1">
      <w:pPr>
        <w:numPr>
          <w:ilvl w:val="0"/>
          <w:numId w:val="6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 xml:space="preserve">1. Why evidence-informed interventions do not always translate </w:t>
      </w:r>
      <w:ins w:id="364" w:author="Isabel.b" w:date="2017-09-03T08:38:00Z">
        <w:r w:rsidR="004A7B94">
          <w:rPr>
            <w:color w:val="3C3C3C"/>
          </w:rPr>
          <w:t>in</w:t>
        </w:r>
      </w:ins>
      <w:r>
        <w:rPr>
          <w:color w:val="3C3C3C"/>
        </w:rPr>
        <w:t>to impact at the population-level</w:t>
      </w:r>
    </w:p>
    <w:p w:rsidR="001317B1" w:rsidRDefault="001317B1" w:rsidP="001317B1">
      <w:pPr>
        <w:numPr>
          <w:ilvl w:val="0"/>
          <w:numId w:val="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2. How to make a distinction between intervention efficacy, intervention effectiveness and implementation effectiveness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</w:rPr>
        <w:t>Discussion</w:t>
      </w: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8A522A" w:rsidP="001317B1">
      <w:pPr>
        <w:rPr>
          <w:b/>
        </w:rPr>
      </w:pPr>
      <w:hyperlink r:id="rId19" w:history="1">
        <w:r w:rsidR="001317B1" w:rsidRPr="00E8407E">
          <w:rPr>
            <w:rStyle w:val="Lienhypertexte"/>
            <w:b/>
          </w:rPr>
          <w:t>https://www.tdrmooc.org/courses/course-v1:TDR+IR+2016/courseware/ddde7302c3d443559d695bb1122135e5/5c72bfffd2b8428cbcba76e1cf04ec91/?child=first</w:t>
        </w:r>
      </w:hyperlink>
    </w:p>
    <w:p w:rsidR="001317B1" w:rsidRDefault="001317B1" w:rsidP="001317B1">
      <w:pPr>
        <w:rPr>
          <w:b/>
        </w:rPr>
      </w:pPr>
    </w:p>
    <w:p w:rsidR="001317B1" w:rsidRDefault="00BE4822" w:rsidP="001317B1">
      <w:ins w:id="365" w:author="UWI Staff" w:date="2017-08-29T11:32:00Z">
        <w:r>
          <w:t>C</w:t>
        </w:r>
      </w:ins>
      <w:hyperlink r:id="rId20" w:history="1">
        <w:r w:rsidR="001317B1">
          <w:rPr>
            <w:rStyle w:val="Lienhypertexte"/>
            <w:rFonts w:ascii="inherit" w:hAnsi="inherit"/>
            <w:color w:val="0075B4"/>
          </w:rPr>
          <w:t>ourse</w:t>
        </w:r>
      </w:hyperlink>
      <w:r w:rsidR="001317B1">
        <w:t>  </w:t>
      </w:r>
      <w:hyperlink r:id="rId21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22" w:anchor="block-v1:TDR+IR+2016+type@sequential+block@5c72bfffd2b8428cbcba76e1cf04ec91" w:history="1">
        <w:r w:rsidR="001317B1">
          <w:rPr>
            <w:rStyle w:val="Lienhypertexte"/>
            <w:rFonts w:ascii="inherit" w:hAnsi="inherit"/>
            <w:color w:val="0075B4"/>
          </w:rPr>
          <w:t>Distinguish between efficacy of an intervention and implementation effectiveness</w:t>
        </w:r>
      </w:hyperlink>
      <w:r w:rsidR="001317B1">
        <w:t>  </w:t>
      </w:r>
      <w:r w:rsidR="001317B1">
        <w:rPr>
          <w:rStyle w:val="nav-item"/>
          <w:rFonts w:ascii="inherit" w:hAnsi="inherit"/>
        </w:rPr>
        <w:t>Resources and References</w:t>
      </w:r>
    </w:p>
    <w:p w:rsidR="001317B1" w:rsidRDefault="001317B1" w:rsidP="001317B1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 </w:t>
      </w:r>
      <w:r>
        <w:rPr>
          <w:rFonts w:ascii="inherit" w:hAnsi="inherit"/>
          <w:color w:val="222222"/>
        </w:rPr>
        <w:t>Previous</w:t>
      </w:r>
    </w:p>
    <w:p w:rsidR="001317B1" w:rsidRDefault="001317B1" w:rsidP="001317B1">
      <w:pPr>
        <w:numPr>
          <w:ilvl w:val="0"/>
          <w:numId w:val="7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Distinguish between efficacy of an intervention and implementation effectiveness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7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Discussion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7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hd w:val="clear" w:color="auto" w:fill="FFFFFF"/>
        <w:spacing w:line="240" w:lineRule="auto"/>
        <w:rPr>
          <w:rFonts w:ascii="Verdana" w:hAnsi="Verdana"/>
          <w:color w:val="222222"/>
        </w:rPr>
      </w:pPr>
      <w:r>
        <w:rPr>
          <w:rFonts w:ascii="inherit" w:hAnsi="inherit"/>
          <w:color w:val="222222"/>
        </w:rPr>
        <w:t>Next</w:t>
      </w:r>
      <w:r>
        <w:rPr>
          <w:rFonts w:ascii="Verdana" w:hAnsi="Verdana"/>
          <w:color w:val="222222"/>
        </w:rPr>
        <w:t> </w:t>
      </w:r>
    </w:p>
    <w:p w:rsidR="001317B1" w:rsidRDefault="001317B1" w:rsidP="001317B1">
      <w:pPr>
        <w:pStyle w:val="Titre2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Resources and References</w:t>
      </w:r>
    </w:p>
    <w:p w:rsidR="001317B1" w:rsidRDefault="001317B1" w:rsidP="001317B1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 </w:t>
      </w:r>
      <w:r>
        <w:rPr>
          <w:rStyle w:val="bookmark-text"/>
          <w:rFonts w:ascii="inherit" w:hAnsi="inherit"/>
          <w:color w:val="222222"/>
        </w:rPr>
        <w:t>Bookmark this page</w:t>
      </w:r>
    </w:p>
    <w:p w:rsidR="001317B1" w:rsidRDefault="001317B1" w:rsidP="001317B1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lastRenderedPageBreak/>
        <w:t>Resources</w:t>
      </w:r>
    </w:p>
    <w:p w:rsidR="001317B1" w:rsidRDefault="001317B1" w:rsidP="001317B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Presentation available for download </w:t>
      </w:r>
      <w:hyperlink r:id="rId23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 </w:t>
      </w:r>
    </w:p>
    <w:p w:rsidR="001317B1" w:rsidRPr="001401D3" w:rsidRDefault="008A522A" w:rsidP="001317B1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sz w:val="29"/>
          <w:szCs w:val="29"/>
          <w:rPrChange w:id="366" w:author="Isabel.b" w:date="2017-09-10T08:12:00Z">
            <w:rPr>
              <w:rFonts w:ascii="Verdana" w:hAnsi="Verdana"/>
              <w:color w:val="3C3C3C"/>
              <w:sz w:val="29"/>
              <w:szCs w:val="29"/>
            </w:rPr>
          </w:rPrChange>
        </w:rPr>
      </w:pPr>
      <w:r w:rsidRPr="008A522A">
        <w:rPr>
          <w:rStyle w:val="lev"/>
          <w:rFonts w:ascii="Verdana" w:hAnsi="Verdana"/>
          <w:b/>
          <w:bCs/>
          <w:sz w:val="29"/>
          <w:szCs w:val="29"/>
          <w:rPrChange w:id="367" w:author="Isabel.b" w:date="2017-09-10T08:12:00Z">
            <w:rPr>
              <w:rStyle w:val="lev"/>
              <w:rFonts w:ascii="Verdana" w:hAnsi="Verdana"/>
              <w:b/>
              <w:bCs/>
              <w:color w:val="3C3C3C"/>
              <w:sz w:val="29"/>
              <w:szCs w:val="29"/>
            </w:rPr>
          </w:rPrChange>
        </w:rPr>
        <w:t>References</w:t>
      </w:r>
    </w:p>
    <w:p w:rsidR="001317B1" w:rsidRPr="001401D3" w:rsidRDefault="008A522A" w:rsidP="001317B1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sz w:val="24"/>
          <w:szCs w:val="24"/>
          <w:rPrChange w:id="368" w:author="Isabel.b" w:date="2017-09-10T08:12:00Z">
            <w:rPr>
              <w:rFonts w:ascii="Verdana" w:hAnsi="Verdana"/>
              <w:color w:val="3C3C3C"/>
              <w:sz w:val="24"/>
              <w:szCs w:val="24"/>
            </w:rPr>
          </w:rPrChange>
        </w:rPr>
      </w:pPr>
      <w:r w:rsidRPr="008A522A">
        <w:rPr>
          <w:rFonts w:ascii="Verdana" w:hAnsi="Verdana"/>
          <w:rPrChange w:id="369" w:author="Isabel.b" w:date="2017-09-10T08:12:00Z">
            <w:rPr>
              <w:rFonts w:ascii="Verdana" w:hAnsi="Verdana"/>
              <w:b/>
              <w:bCs/>
              <w:color w:val="3C3C3C"/>
            </w:rPr>
          </w:rPrChange>
        </w:rPr>
        <w:t xml:space="preserve">1. Proctor EK, </w:t>
      </w:r>
      <w:del w:id="370" w:author="UWI Staff" w:date="2017-08-29T11:00:00Z">
        <w:r w:rsidRPr="008A522A">
          <w:rPr>
            <w:rFonts w:ascii="Verdana" w:hAnsi="Verdana"/>
            <w:rPrChange w:id="371" w:author="Isabel.b" w:date="2017-09-10T08:12:00Z">
              <w:rPr>
                <w:rFonts w:ascii="Verdana" w:hAnsi="Verdana"/>
                <w:b/>
                <w:bCs/>
                <w:color w:val="3C3C3C"/>
              </w:rPr>
            </w:rPrChange>
          </w:rPr>
          <w:delText>Landsverk J, Aarons G, Chambers D, Glisson C, Mittman B</w:delText>
        </w:r>
      </w:del>
      <w:ins w:id="372" w:author="UWI Staff" w:date="2017-08-29T11:00:00Z">
        <w:r w:rsidRPr="008A522A">
          <w:rPr>
            <w:rFonts w:ascii="Verdana" w:hAnsi="Verdana"/>
            <w:rPrChange w:id="373" w:author="Isabel.b" w:date="2017-09-10T08:12:00Z">
              <w:rPr>
                <w:rFonts w:ascii="Verdana" w:hAnsi="Verdana"/>
                <w:b/>
                <w:bCs/>
                <w:color w:val="3C3C3C"/>
              </w:rPr>
            </w:rPrChange>
          </w:rPr>
          <w:t>et al</w:t>
        </w:r>
      </w:ins>
      <w:r w:rsidRPr="008A522A">
        <w:rPr>
          <w:rFonts w:ascii="Verdana" w:hAnsi="Verdana"/>
          <w:rPrChange w:id="374" w:author="Isabel.b" w:date="2017-09-10T08:12:00Z">
            <w:rPr>
              <w:rFonts w:ascii="Verdana" w:hAnsi="Verdana"/>
              <w:b/>
              <w:bCs/>
              <w:color w:val="3C3C3C"/>
            </w:rPr>
          </w:rPrChange>
        </w:rPr>
        <w:t xml:space="preserve">. Implementation research in mental health services: an emerging science with conceptual, methodological, and training challenges. </w:t>
      </w:r>
      <w:r w:rsidRPr="008A522A">
        <w:rPr>
          <w:rFonts w:ascii="Verdana" w:hAnsi="Verdana"/>
          <w:i/>
          <w:rPrChange w:id="375" w:author="Isabel.b" w:date="2017-09-10T08:12:00Z">
            <w:rPr>
              <w:rFonts w:ascii="Verdana" w:hAnsi="Verdana" w:cs="Consolas"/>
              <w:b/>
              <w:bCs/>
              <w:color w:val="3C3C3C"/>
              <w:sz w:val="21"/>
              <w:szCs w:val="21"/>
            </w:rPr>
          </w:rPrChange>
        </w:rPr>
        <w:t>Adm</w:t>
      </w:r>
      <w:ins w:id="376" w:author="Isabel.b" w:date="2017-09-03T07:48:00Z">
        <w:r w:rsidRPr="008A522A">
          <w:rPr>
            <w:rFonts w:ascii="Verdana" w:hAnsi="Verdana"/>
            <w:i/>
            <w:rPrChange w:id="377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t>inistration and</w:t>
        </w:r>
      </w:ins>
      <w:r w:rsidRPr="008A522A">
        <w:rPr>
          <w:rFonts w:ascii="Verdana" w:hAnsi="Verdana"/>
          <w:i/>
          <w:rPrChange w:id="378" w:author="Isabel.b" w:date="2017-09-10T08:12:00Z">
            <w:rPr>
              <w:rFonts w:ascii="Verdana" w:hAnsi="Verdana" w:cs="Consolas"/>
              <w:b/>
              <w:bCs/>
              <w:color w:val="3C3C3C"/>
              <w:sz w:val="21"/>
              <w:szCs w:val="21"/>
            </w:rPr>
          </w:rPrChange>
        </w:rPr>
        <w:t xml:space="preserve"> </w:t>
      </w:r>
      <w:del w:id="379" w:author="Isabel.b" w:date="2017-09-03T07:48:00Z">
        <w:r w:rsidRPr="008A522A">
          <w:rPr>
            <w:rFonts w:ascii="Verdana" w:hAnsi="Verdana"/>
            <w:i/>
            <w:rPrChange w:id="380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delText xml:space="preserve">Policy </w:delText>
        </w:r>
      </w:del>
      <w:ins w:id="381" w:author="Isabel.b" w:date="2017-09-03T07:48:00Z">
        <w:r w:rsidRPr="008A522A">
          <w:rPr>
            <w:rFonts w:ascii="Verdana" w:hAnsi="Verdana"/>
            <w:i/>
            <w:rPrChange w:id="382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t xml:space="preserve">policy in </w:t>
        </w:r>
      </w:ins>
      <w:del w:id="383" w:author="Isabel.b" w:date="2017-09-03T07:48:00Z">
        <w:r w:rsidRPr="008A522A">
          <w:rPr>
            <w:rFonts w:ascii="Verdana" w:hAnsi="Verdana"/>
            <w:i/>
            <w:rPrChange w:id="384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delText xml:space="preserve">Ment </w:delText>
        </w:r>
      </w:del>
      <w:ins w:id="385" w:author="Isabel.b" w:date="2017-09-03T07:48:00Z">
        <w:r w:rsidRPr="008A522A">
          <w:rPr>
            <w:rFonts w:ascii="Verdana" w:hAnsi="Verdana"/>
            <w:i/>
            <w:rPrChange w:id="386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t xml:space="preserve">mental </w:t>
        </w:r>
      </w:ins>
      <w:del w:id="387" w:author="Isabel.b" w:date="2017-09-03T07:48:00Z">
        <w:r w:rsidRPr="008A522A">
          <w:rPr>
            <w:rFonts w:ascii="Verdana" w:hAnsi="Verdana"/>
            <w:i/>
            <w:rPrChange w:id="388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delText xml:space="preserve">Health </w:delText>
        </w:r>
      </w:del>
      <w:ins w:id="389" w:author="Isabel.b" w:date="2017-09-03T07:48:00Z">
        <w:r w:rsidRPr="008A522A">
          <w:rPr>
            <w:rFonts w:ascii="Verdana" w:hAnsi="Verdana"/>
            <w:i/>
            <w:rPrChange w:id="390" w:author="Isabel.b" w:date="2017-09-10T08:12:00Z">
              <w:rPr>
                <w:rFonts w:ascii="Verdana" w:hAnsi="Verdana" w:cs="Consolas"/>
                <w:b/>
                <w:bCs/>
                <w:color w:val="3C3C3C"/>
                <w:sz w:val="21"/>
                <w:szCs w:val="21"/>
              </w:rPr>
            </w:rPrChange>
          </w:rPr>
          <w:t>health</w:t>
        </w:r>
        <w:r w:rsidRPr="008A522A">
          <w:rPr>
            <w:rFonts w:ascii="Verdana" w:hAnsi="Verdana"/>
            <w:rPrChange w:id="391" w:author="Isabel.b" w:date="2017-09-10T08:12:00Z">
              <w:rPr>
                <w:rFonts w:ascii="Verdana" w:hAnsi="Verdana"/>
                <w:b/>
                <w:bCs/>
                <w:color w:val="3C3C3C"/>
              </w:rPr>
            </w:rPrChange>
          </w:rPr>
          <w:t xml:space="preserve">, </w:t>
        </w:r>
      </w:ins>
      <w:r w:rsidRPr="008A522A">
        <w:rPr>
          <w:rFonts w:ascii="Verdana" w:hAnsi="Verdana"/>
          <w:rPrChange w:id="392" w:author="Isabel.b" w:date="2017-09-10T08:12:00Z">
            <w:rPr>
              <w:rFonts w:ascii="Verdana" w:hAnsi="Verdana"/>
              <w:b/>
              <w:bCs/>
              <w:color w:val="3C3C3C"/>
            </w:rPr>
          </w:rPrChange>
        </w:rPr>
        <w:t>2009</w:t>
      </w:r>
      <w:ins w:id="393" w:author="UWI Staff" w:date="2017-08-30T12:21:00Z">
        <w:r w:rsidRPr="008A522A">
          <w:rPr>
            <w:rFonts w:ascii="Verdana" w:hAnsi="Verdana"/>
            <w:rPrChange w:id="394" w:author="Isabel.b" w:date="2017-09-10T08:12:00Z">
              <w:rPr>
                <w:rFonts w:ascii="Verdana" w:hAnsi="Verdana"/>
                <w:b/>
                <w:bCs/>
                <w:color w:val="3C3C3C"/>
              </w:rPr>
            </w:rPrChange>
          </w:rPr>
          <w:t xml:space="preserve">, </w:t>
        </w:r>
      </w:ins>
      <w:del w:id="395" w:author="Isabel.b" w:date="2017-09-03T08:17:00Z">
        <w:r w:rsidRPr="008A522A">
          <w:rPr>
            <w:rFonts w:ascii="Verdana" w:hAnsi="Verdana"/>
            <w:rPrChange w:id="396" w:author="Isabel.b" w:date="2017-09-10T08:12:00Z">
              <w:rPr>
                <w:rFonts w:ascii="Verdana" w:hAnsi="Verdana"/>
                <w:b/>
                <w:bCs/>
                <w:color w:val="3C3C3C"/>
              </w:rPr>
            </w:rPrChange>
          </w:rPr>
          <w:delText xml:space="preserve"> </w:delText>
        </w:r>
      </w:del>
      <w:del w:id="397" w:author="Isabel.b" w:date="2017-09-03T07:49:00Z">
        <w:r w:rsidRPr="008A522A">
          <w:rPr>
            <w:rFonts w:ascii="Verdana" w:hAnsi="Verdana"/>
            <w:rPrChange w:id="398" w:author="Isabel.b" w:date="2017-09-10T08:12:00Z">
              <w:rPr>
                <w:rFonts w:ascii="Verdana" w:hAnsi="Verdana"/>
                <w:b/>
                <w:bCs/>
                <w:color w:val="3C3C3C"/>
              </w:rPr>
            </w:rPrChange>
          </w:rPr>
          <w:delText>Jan;</w:delText>
        </w:r>
      </w:del>
      <w:r w:rsidRPr="008A522A">
        <w:rPr>
          <w:rFonts w:ascii="Verdana" w:hAnsi="Verdana"/>
          <w:rPrChange w:id="399" w:author="Isabel.b" w:date="2017-09-10T08:12:00Z">
            <w:rPr>
              <w:rFonts w:ascii="Verdana" w:hAnsi="Verdana"/>
              <w:b/>
              <w:bCs/>
              <w:color w:val="3C3C3C"/>
            </w:rPr>
          </w:rPrChange>
        </w:rPr>
        <w:t>36(1):24-34. </w:t>
      </w:r>
      <w:r w:rsidRPr="001401D3">
        <w:fldChar w:fldCharType="begin"/>
      </w:r>
      <w:r w:rsidRPr="008A522A">
        <w:rPr>
          <w:rPrChange w:id="400" w:author="Isabel.b" w:date="2017-09-10T08:12:00Z">
            <w:rPr>
              <w:b/>
              <w:bCs/>
            </w:rPr>
          </w:rPrChange>
        </w:rPr>
        <w:instrText>HYPERLINK "https://www.ncbi.nlm.nih.gov/pmc/articles/PMC3808121/pdf/nihms519797.pdf" \t "[object Object]"</w:instrText>
      </w:r>
      <w:r w:rsidRPr="008A522A">
        <w:rPr>
          <w:rPrChange w:id="401" w:author="Isabel.b" w:date="2017-09-10T08:12:00Z">
            <w:rPr/>
          </w:rPrChange>
        </w:rPr>
        <w:fldChar w:fldCharType="separate"/>
      </w:r>
      <w:r w:rsidRPr="008A522A">
        <w:rPr>
          <w:rStyle w:val="lev"/>
          <w:rFonts w:ascii="inherit" w:hAnsi="inherit"/>
          <w:u w:val="single"/>
          <w:rPrChange w:id="402" w:author="Isabel.b" w:date="2017-09-10T08:12:00Z">
            <w:rPr>
              <w:rStyle w:val="lev"/>
              <w:rFonts w:ascii="inherit" w:hAnsi="inherit"/>
              <w:color w:val="0079BC"/>
              <w:u w:val="single"/>
            </w:rPr>
          </w:rPrChange>
        </w:rPr>
        <w:t>Document here</w:t>
      </w:r>
      <w:r w:rsidRPr="001401D3">
        <w:fldChar w:fldCharType="end"/>
      </w:r>
      <w:r w:rsidRPr="008A522A">
        <w:rPr>
          <w:rFonts w:ascii="Verdana" w:hAnsi="Verdana"/>
          <w:rPrChange w:id="403" w:author="Isabel.b" w:date="2017-09-10T08:12:00Z">
            <w:rPr>
              <w:rFonts w:ascii="Verdana" w:hAnsi="Verdana"/>
              <w:b/>
              <w:bCs/>
              <w:color w:val="3C3C3C"/>
            </w:rPr>
          </w:rPrChange>
        </w:rPr>
        <w:t>. </w:t>
      </w:r>
    </w:p>
    <w:p w:rsidR="001317B1" w:rsidRPr="001401D3" w:rsidRDefault="001317B1" w:rsidP="001317B1">
      <w:pPr>
        <w:rPr>
          <w:b/>
        </w:rPr>
      </w:pPr>
    </w:p>
    <w:p w:rsidR="001317B1" w:rsidRPr="001401D3" w:rsidRDefault="008A522A" w:rsidP="001317B1">
      <w:pPr>
        <w:rPr>
          <w:b/>
        </w:rPr>
      </w:pPr>
      <w:ins w:id="404" w:author="Isabel.b" w:date="2017-09-03T07:48:00Z">
        <w:r w:rsidRPr="001401D3">
          <w:rPr>
            <w:b/>
          </w:rPr>
          <w:fldChar w:fldCharType="begin"/>
        </w:r>
        <w:r w:rsidRPr="008A522A">
          <w:rPr>
            <w:b/>
            <w:rPrChange w:id="405" w:author="Isabel.b" w:date="2017-09-10T08:12:00Z">
              <w:rPr>
                <w:b/>
                <w:bCs/>
              </w:rPr>
            </w:rPrChange>
          </w:rPr>
          <w:instrText xml:space="preserve"> HYPERLINK "</w:instrText>
        </w:r>
      </w:ins>
      <w:r w:rsidRPr="008A522A">
        <w:rPr>
          <w:rPrChange w:id="406" w:author="Isabel.b" w:date="2017-09-10T08:12:00Z">
            <w:rPr>
              <w:rStyle w:val="Lienhypertexte"/>
              <w:rFonts w:ascii="Consolas" w:hAnsi="Consolas" w:cs="Consolas"/>
              <w:b/>
              <w:sz w:val="21"/>
              <w:szCs w:val="21"/>
            </w:rPr>
          </w:rPrChange>
        </w:rPr>
        <w:instrText>https://www.tdrmooc.org/courses/course-v1:TDR+IR+2016/courseware/ddde7302c3d443559d695bb1122135e5/a1146fc7e45c4f689abef12691731330/?child=first</w:instrText>
      </w:r>
      <w:ins w:id="407" w:author="Isabel.b" w:date="2017-09-03T07:48:00Z">
        <w:r w:rsidRPr="008A522A">
          <w:rPr>
            <w:b/>
            <w:rPrChange w:id="408" w:author="Isabel.b" w:date="2017-09-10T08:12:00Z">
              <w:rPr>
                <w:b/>
                <w:color w:val="0000FF" w:themeColor="hyperlink"/>
                <w:u w:val="single"/>
              </w:rPr>
            </w:rPrChange>
          </w:rPr>
          <w:instrText xml:space="preserve">" </w:instrText>
        </w:r>
        <w:r w:rsidRPr="008A522A">
          <w:rPr>
            <w:b/>
            <w:rPrChange w:id="409" w:author="Isabel.b" w:date="2017-09-10T08:12:00Z">
              <w:rPr>
                <w:b/>
              </w:rPr>
            </w:rPrChange>
          </w:rPr>
          <w:fldChar w:fldCharType="separate"/>
        </w:r>
      </w:ins>
      <w:r w:rsidRPr="008A522A">
        <w:rPr>
          <w:rStyle w:val="Lienhypertexte"/>
          <w:b/>
          <w:color w:val="auto"/>
          <w:rPrChange w:id="410" w:author="Isabel.b" w:date="2017-09-10T08:12:00Z">
            <w:rPr>
              <w:rStyle w:val="Lienhypertexte"/>
              <w:b/>
            </w:rPr>
          </w:rPrChange>
        </w:rPr>
        <w:t>https://www.tdrmooc.org/courses/course-v1:TDR+IR+2016/courseware/ddde7302c3d443559d695bb1122135e5/a1146fc7e45c4f689abef12691731330/?child=first</w:t>
      </w:r>
      <w:ins w:id="411" w:author="Isabel.b" w:date="2017-09-03T07:48:00Z">
        <w:r w:rsidRPr="001401D3">
          <w:rPr>
            <w:b/>
          </w:rPr>
          <w:fldChar w:fldCharType="end"/>
        </w:r>
      </w:ins>
    </w:p>
    <w:p w:rsidR="001317B1" w:rsidRDefault="008A522A" w:rsidP="001317B1">
      <w:r w:rsidRPr="001401D3">
        <w:fldChar w:fldCharType="begin"/>
      </w:r>
      <w:r w:rsidRPr="008A522A">
        <w:rPr>
          <w:rPrChange w:id="412" w:author="Isabel.b" w:date="2017-09-10T08:12:00Z">
            <w:rPr>
              <w:color w:val="0000FF" w:themeColor="hyperlink"/>
              <w:u w:val="single"/>
            </w:rPr>
          </w:rPrChange>
        </w:rPr>
        <w:instrText>HYPERLINK "https://www.tdrmooc.org/courses/course-v1:TDR+IR+2016/course/"</w:instrText>
      </w:r>
      <w:r w:rsidRPr="008A522A">
        <w:rPr>
          <w:rPrChange w:id="413" w:author="Isabel.b" w:date="2017-09-10T08:12:00Z">
            <w:rPr/>
          </w:rPrChange>
        </w:rPr>
        <w:fldChar w:fldCharType="separate"/>
      </w:r>
      <w:r w:rsidRPr="008A522A">
        <w:rPr>
          <w:rStyle w:val="Lienhypertexte"/>
          <w:rFonts w:ascii="inherit" w:hAnsi="inherit"/>
          <w:color w:val="auto"/>
          <w:rPrChange w:id="414" w:author="Isabel.b" w:date="2017-09-10T08:12:00Z">
            <w:rPr>
              <w:rStyle w:val="Lienhypertexte"/>
              <w:rFonts w:ascii="inherit" w:hAnsi="inherit"/>
              <w:color w:val="0075B4"/>
            </w:rPr>
          </w:rPrChange>
        </w:rPr>
        <w:t>Course</w:t>
      </w:r>
      <w:r w:rsidRPr="001401D3">
        <w:fldChar w:fldCharType="end"/>
      </w:r>
      <w:r w:rsidR="001317B1" w:rsidRPr="001401D3">
        <w:t>  </w:t>
      </w:r>
      <w:r w:rsidRPr="001401D3">
        <w:fldChar w:fldCharType="begin"/>
      </w:r>
      <w:r w:rsidRPr="008A522A">
        <w:rPr>
          <w:rPrChange w:id="415" w:author="Isabel.b" w:date="2017-09-10T08:12:00Z">
            <w:rPr>
              <w:color w:val="0000FF" w:themeColor="hyperlink"/>
              <w:u w:val="single"/>
            </w:rPr>
          </w:rPrChange>
        </w:rPr>
        <w:instrText>HYPERLINK "https://www.tdrmooc.org/courses/course-v1:TDR+IR+2016/course/" \l "block-v1:TDR+IR+2016+type@chapter+block@ddde7302c3d443559d695bb1122135e5"</w:instrText>
      </w:r>
      <w:r w:rsidRPr="008A522A">
        <w:rPr>
          <w:rPrChange w:id="416" w:author="Isabel.b" w:date="2017-09-10T08:12:00Z">
            <w:rPr/>
          </w:rPrChange>
        </w:rPr>
        <w:fldChar w:fldCharType="separate"/>
      </w:r>
      <w:r w:rsidRPr="008A522A">
        <w:rPr>
          <w:rStyle w:val="Lienhypertexte"/>
          <w:rFonts w:ascii="inherit" w:hAnsi="inherit"/>
          <w:color w:val="auto"/>
          <w:rPrChange w:id="417" w:author="Isabel.b" w:date="2017-09-10T08:12:00Z">
            <w:rPr>
              <w:rStyle w:val="Lienhypertexte"/>
              <w:rFonts w:ascii="inherit" w:hAnsi="inherit"/>
              <w:color w:val="0075B4"/>
            </w:rPr>
          </w:rPrChange>
        </w:rPr>
        <w:t>Module 4: Implementation Research Outcomes</w:t>
      </w:r>
      <w:r w:rsidRPr="001401D3">
        <w:fldChar w:fldCharType="end"/>
      </w:r>
      <w:r w:rsidR="001317B1" w:rsidRPr="001401D3">
        <w:t>  </w:t>
      </w:r>
      <w:r w:rsidRPr="001401D3">
        <w:fldChar w:fldCharType="begin"/>
      </w:r>
      <w:r w:rsidRPr="008A522A">
        <w:rPr>
          <w:rPrChange w:id="418" w:author="Isabel.b" w:date="2017-09-10T08:12:00Z">
            <w:rPr>
              <w:color w:val="0000FF" w:themeColor="hyperlink"/>
              <w:u w:val="single"/>
            </w:rPr>
          </w:rPrChange>
        </w:rPr>
        <w:instrText>HYPERLINK "https://www.tdrmooc.org/courses/course-v1:TDR+IR+2016/course/" \l "block-v1:TDR+IR+2016+type@sequential+block@a1146fc7e45c4f689abef12691731330"</w:instrText>
      </w:r>
      <w:r w:rsidRPr="008A522A">
        <w:rPr>
          <w:rPrChange w:id="419" w:author="Isabel.b" w:date="2017-09-10T08:12:00Z">
            <w:rPr/>
          </w:rPrChange>
        </w:rPr>
        <w:fldChar w:fldCharType="separate"/>
      </w:r>
      <w:r w:rsidRPr="008A522A">
        <w:rPr>
          <w:rStyle w:val="Lienhypertexte"/>
          <w:rFonts w:ascii="inherit" w:hAnsi="inherit"/>
          <w:color w:val="auto"/>
          <w:rPrChange w:id="420" w:author="Isabel.b" w:date="2017-09-10T08:12:00Z">
            <w:rPr>
              <w:rStyle w:val="Lienhypertexte"/>
              <w:rFonts w:ascii="inherit" w:hAnsi="inherit"/>
              <w:color w:val="0075B4"/>
            </w:rPr>
          </w:rPrChange>
        </w:rPr>
        <w:t>Examples of Implementation Research Outcomes</w:t>
      </w:r>
      <w:r w:rsidRPr="001401D3">
        <w:fldChar w:fldCharType="end"/>
      </w:r>
      <w:r w:rsidR="001317B1">
        <w:t>  </w:t>
      </w:r>
      <w:r w:rsidR="001317B1">
        <w:rPr>
          <w:rStyle w:val="nav-item"/>
          <w:rFonts w:ascii="inherit" w:hAnsi="inherit"/>
        </w:rPr>
        <w:t>Examples of Implementation Research Outcomes 1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9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Examples of Implementation Research Outcomes 1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9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Examples of Implementation Research Outcomes 2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9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Examples of Implementation Research Outcomes 1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Objectives</w:t>
      </w:r>
    </w:p>
    <w:p w:rsidR="001317B1" w:rsidRDefault="001317B1" w:rsidP="001317B1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the end of this section you will be able to:</w:t>
      </w:r>
    </w:p>
    <w:p w:rsidR="001317B1" w:rsidRDefault="001317B1" w:rsidP="001317B1">
      <w:pPr>
        <w:numPr>
          <w:ilvl w:val="0"/>
          <w:numId w:val="10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t>Describe common constructs used as IRO</w:t>
      </w:r>
      <w:ins w:id="421" w:author="UWI Staff" w:date="2017-08-29T11:33:00Z">
        <w:r w:rsidR="00BE4822">
          <w:rPr>
            <w:color w:val="3C3C3C"/>
          </w:rPr>
          <w:t>s</w:t>
        </w:r>
      </w:ins>
      <w:r>
        <w:rPr>
          <w:color w:val="3C3C3C"/>
        </w:rPr>
        <w:t xml:space="preserve"> and examples of IRO</w:t>
      </w:r>
      <w:ins w:id="422" w:author="UWI Staff" w:date="2017-08-29T11:33:00Z">
        <w:r w:rsidR="00BE4822">
          <w:rPr>
            <w:color w:val="3C3C3C"/>
          </w:rPr>
          <w:t>s</w:t>
        </w:r>
      </w:ins>
      <w:r>
        <w:rPr>
          <w:color w:val="3C3C3C"/>
        </w:rPr>
        <w:t xml:space="preserve"> used in TDR IR</w:t>
      </w:r>
    </w:p>
    <w:p w:rsidR="001317B1" w:rsidRDefault="001317B1" w:rsidP="001317B1">
      <w:pPr>
        <w:numPr>
          <w:ilvl w:val="0"/>
          <w:numId w:val="1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Describe the relevance of different IROs for different temporal stages of implementation</w:t>
      </w:r>
    </w:p>
    <w:p w:rsidR="001317B1" w:rsidRDefault="001317B1" w:rsidP="001317B1">
      <w:pPr>
        <w:numPr>
          <w:ilvl w:val="0"/>
          <w:numId w:val="1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Describe examples of IROs that are relevant for assessing health system</w:t>
      </w:r>
      <w:del w:id="423" w:author="UWI Staff" w:date="2017-08-29T11:02:00Z">
        <w:r w:rsidDel="00557DD0">
          <w:rPr>
            <w:color w:val="3C3C3C"/>
          </w:rPr>
          <w:delText>s’</w:delText>
        </w:r>
      </w:del>
      <w:r>
        <w:rPr>
          <w:color w:val="3C3C3C"/>
        </w:rPr>
        <w:t xml:space="preserve"> readiness</w:t>
      </w:r>
    </w:p>
    <w:p w:rsidR="001317B1" w:rsidRDefault="001317B1" w:rsidP="001317B1">
      <w:pPr>
        <w:pStyle w:val="Titre3"/>
        <w:spacing w:before="0" w:beforeAutospacing="0" w:after="0" w:afterAutospacing="0" w:line="336" w:lineRule="atLeast"/>
        <w:rPr>
          <w:rFonts w:ascii="Verdana" w:hAnsi="Verdana"/>
          <w:color w:val="474747"/>
          <w:sz w:val="36"/>
          <w:szCs w:val="36"/>
        </w:rPr>
      </w:pPr>
      <w:r>
        <w:rPr>
          <w:rFonts w:ascii="Verdana" w:hAnsi="Verdana"/>
          <w:color w:val="474747"/>
          <w:sz w:val="36"/>
          <w:szCs w:val="36"/>
        </w:rPr>
        <w:lastRenderedPageBreak/>
        <w:t>Examples of Implementation Research Outcomes 1</w:t>
      </w:r>
    </w:p>
    <w:p w:rsidR="00B834F5" w:rsidRDefault="00B834F5" w:rsidP="001317B1">
      <w:pPr>
        <w:pStyle w:val="Titre3"/>
        <w:spacing w:before="0" w:beforeAutospacing="0" w:after="0" w:afterAutospacing="0" w:line="336" w:lineRule="atLeast"/>
        <w:rPr>
          <w:rFonts w:ascii="Verdana" w:hAnsi="Verdana"/>
          <w:color w:val="474747"/>
          <w:sz w:val="36"/>
          <w:szCs w:val="36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00:00:04,159 --&gt; 00:00:05,509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good morning.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00:00:05,925 --&gt; 00:00:07,924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are here again to continue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00:00:08,099 --&gt; 00:00:11,225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 Module 4 of the course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00:00:11,417 --&gt; 00:00:12,892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on implementation research.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00:00:13,082 --&gt; 00:00:13,944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today we will be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00:00:14,128 --&gt; 00:00:15,453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continuing </w:t>
      </w:r>
      <w:del w:id="424" w:author="UWI OC Office" w:date="2017-09-07T10:42:00Z">
        <w:r w:rsidRPr="00B21475" w:rsidDel="00C52391">
          <w:rPr>
            <w:rFonts w:ascii="Courier New" w:hAnsi="Courier New" w:cs="Courier New"/>
          </w:rPr>
          <w:delText>on this in vain</w:delText>
        </w:r>
      </w:del>
      <w:ins w:id="425" w:author="UWI OC Office" w:date="2017-09-07T10:42:00Z">
        <w:r w:rsidR="00C52391">
          <w:rPr>
            <w:rFonts w:ascii="Courier New" w:hAnsi="Courier New" w:cs="Courier New"/>
          </w:rPr>
          <w:t>in this same vein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00:00:15,646 --&gt; 00:00:17,882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we will be looking at examples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00:00:18,092 --&gt; 00:00:20,705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00:00:20,905 --&gt; 00:00:22,404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chapter has been divided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00:00:22,591 --&gt; 00:00:24,129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into 3 sections.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00:00:24,436 --&gt; 00:00:26,047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first section will describe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00:00:26,239 --&gt; 00:00:28,188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common constructs that </w:t>
      </w:r>
      <w:del w:id="426" w:author="UWI OC Office" w:date="2017-09-07T10:43:00Z">
        <w:r w:rsidRPr="00B21475" w:rsidDel="00C52391">
          <w:rPr>
            <w:rFonts w:ascii="Courier New" w:hAnsi="Courier New" w:cs="Courier New"/>
          </w:rPr>
          <w:delText>are being</w:delText>
        </w:r>
      </w:del>
      <w:ins w:id="427" w:author="UWI OC Office" w:date="2017-09-07T10:43:00Z">
        <w:r w:rsidR="00C52391">
          <w:rPr>
            <w:rFonts w:ascii="Courier New" w:hAnsi="Courier New" w:cs="Courier New"/>
          </w:rPr>
          <w:t>have been</w:t>
        </w:r>
      </w:ins>
      <w:r w:rsidRPr="00B21475">
        <w:rPr>
          <w:rFonts w:ascii="Courier New" w:hAnsi="Courier New" w:cs="Courier New"/>
        </w:rPr>
        <w:t xml:space="preserve"> used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00:00:28,371 --&gt; 00:00:30,110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implementation research 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00:00:30,298 --&gt; 00:00:31,811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Then, in the second chapter,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00:00:31,989 --&gt; 00:00:33,164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will describe the relevance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00:00:33,365 --&gt; 00:00:34,091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different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00:00:34,276 --&gt; 00:00:35,775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00:00:35,967 --&gt; 00:00:37,367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different stages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00:00:37,543 --&gt; 00:00:39,031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00:00:39,377 --&gt; 00:00:40,827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Before we proceed</w:t>
      </w:r>
      <w:ins w:id="428" w:author="UWI OC Office" w:date="2017-09-07T10:44:00Z">
        <w:r w:rsidR="00C52391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00:00:41,081 --&gt; 00:00:42,831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it's now a practice</w:t>
      </w:r>
      <w:ins w:id="429" w:author="UWI OC Office" w:date="2017-09-07T10:44:00Z">
        <w:r w:rsidR="00C52391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00:00:43,003 --&gt; 00:00:44,590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we're going to do some quizzes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00:00:45,316 --&gt; 00:00:47,441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kind of help us to gauge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00:00:47,858 --&gt; 00:00:50,433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our knowledge and to also present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00:00:50,627 --&gt; 00:00:52,265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some of the key messages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00:00:52,449 --&gt; 00:00:53,573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that we will be presenting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00:00:53,752 --&gt; 00:00:54,989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this chapter.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00:00:55,199 --&gt; 00:00:56,599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I would like you to take your pen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00:00:56,810 --&gt; 00:00:58,022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your paper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00:00:58,298 --&gt; 00:00:59,473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to answer true or false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00:00:59,654 --&gt; 00:01:00,867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the following questions.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00:01:01,060 --&gt; 00:01:02,472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first question: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00:01:02,652 --&gt; 00:01:04,827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following are examples 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00:01:05,023 --&gt; 00:01:06,773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outcomes: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00:01:07,526 --&gt; 00:01:11,551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mortality, morbidity, and disease incidence.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00:01:12,960 --&gt; 00:01:14,285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Question 2</w:t>
      </w:r>
      <w:del w:id="430" w:author="UWI OC Office" w:date="2017-09-07T10:45:00Z">
        <w:r w:rsidRPr="00B21475" w:rsidDel="00C52391">
          <w:rPr>
            <w:rFonts w:ascii="Courier New" w:hAnsi="Courier New" w:cs="Courier New"/>
          </w:rPr>
          <w:delText>.</w:delText>
        </w:r>
      </w:del>
      <w:ins w:id="431" w:author="UWI OC Office" w:date="2017-09-07T10:45:00Z">
        <w:r w:rsidR="00C52391">
          <w:rPr>
            <w:rFonts w:ascii="Courier New" w:hAnsi="Courier New" w:cs="Courier New"/>
          </w:rPr>
          <w:t>: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00:01:14,465 --&gt; 00:01:16,427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00:01:16,620 --&gt; 00:01:18,845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only single-domain constructs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00:01:19,082 --&gt; 00:01:21,619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are heuristically defined.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00:01:23,538 --&gt; 00:01:24,713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Question 3</w:t>
      </w:r>
      <w:del w:id="432" w:author="UWI OC Office" w:date="2017-09-07T10:45:00Z">
        <w:r w:rsidRPr="00B21475" w:rsidDel="00C52391">
          <w:rPr>
            <w:rFonts w:ascii="Courier New" w:hAnsi="Courier New" w:cs="Courier New"/>
          </w:rPr>
          <w:delText>.</w:delText>
        </w:r>
      </w:del>
      <w:ins w:id="433" w:author="UWI OC Office" w:date="2017-09-07T10:45:00Z">
        <w:r w:rsidR="00C52391">
          <w:rPr>
            <w:rFonts w:ascii="Courier New" w:hAnsi="Courier New" w:cs="Courier New"/>
          </w:rPr>
          <w:t>: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00:01:24,928 --&gt; 00:01:27,327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fidelity could be assessed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00:01:27,515 --&gt; 00:01:30,615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by examining adherence to intervention protocol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00:01:30,821 --&gt; 00:01:32,821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quality of delivery.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00:01:33,958 --&gt; 00:01:35,196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Question 4</w:t>
      </w:r>
      <w:del w:id="434" w:author="UWI OC Office" w:date="2017-09-07T10:45:00Z">
        <w:r w:rsidRPr="00B21475" w:rsidDel="00C52391">
          <w:rPr>
            <w:rFonts w:ascii="Courier New" w:hAnsi="Courier New" w:cs="Courier New"/>
          </w:rPr>
          <w:delText>.</w:delText>
        </w:r>
      </w:del>
      <w:ins w:id="435" w:author="UWI OC Office" w:date="2017-09-07T10:45:00Z">
        <w:r w:rsidR="00C52391">
          <w:rPr>
            <w:rFonts w:ascii="Courier New" w:hAnsi="Courier New" w:cs="Courier New"/>
          </w:rPr>
          <w:t>: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00:01:35,372 --&gt; 00:01:37,508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Various 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00:01:37,709 --&gt; 00:01:39,558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relevant for research focused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00:01:39,747 --&gt; 00:01:40,747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on different temporal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00:01:40,947 --&gt; 00:01:42,629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stages of implementation.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00:01:43,174 --&gt; 00:01:44,424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 last question</w:t>
      </w:r>
      <w:del w:id="436" w:author="UWI OC Office" w:date="2017-09-07T10:45:00Z">
        <w:r w:rsidRPr="00B21475" w:rsidDel="00C52391">
          <w:rPr>
            <w:rFonts w:ascii="Courier New" w:hAnsi="Courier New" w:cs="Courier New"/>
          </w:rPr>
          <w:delText>.</w:delText>
        </w:r>
      </w:del>
      <w:ins w:id="437" w:author="UWI OC Office" w:date="2017-09-07T10:45:00Z">
        <w:r w:rsidR="00C52391">
          <w:rPr>
            <w:rFonts w:ascii="Courier New" w:hAnsi="Courier New" w:cs="Courier New"/>
          </w:rPr>
          <w:t>: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00:01:45,259 --&gt; 00:01:47,221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Fidelity measures are some 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00:01:47,409 --&gt; 00:01:49,871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most common 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00:01:50,072 --&gt; 00:01:53,071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used in assessing health system</w:t>
      </w:r>
      <w:del w:id="438" w:author="UWI OC Office" w:date="2017-09-07T10:46:00Z">
        <w:r w:rsidRPr="00B21475" w:rsidDel="00C52391">
          <w:rPr>
            <w:rFonts w:ascii="Courier New" w:hAnsi="Courier New" w:cs="Courier New"/>
          </w:rPr>
          <w:delText>s</w:delText>
        </w:r>
      </w:del>
      <w:r w:rsidRPr="00B21475">
        <w:rPr>
          <w:rFonts w:ascii="Courier New" w:hAnsi="Courier New" w:cs="Courier New"/>
        </w:rPr>
        <w:t xml:space="preserve"> readiness.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00:01:53,259 --&gt; 00:01:54,684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We'll begin Section 1 by looking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00:01:54,872 --&gt; 00:01:56,259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common constructs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00:01:56,471 --&gt; 00:01:57,259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being used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00:01:57,572 --&gt; 00:01:58,872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public health studies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00:01:59,047 --&gt; 00:02:00,997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implementation research 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00:02:01,497 --&gt; 00:02:02,721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 would like to clarify that these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00:02:02,897 --&gt; 00:02:04,246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not the only constructs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00:02:04,434 --&gt; 00:02:05,908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could be used or that are examples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00:02:06,109 --&gt; 00:02:07,472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00:02:08,014 --&gt; 00:02:08,652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00:02:08,839 --&gt; 00:02:10,063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But these are the common ones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00:02:10,251 --&gt; 00:02:12,064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you'll find across the literature</w:t>
      </w:r>
      <w:del w:id="439" w:author="UWI OC Office" w:date="2017-09-07T10:47:00Z">
        <w:r w:rsidRPr="00B21475" w:rsidDel="00C52391">
          <w:rPr>
            <w:rFonts w:ascii="Courier New" w:hAnsi="Courier New" w:cs="Courier New"/>
          </w:rPr>
          <w:delText>.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00:02:12,267 --&gt; 00:02:14,380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40" w:author="UWI OC Office" w:date="2017-09-07T10:47:00Z">
        <w:r w:rsidRPr="00B21475" w:rsidDel="00C52391">
          <w:rPr>
            <w:rFonts w:ascii="Courier New" w:hAnsi="Courier New" w:cs="Courier New"/>
          </w:rPr>
          <w:delText xml:space="preserve">Not </w:delText>
        </w:r>
      </w:del>
      <w:ins w:id="441" w:author="UWI OC Office" w:date="2017-09-07T10:47:00Z">
        <w:r w:rsidR="00C52391">
          <w:rPr>
            <w:rFonts w:ascii="Courier New" w:hAnsi="Courier New" w:cs="Courier New"/>
          </w:rPr>
          <w:t>n</w:t>
        </w:r>
        <w:r w:rsidR="00C52391" w:rsidRPr="00B21475">
          <w:rPr>
            <w:rFonts w:ascii="Courier New" w:hAnsi="Courier New" w:cs="Courier New"/>
          </w:rPr>
          <w:t xml:space="preserve">ot </w:t>
        </w:r>
      </w:ins>
      <w:r w:rsidRPr="00B21475">
        <w:rPr>
          <w:rFonts w:ascii="Courier New" w:hAnsi="Courier New" w:cs="Courier New"/>
        </w:rPr>
        <w:t>only for infectious disease</w:t>
      </w:r>
      <w:ins w:id="442" w:author="UWI OC Office" w:date="2017-09-07T10:46:00Z">
        <w:r w:rsidR="00C52391">
          <w:rPr>
            <w:rFonts w:ascii="Courier New" w:hAnsi="Courier New" w:cs="Courier New"/>
          </w:rPr>
          <w:t>s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00:02:14,584 --&gt; 00:02:16,409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43" w:author="UWI OC Office" w:date="2017-09-07T10:47:00Z">
        <w:r w:rsidRPr="00B21475" w:rsidDel="00C52391">
          <w:rPr>
            <w:rFonts w:ascii="Courier New" w:hAnsi="Courier New" w:cs="Courier New"/>
          </w:rPr>
          <w:delText xml:space="preserve">or </w:delText>
        </w:r>
      </w:del>
      <w:ins w:id="444" w:author="UWI OC Office" w:date="2017-09-07T10:47:00Z">
        <w:r w:rsidR="00C52391" w:rsidRPr="00B21475">
          <w:rPr>
            <w:rFonts w:ascii="Courier New" w:hAnsi="Courier New" w:cs="Courier New"/>
          </w:rPr>
          <w:t>o</w:t>
        </w:r>
        <w:r w:rsidR="00C52391">
          <w:rPr>
            <w:rFonts w:ascii="Courier New" w:hAnsi="Courier New" w:cs="Courier New"/>
          </w:rPr>
          <w:t xml:space="preserve">f </w:t>
        </w:r>
      </w:ins>
      <w:r w:rsidRPr="00B21475">
        <w:rPr>
          <w:rFonts w:ascii="Courier New" w:hAnsi="Courier New" w:cs="Courier New"/>
        </w:rPr>
        <w:t>poverty, but also across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00:02:16,591 --&gt; 00:02:18,817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different areas of public health.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00:02:19,169 --&gt; 00:02:20,369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to the first construct,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00:02:20,552 --&gt; 00:02:22,077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which is acceptability.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00:02:22,255 --&gt; 00:02:23,555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That </w:t>
      </w:r>
      <w:del w:id="445" w:author="UWI OC Office" w:date="2017-09-07T10:48:00Z">
        <w:r w:rsidRPr="00B21475" w:rsidDel="00C52391">
          <w:rPr>
            <w:rFonts w:ascii="Courier New" w:hAnsi="Courier New" w:cs="Courier New"/>
          </w:rPr>
          <w:delText>will be</w:delText>
        </w:r>
      </w:del>
      <w:ins w:id="446" w:author="UWI OC Office" w:date="2017-09-07T10:48:00Z">
        <w:r w:rsidR="00C52391">
          <w:rPr>
            <w:rFonts w:ascii="Courier New" w:hAnsi="Courier New" w:cs="Courier New"/>
          </w:rPr>
          <w:t>we</w:t>
        </w:r>
      </w:ins>
      <w:r w:rsidRPr="00B21475">
        <w:rPr>
          <w:rFonts w:ascii="Courier New" w:hAnsi="Courier New" w:cs="Courier New"/>
        </w:rPr>
        <w:t xml:space="preserve"> defined 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00:02:23,736 --&gt; 00:02:25,636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perception among stakeholders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00:02:25,897 --&gt; 00:02:28,296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an intervention is agreeable.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00:02:28,659 --&gt; 00:02:29,683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it's this whole idea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00:02:29,871 --&gt; 00:02:31,283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people find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00:02:31,488 --&gt; 00:02:33,138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way in which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00:02:33,340 --&gt; 00:02:35,014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is delivered to be agreeable.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00:02:35,198 --&gt; 00:02:36,747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have some level of comfort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00:02:36,933 --&gt; 00:02:38,422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some satisfaction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00:02:38,621 --&gt; 00:02:39,733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 different aspects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00:02:39,909 --&gt; 00:02:41,283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of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00:02:41,471 --&gt; 00:02:42,871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around the delivery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00:02:43,059 --&gt; 00:02:44,346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00:02:44,538 --&gt; 00:02:47,525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has been called by other terms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00:02:47,727 --&gt; 00:02:48,888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including comfort,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00:02:49,134 --&gt; 00:02:51,484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relative advantage and credibility.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00:02:51,796 --&gt; 00:02:53,445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again to the example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00:02:53,633 --&gt; 00:02:55,571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used earlier on in Chapter 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00:02:55,766 --&gt; 00:02:57,415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had said that in testing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00:02:57,609 --&gt; 00:02:58,446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impact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00:02:58,634 --&gt; 00:02:59,696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different strategies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00:02:59,891 --&gt; 00:03:02,040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on the delivery 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00:03:02,234 --&gt; 00:03:04,172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an </w:t>
      </w:r>
      <w:del w:id="447" w:author="UWI OC Office" w:date="2017-09-07T10:48:00Z">
        <w:r w:rsidRPr="00B21475" w:rsidDel="00C52391">
          <w:rPr>
            <w:rFonts w:ascii="Courier New" w:hAnsi="Courier New" w:cs="Courier New"/>
          </w:rPr>
          <w:delText xml:space="preserve">evident </w:delText>
        </w:r>
      </w:del>
      <w:ins w:id="448" w:author="UWI OC Office" w:date="2017-09-07T10:48:00Z">
        <w:r w:rsidR="00C52391" w:rsidRPr="00B21475">
          <w:rPr>
            <w:rFonts w:ascii="Courier New" w:hAnsi="Courier New" w:cs="Courier New"/>
          </w:rPr>
          <w:t>eviden</w:t>
        </w:r>
        <w:r w:rsidR="00C52391">
          <w:rPr>
            <w:rFonts w:ascii="Courier New" w:hAnsi="Courier New" w:cs="Courier New"/>
          </w:rPr>
          <w:t>ce</w:t>
        </w:r>
        <w:r w:rsidR="00C52391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based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00:03:04,359 --&gt; 00:03:06,284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we could use acceptability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00:03:06,484 --&gt; 00:03:09,558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compare one strategy to another.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00:03:09,744 --&gt; 00:03:11,582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could say to some extent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00:03:11,771 --&gt; 00:03:13,183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00:03:13,372 --&gt; 00:03:15,721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successful when we have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00:03:15,909 --&gt; 00:03:18,549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better acceptability </w:t>
      </w:r>
      <w:del w:id="449" w:author="UWI OC Office" w:date="2017-09-07T13:05:00Z">
        <w:r w:rsidRPr="00B21475" w:rsidDel="00133378">
          <w:rPr>
            <w:rFonts w:ascii="Courier New" w:hAnsi="Courier New" w:cs="Courier New"/>
          </w:rPr>
          <w:delText xml:space="preserve">to </w:delText>
        </w:r>
      </w:del>
      <w:ins w:id="450" w:author="UWI OC Office" w:date="2017-09-07T13:05:00Z">
        <w:r w:rsidR="00133378">
          <w:rPr>
            <w:rFonts w:ascii="Courier New" w:hAnsi="Courier New" w:cs="Courier New"/>
          </w:rPr>
          <w:t>of</w:t>
        </w:r>
        <w:r w:rsidR="00133378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a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00:03:18,747 --&gt; 00:03:19,734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compared to another.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00:03:19,988 --&gt; 00:03:21,375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Adoption has been defined here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00:03:21,571 --&gt; 00:03:22,796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the intention 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00:03:22,978 --&gt; 00:03:24,078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initial decision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00:03:24,271 --&gt; 00:03:25,970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try out an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00:03:26,159 --&gt; 00:03:27,946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it's this whole idea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00:03:28,123 --&gt; 00:03:29,373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you contemplate to try out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00:03:29,560 --&gt; 00:03:30,535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00:03:30,704 --&gt; 00:03:32,953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and you eventually make the decision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00:03:33,134 --&gt; 00:03:34,509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do the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00:03:34,697 --&gt; 00:03:37,259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and then </w:t>
      </w:r>
      <w:del w:id="451" w:author="Isabel.b" w:date="2017-09-10T08:31:00Z">
        <w:r w:rsidRPr="00B21475" w:rsidDel="00D0111E">
          <w:rPr>
            <w:rFonts w:ascii="Courier New" w:hAnsi="Courier New" w:cs="Courier New"/>
          </w:rPr>
          <w:delText xml:space="preserve"> </w:delText>
        </w:r>
      </w:del>
      <w:del w:id="452" w:author="UWI OC Office" w:date="2017-09-07T10:49:00Z">
        <w:r w:rsidRPr="00B21475" w:rsidDel="00C52391">
          <w:rPr>
            <w:rFonts w:ascii="Courier New" w:hAnsi="Courier New" w:cs="Courier New"/>
          </w:rPr>
          <w:delText>the strong  esarly</w:delText>
        </w:r>
      </w:del>
      <w:ins w:id="453" w:author="UWI OC Office" w:date="2017-09-07T10:49:00Z">
        <w:r w:rsidR="00C52391">
          <w:rPr>
            <w:rFonts w:ascii="Courier New" w:hAnsi="Courier New" w:cs="Courier New"/>
          </w:rPr>
          <w:t>in the</w:t>
        </w:r>
      </w:ins>
      <w:r w:rsidRPr="00B21475">
        <w:rPr>
          <w:rFonts w:ascii="Courier New" w:hAnsi="Courier New" w:cs="Courier New"/>
        </w:rPr>
        <w:t xml:space="preserve"> phases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00:03:37,446 --&gt; 00:03:38,959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where you are beginning to test out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00:03:39,146 --&gt; 00:03:39,920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00:03:40,108 --&gt; 00:03:41,846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all that is the measure of adoption.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00:03:42,052 --&gt; 00:03:43,176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instance even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00:03:43,372 --&gt; 00:03:45,346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by virtue of a new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00:03:45,916 --&gt; 00:03:47,891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people in a particular 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00:03:48,296 --&gt; 00:03:50,459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able to adopt some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00:03:50,647 --&gt; 00:03:52,696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compared to some other community.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00:03:52,896 --&gt; 00:03:54,808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That, in a way, is useful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00:03:54,997 --&gt; 00:03:56,559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testing whether these sorts 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00:03:56,746 --&gt; 00:03:57,959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120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00:03:58,144 --&gt; 00:03:59,882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have worked or not.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00:04:00,182 --&gt; 00:04:01,945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Appropriateness is the perceived fit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00:04:02,137 --&gt; 00:04:04,511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the relevance of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00:04:04,689 --&gt; 00:04:06,514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even in a particular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00:04:07,454 --&gt; 00:04:09,504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this whole idea that because 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00:04:09,708 --&gt; 00:04:11,796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way an intervention is designed</w:t>
      </w:r>
      <w:ins w:id="454" w:author="UWI OC Office" w:date="2017-09-07T10:51:00Z">
        <w:r w:rsidR="00DC1EC0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00:04:12,138 --&gt; 00:04:13,299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because of the make-up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00:04:13,479 --&gt; 00:04:14,841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 particular context in which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00:04:15,031 --&gt; 00:04:16,167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the intervention is </w:t>
      </w:r>
      <w:del w:id="455" w:author="UWI OC Office" w:date="2017-09-07T10:52:00Z">
        <w:r w:rsidRPr="00B21475" w:rsidDel="00DC1EC0">
          <w:rPr>
            <w:rFonts w:ascii="Courier New" w:hAnsi="Courier New" w:cs="Courier New"/>
          </w:rPr>
          <w:delText>gonna</w:delText>
        </w:r>
      </w:del>
      <w:ins w:id="456" w:author="UWI OC Office" w:date="2017-09-07T10:52:00Z">
        <w:r w:rsidR="00DC1EC0">
          <w:rPr>
            <w:rFonts w:ascii="Courier New" w:hAnsi="Courier New" w:cs="Courier New"/>
          </w:rPr>
          <w:t>going to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00:04:16,353 --&gt; 00:04:17,316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 delivered</w:t>
      </w:r>
      <w:ins w:id="457" w:author="UWI OC Office" w:date="2017-09-07T10:51:00Z">
        <w:r w:rsidR="00DC1EC0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00:04:17,506 --&gt; 00:04:19,631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you could begin to imagine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00:04:19,825 --&gt; 00:04:21,188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that would be a good fit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00:04:21,375 --&gt; 00:04:23,013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00:04:23,182 --&gt; 00:04:24,414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into the new setting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00:04:24,593 --&gt; 00:04:25,656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you are intending to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00:04:25,837 --&gt; 00:04:27,062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 the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00:04:27,250 --&gt; 00:04:28,362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that, in a way,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00:04:28,543 --&gt; 00:04:29,630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is also a measure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00:04:29,830 --&gt; 00:04:31,380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your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00:04:31,589 --&gt; 00:04:32,702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because you could say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00:04:32,875 --&gt; 00:04:33,287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places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00:04:33,470 --&gt; 00:04:33,876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where you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00:04:34,063 --&gt; 00:04:35,226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have high appropriateness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00:04:35,406 --&gt; 00:04:36,368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you're going to achieve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00:04:36,561 --&gt; 00:04:37,924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effective implementation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00:04:38,121 --&gt; 00:04:40,147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therefore achieve effective results.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00:04:40,334 --&gt; 00:04:41,084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147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00:04:41,263 --&gt; 00:04:42,675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It's perhaps a very common </w:t>
      </w:r>
      <w:del w:id="458" w:author="UWI OC Office" w:date="2017-09-07T10:52:00Z">
        <w:r w:rsidRPr="00B21475" w:rsidDel="00DC1EC0">
          <w:rPr>
            <w:rFonts w:ascii="Courier New" w:hAnsi="Courier New" w:cs="Courier New"/>
          </w:rPr>
          <w:delText>consult</w:delText>
        </w:r>
      </w:del>
      <w:ins w:id="459" w:author="UWI OC Office" w:date="2017-09-07T10:52:00Z">
        <w:r w:rsidR="00DC1EC0" w:rsidRPr="00B21475">
          <w:rPr>
            <w:rFonts w:ascii="Courier New" w:hAnsi="Courier New" w:cs="Courier New"/>
          </w:rPr>
          <w:t>con</w:t>
        </w:r>
        <w:r w:rsidR="00DC1EC0">
          <w:rPr>
            <w:rFonts w:ascii="Courier New" w:hAnsi="Courier New" w:cs="Courier New"/>
          </w:rPr>
          <w:t>struct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00:04:42,871 --&gt; 00:04:43,683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has been used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00:04:43,871 --&gt; 00:04:45,096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60" w:author="UWI OC Office" w:date="2017-09-07T10:52:00Z">
        <w:r w:rsidRPr="00B21475" w:rsidDel="00DC1EC0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in study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00:04:45,284 --&gt; 00:04:46,746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00:04:46,933 --&gt; 00:04:47,958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Here it is defined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00:04:48,141 --&gt; 00:04:49,541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the extent to which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00:04:49,734 --&gt; 00:04:51,258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intervention can be carried out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00:04:51,459 --&gt; 00:04:52,684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 particular setting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00:04:52,883 --&gt; 00:04:54,258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organization.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00:04:54,500 --&gt; 00:04:56,150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you see here it's different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00:04:56,326 --&gt; 00:04:57,638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from appropriateness in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00:04:57,828 --&gt; 00:04:58,941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appropriateness looks 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00:04:59,131 --&gt; 00:05:00,057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perceived fit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00:05:00,246 --&gt; 00:05:01,834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while here in feasibility we're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00:05:02,034 --&gt; 00:05:03,284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actually measuring </w:t>
      </w:r>
      <w:del w:id="461" w:author="UWI OC Office" w:date="2017-09-07T10:53:00Z">
        <w:r w:rsidRPr="00B21475" w:rsidDel="00DC1EC0">
          <w:rPr>
            <w:rFonts w:ascii="Courier New" w:hAnsi="Courier New" w:cs="Courier New"/>
          </w:rPr>
          <w:delText>even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00:05:03,482 --&gt; 00:05:06,356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actual fit of the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00:05:06,538 --&gt; 00:05:08,338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into the new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00:05:08,531 --&gt; 00:05:09,705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 we can not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00:05:09,889 --&gt; 00:05:11,989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measure feasibility without actually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00:05:12,177 --&gt; 00:05:13,765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delivering the intervention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00:05:13,947 --&gt; 00:05:15,559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usually this measure is taken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00:05:15,747 --&gt; 00:05:17,071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the very early phases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00:05:17,272 --&gt; 00:05:18,721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implementation activity.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00:05:18,901 --&gt; 00:05:21,725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we think about our pilot studies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00:05:21,913 --&gt; 00:05:23,188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look about what is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00:05:23,401 --&gt; 00:05:25,488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likelihood of success if we do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00:05:25,721 --&gt; 00:05:27,684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intervention in a new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174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00:05:27,875 --&gt; 00:05:29,800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likelihood of success might be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00:05:29,985 --&gt; 00:05:31,635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determined by looking at the cost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00:05:31,824 --&gt; 00:05:33,508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or </w:t>
      </w:r>
      <w:del w:id="462" w:author="UWI OC Office" w:date="2017-09-07T10:54:00Z">
        <w:r w:rsidRPr="00B21475" w:rsidDel="00DC1EC0">
          <w:rPr>
            <w:rFonts w:ascii="Courier New" w:hAnsi="Courier New" w:cs="Courier New"/>
          </w:rPr>
          <w:delText xml:space="preserve">may </w:delText>
        </w:r>
      </w:del>
      <w:ins w:id="463" w:author="UWI OC Office" w:date="2017-09-07T10:54:00Z">
        <w:r w:rsidR="00DC1EC0" w:rsidRPr="00B21475">
          <w:rPr>
            <w:rFonts w:ascii="Courier New" w:hAnsi="Courier New" w:cs="Courier New"/>
          </w:rPr>
          <w:t>m</w:t>
        </w:r>
        <w:r w:rsidR="00DC1EC0">
          <w:rPr>
            <w:rFonts w:ascii="Courier New" w:hAnsi="Courier New" w:cs="Courier New"/>
          </w:rPr>
          <w:t>ight</w:t>
        </w:r>
        <w:r w:rsidR="00DC1EC0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be determined by looking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00:05:33,699 --&gt; 00:05:34,624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the acceptability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00:05:34,807 --&gt; 00:05:36,432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the intervention or may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00:05:36,602 --&gt; 00:05:37,739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 determined by looking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00:05:37,925 --&gt; 00:05:39,925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how effective it was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00:05:40,115 --&gt; 00:05:41,965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the stakeholders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00:05:42,153 --&gt; 00:05:44,265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main actors in being able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00:05:44,465 --&gt; 00:05:45,927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deliver the actual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00:05:46,117 --&gt; 00:05:47,417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the population that needs it.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00:05:47,601 --&gt; 00:05:49,364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all of these together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00:05:49,552 --&gt; 00:05:51,115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measures of 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00:05:51,322 --&gt; 00:05:52,571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And  you  would see from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00:05:52,759 --&gt; 00:05:54,434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elaboration</w:t>
      </w:r>
      <w:ins w:id="464" w:author="UWI OC Office" w:date="2017-09-07T10:54:00Z">
        <w:r w:rsidR="00DC1EC0">
          <w:rPr>
            <w:rFonts w:ascii="Courier New" w:hAnsi="Courier New" w:cs="Courier New"/>
          </w:rPr>
          <w:t>s</w:t>
        </w:r>
      </w:ins>
      <w:r w:rsidRPr="00B21475">
        <w:rPr>
          <w:rFonts w:ascii="Courier New" w:hAnsi="Courier New" w:cs="Courier New"/>
        </w:rPr>
        <w:t xml:space="preserve"> that are provided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00:05:54,622 --&gt; 00:05:56,159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there are different domains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00:05:56,344 --&gt; 00:05:57,294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that can be used </w:t>
      </w:r>
      <w:del w:id="465" w:author="UWI OC Office" w:date="2017-09-07T10:55:00Z">
        <w:r w:rsidRPr="00B21475" w:rsidDel="00DC1EC0">
          <w:rPr>
            <w:rFonts w:ascii="Courier New" w:hAnsi="Courier New" w:cs="Courier New"/>
          </w:rPr>
          <w:delText>even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00:05:57,475 --&gt; 00:05:58,750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measure 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00:05:58,936 --&gt; 00:06:00,261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instance I mentioned cost</w:t>
      </w:r>
      <w:ins w:id="466" w:author="UWI OC Office" w:date="2017-09-07T10:55:00Z">
        <w:r w:rsidR="00DC1EC0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00:06:00,449 --&gt; 00:06:02,361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 mentioned acceptability</w:t>
      </w:r>
      <w:ins w:id="467" w:author="UWI OC Office" w:date="2017-09-07T10:55:00Z">
        <w:r w:rsidR="00DC1EC0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00:06:02,536 --&gt; 00:06:06,573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 mentioned the degree of execution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00:06:06,759 --&gt; 00:06:07,809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the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00:06:07,994 --&gt; 00:06:09,332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all of these domains could be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00:06:09,520 --&gt; 00:06:11,707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together used to measure 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00:06:11,891 --&gt; 00:06:13,715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 the definition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199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00:06:13,903 --&gt; 00:06:15,378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comes by experience.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00:06:16,264 --&gt; 00:06:18,639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It really comes by the reason 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201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00:06:18,966 --&gt; 00:06:20,428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doing of the intervention 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00:06:20,616 --&gt; 00:06:22,328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doing of the activity and therefore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00:06:22,518 --&gt; 00:06:24,106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you're able to define this construct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00:06:24,294 --&gt; 00:06:26,556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based on the actual experience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00:06:26,742 --&gt; 00:06:28,118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00:06:28,314 --&gt; 00:06:29,413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Put in another way</w:t>
      </w:r>
      <w:ins w:id="468" w:author="UWI OC Office" w:date="2017-09-07T10:56:00Z">
        <w:r w:rsidR="00DC1EC0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00:06:29,601 --&gt; 00:06:30,689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these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00:06:30,873 --&gt; 00:06:32,198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heuristically defined.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00:06:32,376 --&gt; 00:06:33,314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Let's move 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00:06:33,501 --&gt; 00:06:34,426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Still talking about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00:06:34,614 --&gt; 00:06:36,576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common examples of constructs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00:06:36,772 --&gt; 00:06:37,710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are being used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00:06:37,897 --&gt; 00:06:39,823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implementation research 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00:06:40,173 --&gt; 00:06:41,885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The next common construct that we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00:06:42,082 --&gt; 00:06:44,345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going to talk about is fidelity.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00:06:44,541 --&gt; 00:06:46,528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fidelity is the degree to which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00:06:46,716 --&gt; 00:06:48,566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intervention was implemented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00:06:48,753 --&gt; 00:06:49,540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it was designed</w:t>
      </w:r>
      <w:ins w:id="469" w:author="UWI OC Office" w:date="2017-09-07T10:57:00Z">
        <w:r w:rsidR="00DC1EC0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00:06:49,726 --&gt; 00:06:51,151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an original protocol,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00:06:51,346 --&gt; 00:06:53,108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plan or policy.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00:06:53,360 --&gt; 00:06:54,660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 for every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00:06:54,846 --&gt; 00:06:56,859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evidence based intervention there is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00:06:57,067 --&gt; 00:06:58,554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 way in which </w:t>
      </w:r>
      <w:ins w:id="470" w:author="UWI OC Office" w:date="2017-09-07T10:57:00Z">
        <w:r w:rsidR="00DC1EC0">
          <w:rPr>
            <w:rFonts w:ascii="Courier New" w:hAnsi="Courier New" w:cs="Courier New"/>
          </w:rPr>
          <w:t xml:space="preserve">the </w:t>
        </w:r>
      </w:ins>
      <w:r w:rsidRPr="00B21475">
        <w:rPr>
          <w:rFonts w:ascii="Courier New" w:hAnsi="Courier New" w:cs="Courier New"/>
        </w:rPr>
        <w:t>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00:06:58,742 --&gt; 00:07:00,492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was designed or there is a way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00:07:00,682 --&gt; 00:07:01,881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in which </w:t>
      </w:r>
      <w:ins w:id="471" w:author="UWI OC Office" w:date="2017-09-07T10:57:00Z">
        <w:r w:rsidR="00DC1EC0">
          <w:rPr>
            <w:rFonts w:ascii="Courier New" w:hAnsi="Courier New" w:cs="Courier New"/>
          </w:rPr>
          <w:t xml:space="preserve">the </w:t>
        </w:r>
      </w:ins>
      <w:r w:rsidRPr="00B21475">
        <w:rPr>
          <w:rFonts w:ascii="Courier New" w:hAnsi="Courier New" w:cs="Courier New"/>
        </w:rPr>
        <w:t>intervention was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00:07:02,082 --&gt; 00:07:03,444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originally delivered when it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00:07:03,632 --&gt; 00:07:05,306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was being tested for effectiveness.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228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00:07:05,507 --&gt; 00:07:07,582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fidelity is being able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00:07:07,769 --&gt; 00:07:10,069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carry out that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00:07:10,268 --&gt; 00:07:10,942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 way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00:07:11,133 --&gt; 00:07:12,496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it was originally designed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00:07:12,717 --&gt; 00:07:13,791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 original protocol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00:07:13,963 --&gt; 00:07:15,163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by the designer.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00:07:15,349 --&gt; 00:07:16,936</w:t>
      </w:r>
    </w:p>
    <w:p w:rsidR="00B834F5" w:rsidRPr="00B21475" w:rsidDel="00A41BE8" w:rsidRDefault="00B834F5" w:rsidP="00B834F5">
      <w:pPr>
        <w:pStyle w:val="Textebrut"/>
        <w:rPr>
          <w:del w:id="472" w:author="UWI OC Office" w:date="2017-09-07T11:07:00Z"/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So anything that </w:t>
      </w:r>
      <w:del w:id="473" w:author="UWI OC Office" w:date="2017-09-07T11:07:00Z">
        <w:r w:rsidRPr="00B21475" w:rsidDel="00A41BE8">
          <w:rPr>
            <w:rFonts w:ascii="Courier New" w:hAnsi="Courier New" w:cs="Courier New"/>
          </w:rPr>
          <w:delText xml:space="preserve">diverts </w:delText>
        </w:r>
      </w:del>
      <w:ins w:id="474" w:author="UWI OC Office" w:date="2017-09-07T11:07:00Z">
        <w:r w:rsidR="00A41BE8" w:rsidRPr="00B21475">
          <w:rPr>
            <w:rFonts w:ascii="Courier New" w:hAnsi="Courier New" w:cs="Courier New"/>
          </w:rPr>
          <w:t>d</w:t>
        </w:r>
        <w:r w:rsidR="00A41BE8">
          <w:rPr>
            <w:rFonts w:ascii="Courier New" w:hAnsi="Courier New" w:cs="Courier New"/>
          </w:rPr>
          <w:t>eviates</w:t>
        </w:r>
        <w:r w:rsidR="00A41BE8" w:rsidRPr="00B21475">
          <w:rPr>
            <w:rFonts w:ascii="Courier New" w:hAnsi="Courier New" w:cs="Courier New"/>
          </w:rPr>
          <w:t xml:space="preserve"> </w:t>
        </w:r>
      </w:ins>
      <w:del w:id="475" w:author="UWI OC Office" w:date="2017-09-07T11:07:00Z">
        <w:r w:rsidRPr="00B21475" w:rsidDel="00A41BE8">
          <w:rPr>
            <w:rFonts w:ascii="Courier New" w:hAnsi="Courier New" w:cs="Courier New"/>
          </w:rPr>
          <w:delText>even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00:07:17,132 --&gt; 00:07:19,282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from the main protocol 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00:07:19,482 --&gt; 00:07:21,082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that </w:t>
      </w:r>
      <w:del w:id="476" w:author="UWI OC Office" w:date="2017-09-07T11:07:00Z">
        <w:r w:rsidRPr="00B21475" w:rsidDel="00A41BE8">
          <w:rPr>
            <w:rFonts w:ascii="Courier New" w:hAnsi="Courier New" w:cs="Courier New"/>
          </w:rPr>
          <w:delText xml:space="preserve">diverts </w:delText>
        </w:r>
      </w:del>
      <w:ins w:id="477" w:author="UWI OC Office" w:date="2017-09-07T11:07:00Z">
        <w:r w:rsidR="00A41BE8" w:rsidRPr="00B21475">
          <w:rPr>
            <w:rFonts w:ascii="Courier New" w:hAnsi="Courier New" w:cs="Courier New"/>
          </w:rPr>
          <w:t>d</w:t>
        </w:r>
        <w:r w:rsidR="00A41BE8">
          <w:rPr>
            <w:rFonts w:ascii="Courier New" w:hAnsi="Courier New" w:cs="Courier New"/>
          </w:rPr>
          <w:t>eviates</w:t>
        </w:r>
        <w:r w:rsidR="00A41BE8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 xml:space="preserve">from the </w:t>
      </w:r>
      <w:del w:id="478" w:author="UWI OC Office" w:date="2017-09-07T11:08:00Z">
        <w:r w:rsidRPr="00B21475" w:rsidDel="00A41BE8">
          <w:rPr>
            <w:rFonts w:ascii="Courier New" w:hAnsi="Courier New" w:cs="Courier New"/>
          </w:rPr>
          <w:delText>how</w:delText>
        </w:r>
      </w:del>
      <w:ins w:id="479" w:author="UWI OC Office" w:date="2017-09-07T11:08:00Z">
        <w:r w:rsidR="00A41BE8">
          <w:rPr>
            <w:rFonts w:ascii="Courier New" w:hAnsi="Courier New" w:cs="Courier New"/>
          </w:rPr>
          <w:t>way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00:07:21,278 --&gt; 00:07:22,516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80" w:author="UWI OC Office" w:date="2017-09-07T11:10:00Z">
        <w:r w:rsidRPr="00B21475" w:rsidDel="00A41BE8">
          <w:rPr>
            <w:rFonts w:ascii="Courier New" w:hAnsi="Courier New" w:cs="Courier New"/>
          </w:rPr>
          <w:delText xml:space="preserve">by </w:delText>
        </w:r>
      </w:del>
      <w:ins w:id="481" w:author="UWI OC Office" w:date="2017-09-07T11:10:00Z">
        <w:r w:rsidR="00A41BE8">
          <w:rPr>
            <w:rFonts w:ascii="Courier New" w:hAnsi="Courier New" w:cs="Courier New"/>
          </w:rPr>
          <w:t>in</w:t>
        </w:r>
        <w:r w:rsidR="00A41BE8" w:rsidRPr="00B21475">
          <w:rPr>
            <w:rFonts w:ascii="Courier New" w:hAnsi="Courier New" w:cs="Courier New"/>
          </w:rPr>
          <w:t xml:space="preserve"> </w:t>
        </w:r>
      </w:ins>
      <w:del w:id="482" w:author="UWI OC Office" w:date="2017-09-07T11:08:00Z">
        <w:r w:rsidRPr="00B21475" w:rsidDel="00A41BE8">
          <w:rPr>
            <w:rFonts w:ascii="Courier New" w:hAnsi="Courier New" w:cs="Courier New"/>
          </w:rPr>
          <w:delText>the way</w:delText>
        </w:r>
      </w:del>
      <w:ins w:id="483" w:author="UWI OC Office" w:date="2017-09-07T11:10:00Z">
        <w:r w:rsidR="00A41BE8">
          <w:rPr>
            <w:rFonts w:ascii="Courier New" w:hAnsi="Courier New" w:cs="Courier New"/>
          </w:rPr>
          <w:t xml:space="preserve"> </w:t>
        </w:r>
      </w:ins>
      <w:ins w:id="484" w:author="UWI OC Office" w:date="2017-09-07T11:08:00Z">
        <w:r w:rsidR="00A41BE8">
          <w:rPr>
            <w:rFonts w:ascii="Courier New" w:hAnsi="Courier New" w:cs="Courier New"/>
          </w:rPr>
          <w:t>which</w:t>
        </w:r>
      </w:ins>
      <w:r w:rsidRPr="00B21475">
        <w:rPr>
          <w:rFonts w:ascii="Courier New" w:hAnsi="Courier New" w:cs="Courier New"/>
        </w:rPr>
        <w:t xml:space="preserve"> the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00:07:22,698 --&gt; 00:07:24,660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was originally designed would be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00:07:24,856 --&gt; 00:07:26,618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 </w:t>
      </w:r>
      <w:del w:id="485" w:author="UWI OC Office" w:date="2017-09-07T11:08:00Z">
        <w:r w:rsidRPr="00B21475" w:rsidDel="00A41BE8">
          <w:rPr>
            <w:rFonts w:ascii="Courier New" w:hAnsi="Courier New" w:cs="Courier New"/>
          </w:rPr>
          <w:delText xml:space="preserve">division </w:delText>
        </w:r>
      </w:del>
      <w:ins w:id="486" w:author="UWI OC Office" w:date="2017-09-07T11:08:00Z">
        <w:r w:rsidR="00A41BE8" w:rsidRPr="00B21475">
          <w:rPr>
            <w:rFonts w:ascii="Courier New" w:hAnsi="Courier New" w:cs="Courier New"/>
          </w:rPr>
          <w:t>d</w:t>
        </w:r>
        <w:r w:rsidR="00A41BE8">
          <w:rPr>
            <w:rFonts w:ascii="Courier New" w:hAnsi="Courier New" w:cs="Courier New"/>
          </w:rPr>
          <w:t>eviation</w:t>
        </w:r>
      </w:ins>
      <w:del w:id="487" w:author="UWI OC Office" w:date="2017-09-07T11:08:00Z">
        <w:r w:rsidRPr="00B21475" w:rsidDel="00A41BE8">
          <w:rPr>
            <w:rFonts w:ascii="Courier New" w:hAnsi="Courier New" w:cs="Courier New"/>
          </w:rPr>
          <w:delText>even</w:delText>
        </w:r>
      </w:del>
      <w:r w:rsidRPr="00B21475">
        <w:rPr>
          <w:rFonts w:ascii="Courier New" w:hAnsi="Courier New" w:cs="Courier New"/>
        </w:rPr>
        <w:t xml:space="preserve"> in fidelity.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00:07:26,817 --&gt; 00:07:28,279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there are several other names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00:07:28,467 --&gt; 00:07:30,579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by which fidelity has been described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00:07:30,767 --&gt; 00:07:31,529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 literature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00:07:31,714 --&gt; 00:07:32,952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including adherence,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00:07:33,141 --&gt; 00:07:34,354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delivery as intended,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00:07:34,540 --&gt; 00:07:37,377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integrity, quality of delivery,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00:07:37,569 --&gt; 00:07:39,269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intensity, dosage,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00:07:39,467 --&gt; 00:07:40,492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so on and so forth.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00:07:40,683 --&gt; 00:07:42,820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But it's important to also highlight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00:07:43,020 --&gt; 00:07:44,020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for fidelity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00:07:44,220 --&gt; 00:07:46,545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just like feasibility it is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00:07:46,745 --&gt; 00:07:48,095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 multi-domain construct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00:07:48,278 --&gt; 00:07:49,840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because you have different domains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00:07:50,024 --&gt; 00:07:51,711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that contribute </w:t>
      </w:r>
      <w:del w:id="488" w:author="UWI OC Office" w:date="2017-09-07T11:11:00Z">
        <w:r w:rsidRPr="00B21475" w:rsidDel="00A41BE8">
          <w:rPr>
            <w:rFonts w:ascii="Courier New" w:hAnsi="Courier New" w:cs="Courier New"/>
          </w:rPr>
          <w:delText>even into</w:delText>
        </w:r>
      </w:del>
      <w:ins w:id="489" w:author="UWI OC Office" w:date="2017-09-07T11:11:00Z">
        <w:r w:rsidR="00A41BE8">
          <w:rPr>
            <w:rFonts w:ascii="Courier New" w:hAnsi="Courier New" w:cs="Courier New"/>
          </w:rPr>
          <w:t>to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00:07:51,899 --&gt; 00:07:55,587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measure that we call fidelity.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255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00:07:55,799 --&gt; 00:07:57,198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cost is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00:07:57,378 --&gt; 00:07:58,977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incremental cost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00:07:59,153 --&gt; 00:08:00,990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deliver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00:08:01,167 --&gt; 00:08:02,430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 new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00:08:02,608 --&gt; 00:08:04,333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All the cost that is associated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00:08:04,520 --&gt; 00:08:06,770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 the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00:08:06,968 --&gt; 00:08:09,018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90" w:author="UWI OC Office" w:date="2017-09-07T11:11:00Z">
        <w:r w:rsidRPr="00B21475" w:rsidDel="00A41BE8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to carry out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00:08:09,205 --&gt; 00:08:09,905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 new setting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00:08:10,092 --&gt; 00:08:12,067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will be implementation cost.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00:08:12,264 --&gt; 00:08:14,214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is a single domain or construct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00:08:14,402 --&gt; 00:08:15,414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because it looks simply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00:08:15,589 --&gt; 00:08:16,876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monetary value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00:08:17,074 --&gt; 00:08:18,549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 set of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00:08:18,728 --&gt; 00:08:20,515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91" w:author="UWI OC Office" w:date="2017-09-07T11:12:00Z">
        <w:r w:rsidRPr="00B21475" w:rsidDel="00A41BE8">
          <w:rPr>
            <w:rFonts w:ascii="Courier New" w:hAnsi="Courier New" w:cs="Courier New"/>
          </w:rPr>
          <w:lastRenderedPageBreak/>
          <w:delText xml:space="preserve">or intervention </w:delText>
        </w:r>
      </w:del>
      <w:r w:rsidRPr="00B21475">
        <w:rPr>
          <w:rFonts w:ascii="Courier New" w:hAnsi="Courier New" w:cs="Courier New"/>
        </w:rPr>
        <w:t>to do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00:08:20,703 --&gt; 00:08:22,190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intervention in a new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00:08:22,380 --&gt; 00:08:23,567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Penetration talks about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00:08:23,759 --&gt; 00:08:26,446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whole idea of the vertical scale-up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00:08:26,644 --&gt; 00:08:27,681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00:08:27,871 --&gt; 00:08:29,395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within a particular system.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00:08:29,593 --&gt; 00:08:30,893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example</w:t>
      </w:r>
      <w:ins w:id="492" w:author="UWI OC Office" w:date="2017-09-07T11:12:00Z">
        <w:r w:rsidR="00A41BE8">
          <w:rPr>
            <w:rFonts w:ascii="Courier New" w:hAnsi="Courier New" w:cs="Courier New"/>
          </w:rPr>
          <w:t>,</w:t>
        </w:r>
      </w:ins>
      <w:r w:rsidRPr="00B21475">
        <w:rPr>
          <w:rFonts w:ascii="Courier New" w:hAnsi="Courier New" w:cs="Courier New"/>
        </w:rPr>
        <w:t xml:space="preserve"> let's imagine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00:08:31,087 --&gt; 00:08:32,374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an intervention can only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00:08:32,560 --&gt; 00:08:33,122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 delivered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00:08:33,320 --&gt; 00:08:34,958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at the </w:t>
      </w:r>
      <w:del w:id="493" w:author="UWI OC Office" w:date="2017-09-07T11:12:00Z">
        <w:r w:rsidRPr="00B21475" w:rsidDel="00A41BE8">
          <w:rPr>
            <w:rFonts w:ascii="Courier New" w:hAnsi="Courier New" w:cs="Courier New"/>
          </w:rPr>
          <w:delText xml:space="preserve">air </w:delText>
        </w:r>
      </w:del>
      <w:ins w:id="494" w:author="UWI OC Office" w:date="2017-09-07T11:12:00Z">
        <w:r w:rsidR="00A41BE8">
          <w:rPr>
            <w:rFonts w:ascii="Courier New" w:hAnsi="Courier New" w:cs="Courier New"/>
          </w:rPr>
          <w:t>health</w:t>
        </w:r>
        <w:r w:rsidR="00A41BE8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facility level.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00:08:35,203 --&gt; 00:08:36,840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Penetration will look at how many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00:08:37,043 --&gt; 00:08:38,830</w:t>
      </w:r>
    </w:p>
    <w:p w:rsidR="00A41BE8" w:rsidRDefault="00B834F5" w:rsidP="00B834F5">
      <w:pPr>
        <w:pStyle w:val="Textebrut"/>
        <w:rPr>
          <w:ins w:id="495" w:author="UWI OC Office" w:date="2017-09-07T11:13:00Z"/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of the different </w:t>
      </w:r>
      <w:del w:id="496" w:author="UWI OC Office" w:date="2017-09-07T11:12:00Z">
        <w:r w:rsidRPr="00B21475" w:rsidDel="00A41BE8">
          <w:rPr>
            <w:rFonts w:ascii="Courier New" w:hAnsi="Courier New" w:cs="Courier New"/>
          </w:rPr>
          <w:delText xml:space="preserve">air </w:delText>
        </w:r>
      </w:del>
      <w:ins w:id="497" w:author="UWI OC Office" w:date="2017-09-07T11:12:00Z">
        <w:r w:rsidR="00A41BE8">
          <w:rPr>
            <w:rFonts w:ascii="Courier New" w:hAnsi="Courier New" w:cs="Courier New"/>
          </w:rPr>
          <w:t>health</w:t>
        </w:r>
      </w:ins>
    </w:p>
    <w:p w:rsidR="00B834F5" w:rsidRPr="00B21475" w:rsidRDefault="00A41BE8" w:rsidP="00B834F5">
      <w:pPr>
        <w:pStyle w:val="Textebrut"/>
        <w:rPr>
          <w:rFonts w:ascii="Courier New" w:hAnsi="Courier New" w:cs="Courier New"/>
        </w:rPr>
      </w:pPr>
      <w:ins w:id="498" w:author="UWI OC Office" w:date="2017-09-07T11:12:00Z">
        <w:r w:rsidRPr="00B21475">
          <w:rPr>
            <w:rFonts w:ascii="Courier New" w:hAnsi="Courier New" w:cs="Courier New"/>
          </w:rPr>
          <w:t xml:space="preserve"> </w:t>
        </w:r>
      </w:ins>
      <w:r w:rsidR="00B834F5" w:rsidRPr="00B21475">
        <w:rPr>
          <w:rFonts w:ascii="Courier New" w:hAnsi="Courier New" w:cs="Courier New"/>
        </w:rPr>
        <w:t>facilities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00:08:39,052 --&gt; 00:08:41,114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 new setting have actually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00:08:41,304 --&gt; 00:08:42,792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carried out the evidence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00:08:42,992 --&gt; 00:08:44,479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 practice.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00:08:44,795 --&gt; 00:08:46,469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It's going to be a measure 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00:08:46,660 --&gt; 00:08:48,498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penetration of this vertical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00:08:48,688 --&gt; 00:08:50,100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scale up of an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00:08:50,289 --&gt; 00:08:51,464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it's slightly different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00:08:51,652 --&gt; 00:08:52,915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from coverage which is really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00:08:53,113 --&gt; 00:08:54,075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looking at the spread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00:08:54,254 --&gt; 00:08:55,754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00:08:55,946 --&gt; 00:08:56,946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within the 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00:08:57,140 --&gt; 00:08:59,339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within the eligible population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00:08:59,529 --&gt; 00:09:00,878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needs the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00:09:01,067 --&gt; 00:09:02,542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 what proportion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00:09:02,730 --&gt; 00:09:04,217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eligible population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00:09:04,416 --&gt; 00:09:05,341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should receive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00:09:05,522 --&gt; 00:09:06,447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00:09:06,630 --&gt; 00:09:08,230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499" w:author="UWI OC Office" w:date="2017-09-07T11:14:00Z">
        <w:r w:rsidRPr="00B21475" w:rsidDel="00A41BE8">
          <w:rPr>
            <w:rFonts w:ascii="Courier New" w:hAnsi="Courier New" w:cs="Courier New"/>
          </w:rPr>
          <w:delText xml:space="preserve">they </w:delText>
        </w:r>
      </w:del>
      <w:r w:rsidRPr="00B21475">
        <w:rPr>
          <w:rFonts w:ascii="Courier New" w:hAnsi="Courier New" w:cs="Courier New"/>
        </w:rPr>
        <w:t>actually receive</w:t>
      </w:r>
      <w:ins w:id="500" w:author="UWI OC Office" w:date="2017-09-07T11:13:00Z">
        <w:r w:rsidR="00A41BE8">
          <w:rPr>
            <w:rFonts w:ascii="Courier New" w:hAnsi="Courier New" w:cs="Courier New"/>
          </w:rPr>
          <w:t>s</w:t>
        </w:r>
      </w:ins>
      <w:r w:rsidRPr="00B21475">
        <w:rPr>
          <w:rFonts w:ascii="Courier New" w:hAnsi="Courier New" w:cs="Courier New"/>
        </w:rPr>
        <w:t xml:space="preserve"> it.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00:09:08,420 --&gt; 00:09:10,620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Next and last, but not the least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299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00:09:10,801 --&gt; 00:09:12,025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is sustainability.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00:09:12,228 --&gt; 00:09:13,615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Here we define sustainability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00:09:13,803 --&gt; 00:09:14,790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the extent to which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00:09:14,981 --&gt; 00:09:16,442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intervention is maintained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00:09:16,631 --&gt; 00:09:17,867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institutionalized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00:09:18,058 --&gt; 00:09:19,258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 given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00:09:19,468 --&gt; 00:09:21,117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 this whole idea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00:09:21,303 --&gt; 00:09:22,515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being able to integrate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00:09:22,703 --&gt; 00:09:24,577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evidence based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00:09:24,771 --&gt; 00:09:27,258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along with these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00:09:27,440 --&gt; 00:09:29,514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within the larger framework 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00:09:29,714 --&gt; 00:09:30,926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larger health system</w:t>
      </w:r>
      <w:del w:id="501" w:author="UWI OC Office" w:date="2017-09-07T11:14:00Z">
        <w:r w:rsidRPr="00B21475" w:rsidDel="00A41BE8">
          <w:rPr>
            <w:rFonts w:ascii="Courier New" w:hAnsi="Courier New" w:cs="Courier New"/>
          </w:rPr>
          <w:delText>s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00:09:31,128 --&gt; 00:09:33,279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the larger organization setting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00:09:33,465 --&gt; 00:09:34,589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which the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00:09:34,793 --&gt; 00:09:36,194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was originally delivered.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00:09:36,393 --&gt; 00:09:37,705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has been called by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00:09:37,891 --&gt; 00:09:38,765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several other names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00:09:38,964 --&gt; 00:09:41,052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including maintenance,  continuation,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00:09:41,238 --&gt; 00:09:43,937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proofErr w:type="spellStart"/>
      <w:r w:rsidRPr="00B21475">
        <w:rPr>
          <w:rFonts w:ascii="Courier New" w:hAnsi="Courier New" w:cs="Courier New"/>
        </w:rPr>
        <w:t>routinization</w:t>
      </w:r>
      <w:proofErr w:type="spellEnd"/>
      <w:r w:rsidRPr="00B21475">
        <w:rPr>
          <w:rFonts w:ascii="Courier New" w:hAnsi="Courier New" w:cs="Courier New"/>
        </w:rPr>
        <w:t xml:space="preserve"> and institutionalization.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00:09:44,125 --&gt; 00:09:47,312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Obviously there is no particular way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00:09:47,500 --&gt; 00:09:48,850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taking this measure.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00:09:49,037 --&gt; 00:09:50,462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What is important is to be true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00:09:50,650 --&gt; 00:09:52,450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the paradigm and to be true to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00:09:52,639 --&gt; 00:09:54,189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thinking and to be able to show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00:09:54,377 --&gt; 00:09:56,102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linkages between how these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00:09:56,290 --&gt; 00:09:57,939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00:09:58,138 --&gt; 00:09:59,700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link your intervention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00:09:59,901 --&gt; 00:10:01,163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your evidence based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00:10:01,351 --&gt; 00:10:03,464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on one hand </w:t>
      </w:r>
      <w:del w:id="502" w:author="UWI OC Office" w:date="2017-09-07T11:15:00Z">
        <w:r w:rsidRPr="00B21475" w:rsidDel="00A41BE8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to the impact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00:10:03,651 --&gt; 00:10:05,713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you hope to see at the population level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00:10:05,900 --&gt; 00:10:07,425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in the individual health level 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00:10:07,600 --&gt; 00:10:08,625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other hand.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00:10:08,829 --&gt; 00:10:10,778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before we conclude Section 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00:10:10,966 --&gt; 00:10:12,265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are going to look at some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00:10:12,466 --&gt; 00:10:13,478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specific examples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00:10:13,666 --&gt; 00:10:15,291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00:10:15,486 --&gt; 00:10:16,936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have been used in TDR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00:10:17,129 --&gt; 00:10:18,428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supported grants.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00:10:19,187 --&gt; 00:10:21,111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It's important for you to have done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00:10:21,312 --&gt; 00:10:22,874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required reading at this time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00:10:23,062 --&gt; 00:10:24,749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because the examples that we're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00:10:24,949 --&gt; 00:10:26,437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going to be looking at in the rest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00:10:26,625 --&gt; 00:10:28,212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this chapter or Chapter 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00:10:28,399 --&gt; 00:10:30,012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also in Chapter 3 are going to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00:10:30,199 --&gt; 00:10:31,136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 heavily based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00:10:31,329 --&gt; 00:10:32,554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on the required readings.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00:10:32,755 --&gt; 00:10:34,131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if you have not done so already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00:10:34,319 --&gt; 00:10:35,755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 would like you to take a pause now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00:10:35,943 --&gt; 00:10:37,956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go to the required reading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00:10:38,149 --&gt; 00:10:40,061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complete the 6 readings </w:t>
      </w:r>
      <w:del w:id="503" w:author="UWI OC Office" w:date="2017-09-07T11:15:00Z">
        <w:r w:rsidRPr="00B21475" w:rsidDel="00A41BE8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before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00:10:40,256 --&gt; 00:10:41,319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you move 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00:10:41,506 --&gt; 00:10:43,093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If you have done the readings already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00:10:43,283 --&gt; 00:10:44,359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 would like to invite you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00:10:44,559 --&gt; 00:10:45,646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come along with me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00:10:45,833 --&gt; 00:10:47,770</w:t>
      </w:r>
    </w:p>
    <w:p w:rsidR="00A41BE8" w:rsidRDefault="00B834F5" w:rsidP="00B834F5">
      <w:pPr>
        <w:pStyle w:val="Textebrut"/>
        <w:rPr>
          <w:ins w:id="504" w:author="UWI OC Office" w:date="2017-09-07T11:16:00Z"/>
          <w:rFonts w:ascii="Courier New" w:hAnsi="Courier New" w:cs="Courier New"/>
        </w:rPr>
      </w:pPr>
      <w:del w:id="505" w:author="UWI OC Office" w:date="2017-09-07T11:16:00Z">
        <w:r w:rsidRPr="00B21475" w:rsidDel="00A41BE8">
          <w:rPr>
            <w:rFonts w:ascii="Courier New" w:hAnsi="Courier New" w:cs="Courier New"/>
          </w:rPr>
          <w:delText xml:space="preserve">even 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we look at these examples.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00:10:47,967 --&gt; 00:10:49,328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the first example that we're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00:10:49,516 --&gt; 00:10:51,591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going to look at today is really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00:10:51,792 --&gt; 00:10:54,215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the example by </w:t>
      </w:r>
      <w:proofErr w:type="spellStart"/>
      <w:r w:rsidRPr="00B21475">
        <w:rPr>
          <w:rFonts w:ascii="Courier New" w:hAnsi="Courier New" w:cs="Courier New"/>
        </w:rPr>
        <w:t>Katabarwa</w:t>
      </w:r>
      <w:proofErr w:type="spellEnd"/>
      <w:r w:rsidRPr="00B21475">
        <w:rPr>
          <w:rFonts w:ascii="Courier New" w:hAnsi="Courier New" w:cs="Courier New"/>
        </w:rPr>
        <w:t xml:space="preserve"> et al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00:10:54,403 --&gt; 00:10:56,340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we are looking at 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00:10:56,541 --&gt; 00:10:58,365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directed interventions in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00:10:58,558 --&gt; 00:11:00,608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an </w:t>
      </w:r>
      <w:del w:id="506" w:author="UWI OC Office" w:date="2017-09-07T11:16:00Z">
        <w:r w:rsidRPr="00B21475" w:rsidDel="007304B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507" w:author="UWI OC Office" w:date="2017-09-07T11:16:00Z">
        <w:r w:rsidR="007304BC">
          <w:rPr>
            <w:rFonts w:ascii="Courier New" w:hAnsi="Courier New" w:cs="Courier New"/>
          </w:rPr>
          <w:t>i</w:t>
        </w:r>
        <w:r w:rsidR="007304BC" w:rsidRPr="00B21475">
          <w:rPr>
            <w:rFonts w:ascii="Courier New" w:hAnsi="Courier New" w:cs="Courier New"/>
          </w:rPr>
          <w:t>vermectin</w:t>
        </w:r>
        <w:proofErr w:type="spellEnd"/>
        <w:r w:rsidR="007304BC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 xml:space="preserve">maintained control </w:t>
      </w:r>
      <w:proofErr w:type="spellStart"/>
      <w:r w:rsidRPr="00B21475">
        <w:rPr>
          <w:rFonts w:ascii="Courier New" w:hAnsi="Courier New" w:cs="Courier New"/>
        </w:rPr>
        <w:t>program</w:t>
      </w:r>
      <w:ins w:id="508" w:author="UWI OC Office" w:date="2017-09-07T11:16:00Z">
        <w:r w:rsidR="007304BC">
          <w:rPr>
            <w:rFonts w:ascii="Courier New" w:hAnsi="Courier New" w:cs="Courier New"/>
          </w:rPr>
          <w:t>me</w:t>
        </w:r>
      </w:ins>
      <w:proofErr w:type="spellEnd"/>
      <w:r w:rsidRPr="00B21475">
        <w:rPr>
          <w:rFonts w:ascii="Courier New" w:hAnsi="Courier New" w:cs="Courier New"/>
        </w:rPr>
        <w:t>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00:11:00,808 --&gt; 00:11:03,332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looked at this study in Uganda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00:11:03,520 --&gt; 00:11:04,445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in Cameroun.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00:11:04,869 --&gt; 00:11:06,345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The objective of their study was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00:11:06,540 --&gt; 00:11:08,565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assess this strategy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00:11:08,752 --&gt; 00:11:09,777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assess its impact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00:11:09,965 --&gt; 00:11:10,777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on the performance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00:11:10,978 --&gt; 00:11:12,615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community health workers.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00:11:12,810 --&gt; 00:11:15,147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community directed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00:11:15,348 --&gt; 00:11:16,247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is this whole idea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00:11:16,435 --&gt; 00:11:18,460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empowering community</w:t>
      </w:r>
      <w:del w:id="509" w:author="UWI OC Office" w:date="2017-09-07T11:17:00Z">
        <w:r w:rsidRPr="00B21475" w:rsidDel="007304BC">
          <w:rPr>
            <w:rFonts w:ascii="Courier New" w:hAnsi="Courier New" w:cs="Courier New"/>
          </w:rPr>
          <w:delText>.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00:11:18,670 --&gt; 00:11:21,947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10" w:author="UWI OC Office" w:date="2017-09-07T11:17:00Z">
        <w:r w:rsidRPr="00B21475" w:rsidDel="007304BC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to find solutions to challenges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00:11:22,147 --&gt; 00:11:23,247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around implementation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00:11:23,435 --&gt; 00:11:25,272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evidence based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00:11:25,460 --&gt; 00:11:27,323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within their locale.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00:11:27,518 --&gt; 00:11:29,206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idea is that if communities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00:11:29,410 --&gt; 00:11:31,297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empowered they're able to direct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376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00:11:31,494 --&gt; 00:11:33,518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appropriate strategy to the area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00:11:33,719 --&gt; 00:11:36,281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of interest </w:t>
      </w:r>
      <w:del w:id="511" w:author="UWI OC Office" w:date="2017-09-07T11:17:00Z">
        <w:r w:rsidRPr="00B21475" w:rsidDel="007304BC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for their community.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00:11:36,469 --&gt; 00:11:38,518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that in effect will encourage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00:11:38,706 --&gt; 00:11:41,480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allow successful or effective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00:11:41,681 --&gt; 00:11:42,493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00:11:42,685 --&gt; 00:11:44,346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 idea was that for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00:11:44,544 --&gt; 00:11:46,405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community that underwent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00:11:46,606 --&gt; 00:11:48,794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strategy, they will be trained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00:11:48,997 --&gt; 00:11:51,946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 ability on how to deliver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00:11:52,131 --&gt; 00:11:53,506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12" w:author="UWI OC Office" w:date="2017-09-07T11:17:00Z">
        <w:r w:rsidRPr="00B21475" w:rsidDel="007304B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513" w:author="UWI OC Office" w:date="2017-09-07T11:17:00Z">
        <w:r w:rsidR="007304BC">
          <w:rPr>
            <w:rFonts w:ascii="Courier New" w:hAnsi="Courier New" w:cs="Courier New"/>
          </w:rPr>
          <w:t>i</w:t>
        </w:r>
        <w:r w:rsidR="007304BC" w:rsidRPr="00B21475">
          <w:rPr>
            <w:rFonts w:ascii="Courier New" w:hAnsi="Courier New" w:cs="Courier New"/>
          </w:rPr>
          <w:t>vermectin</w:t>
        </w:r>
        <w:proofErr w:type="spellEnd"/>
        <w:r w:rsidR="007304BC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successfully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00:11:53,713 --&gt; 00:11:55,163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their community members.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00:11:55,352 --&gt; 00:11:57,451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training will require some costs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00:11:57,651 --&gt; 00:11:59,026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at the end of the day they will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00:11:59,226 --&gt; 00:12:03,151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 xml:space="preserve">look at coverage </w:t>
      </w:r>
      <w:del w:id="514" w:author="UWI OC Office" w:date="2017-09-07T11:18:00Z">
        <w:r w:rsidRPr="00B21475" w:rsidDel="007304BC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of the spread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00:12:03,352 --&gt; 00:12:05,864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or the distribution of the </w:t>
      </w:r>
      <w:del w:id="515" w:author="UWI OC Office" w:date="2017-09-07T11:18:00Z">
        <w:r w:rsidRPr="00B21475" w:rsidDel="007304BC">
          <w:rPr>
            <w:rFonts w:ascii="Courier New" w:hAnsi="Courier New" w:cs="Courier New"/>
          </w:rPr>
          <w:delText>Ivermectin</w:delText>
        </w:r>
      </w:del>
      <w:proofErr w:type="spellStart"/>
      <w:ins w:id="516" w:author="UWI OC Office" w:date="2017-09-07T11:18:00Z">
        <w:r w:rsidR="007304BC">
          <w:rPr>
            <w:rFonts w:ascii="Courier New" w:hAnsi="Courier New" w:cs="Courier New"/>
          </w:rPr>
          <w:t>i</w:t>
        </w:r>
        <w:r w:rsidR="007304BC" w:rsidRPr="00B21475">
          <w:rPr>
            <w:rFonts w:ascii="Courier New" w:hAnsi="Courier New" w:cs="Courier New"/>
          </w:rPr>
          <w:t>vermectin</w:t>
        </w:r>
      </w:ins>
      <w:proofErr w:type="spellEnd"/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00:12:06,064 --&gt; 00:12:08,113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17" w:author="UWI OC Office" w:date="2017-09-07T11:19:00Z">
        <w:r w:rsidRPr="00B21475" w:rsidDel="007304BC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within the community where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00:12:08,314 --&gt; 00:12:10,351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strategy is being implemented.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00:12:10,550 --&gt; 00:12:13,362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in this study coverage is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00:12:13,551 --&gt; 00:12:14,201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example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00:12:14,389 --&gt; 00:12:15,964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outcome.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00:12:16,163 --&gt; 00:12:17,537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they looked at the proportion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00:12:17,725 --&gt; 00:12:19,124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people who had received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00:12:19,312 --&gt; 00:12:20,062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the </w:t>
      </w:r>
      <w:del w:id="518" w:author="UWI OC Office" w:date="2017-09-07T11:19:00Z">
        <w:r w:rsidRPr="00B21475" w:rsidDel="007304BC">
          <w:rPr>
            <w:rFonts w:ascii="Courier New" w:hAnsi="Courier New" w:cs="Courier New"/>
          </w:rPr>
          <w:delText>Ivermectin</w:delText>
        </w:r>
      </w:del>
      <w:proofErr w:type="spellStart"/>
      <w:ins w:id="519" w:author="UWI OC Office" w:date="2017-09-07T11:19:00Z">
        <w:r w:rsidR="007304BC">
          <w:rPr>
            <w:rFonts w:ascii="Courier New" w:hAnsi="Courier New" w:cs="Courier New"/>
          </w:rPr>
          <w:t>i</w:t>
        </w:r>
        <w:r w:rsidR="007304BC" w:rsidRPr="00B21475">
          <w:rPr>
            <w:rFonts w:ascii="Courier New" w:hAnsi="Courier New" w:cs="Courier New"/>
          </w:rPr>
          <w:t>vermectin</w:t>
        </w:r>
      </w:ins>
      <w:proofErr w:type="spellEnd"/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399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00:12:20,262 --&gt; 00:12:22,649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under the community directed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00:12:22,848 --&gt; 00:12:24,135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they compared it to people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00:12:24,336 --&gt; 00:12:26,197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who have received </w:t>
      </w:r>
      <w:del w:id="520" w:author="UWI OC Office" w:date="2017-09-07T11:19:00Z">
        <w:r w:rsidRPr="00B21475" w:rsidDel="007304BC">
          <w:rPr>
            <w:rFonts w:ascii="Courier New" w:hAnsi="Courier New" w:cs="Courier New"/>
          </w:rPr>
          <w:delText>Ivermectin</w:delText>
        </w:r>
      </w:del>
      <w:proofErr w:type="spellStart"/>
      <w:ins w:id="521" w:author="UWI OC Office" w:date="2017-09-07T11:19:00Z">
        <w:r w:rsidR="007304BC">
          <w:rPr>
            <w:rFonts w:ascii="Courier New" w:hAnsi="Courier New" w:cs="Courier New"/>
          </w:rPr>
          <w:t>i</w:t>
        </w:r>
        <w:r w:rsidR="007304BC" w:rsidRPr="00B21475">
          <w:rPr>
            <w:rFonts w:ascii="Courier New" w:hAnsi="Courier New" w:cs="Courier New"/>
          </w:rPr>
          <w:t>vermectin</w:t>
        </w:r>
      </w:ins>
      <w:proofErr w:type="spellEnd"/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00:12:26,400 --&gt; 00:12:28,462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under the normal status quo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403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00:12:28,663 --&gt; 00:12:30,462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where </w:t>
      </w:r>
      <w:del w:id="522" w:author="UWI OC Office" w:date="2017-09-07T11:19:00Z">
        <w:r w:rsidRPr="00B21475" w:rsidDel="007304B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523" w:author="UWI OC Office" w:date="2017-09-07T11:19:00Z">
        <w:r w:rsidR="007304BC">
          <w:rPr>
            <w:rFonts w:ascii="Courier New" w:hAnsi="Courier New" w:cs="Courier New"/>
          </w:rPr>
          <w:t>i</w:t>
        </w:r>
        <w:r w:rsidR="007304BC" w:rsidRPr="00B21475">
          <w:rPr>
            <w:rFonts w:ascii="Courier New" w:hAnsi="Courier New" w:cs="Courier New"/>
          </w:rPr>
          <w:t>vermectin</w:t>
        </w:r>
        <w:proofErr w:type="spellEnd"/>
        <w:r w:rsidR="007304BC" w:rsidRPr="00B21475">
          <w:rPr>
            <w:rFonts w:ascii="Courier New" w:hAnsi="Courier New" w:cs="Courier New"/>
          </w:rPr>
          <w:t xml:space="preserve"> </w:t>
        </w:r>
      </w:ins>
      <w:del w:id="524" w:author="UWI OC Office" w:date="2017-09-07T11:20:00Z">
        <w:r w:rsidRPr="00B21475" w:rsidDel="007304BC">
          <w:rPr>
            <w:rFonts w:ascii="Courier New" w:hAnsi="Courier New" w:cs="Courier New"/>
          </w:rPr>
          <w:delText xml:space="preserve">has </w:delText>
        </w:r>
      </w:del>
      <w:ins w:id="525" w:author="UWI OC Office" w:date="2017-09-07T11:20:00Z">
        <w:r w:rsidR="007304BC" w:rsidRPr="00B21475">
          <w:rPr>
            <w:rFonts w:ascii="Courier New" w:hAnsi="Courier New" w:cs="Courier New"/>
          </w:rPr>
          <w:t>ha</w:t>
        </w:r>
        <w:r w:rsidR="007304BC">
          <w:rPr>
            <w:rFonts w:ascii="Courier New" w:hAnsi="Courier New" w:cs="Courier New"/>
          </w:rPr>
          <w:t>d</w:t>
        </w:r>
        <w:r w:rsidR="007304BC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been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00:12:30,650 --&gt; 00:12:31,650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previously delivered.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00:12:31,845 --&gt; 00:12:33,219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also looked at cost</w:t>
      </w:r>
      <w:ins w:id="526" w:author="UWI OC Office" w:date="2017-09-07T11:19:00Z">
        <w:r w:rsidR="007304BC">
          <w:rPr>
            <w:rFonts w:ascii="Courier New" w:hAnsi="Courier New" w:cs="Courier New"/>
          </w:rPr>
          <w:t>: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00:12:33,412 --&gt; 00:12:35,561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cost of delivering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00:12:35,763 --&gt; 00:12:37,975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even the community directed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00:12:38,187 --&gt; 00:12:39,050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including cost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00:12:39,255 --&gt; 00:12:41,705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of the </w:t>
      </w:r>
      <w:proofErr w:type="spellStart"/>
      <w:r w:rsidRPr="00B21475">
        <w:rPr>
          <w:rFonts w:ascii="Courier New" w:hAnsi="Courier New" w:cs="Courier New"/>
        </w:rPr>
        <w:t>Ivermectin</w:t>
      </w:r>
      <w:proofErr w:type="spellEnd"/>
      <w:r w:rsidRPr="00B21475">
        <w:rPr>
          <w:rFonts w:ascii="Courier New" w:hAnsi="Courier New" w:cs="Courier New"/>
        </w:rPr>
        <w:t xml:space="preserve"> control program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00:12:41,900 --&gt; 00:12:44,075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within their community.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00:12:44,287 --&gt; 00:12:45,986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findings were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00:12:46,175 --&gt; 00:12:48,611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mass treatment coverage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00:12:48,812 --&gt; 00:12:50,650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with </w:t>
      </w:r>
      <w:proofErr w:type="spellStart"/>
      <w:r w:rsidRPr="00B21475">
        <w:rPr>
          <w:rFonts w:ascii="Courier New" w:hAnsi="Courier New" w:cs="Courier New"/>
        </w:rPr>
        <w:t>Ivermectin</w:t>
      </w:r>
      <w:proofErr w:type="spellEnd"/>
      <w:r w:rsidRPr="00B21475">
        <w:rPr>
          <w:rFonts w:ascii="Courier New" w:hAnsi="Courier New" w:cs="Courier New"/>
        </w:rPr>
        <w:t xml:space="preserve"> increased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00:12:50,850 --&gt; 00:12:53,662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a result of the CDI strategy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00:12:53,875 --&gt; 00:12:55,962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cost reduced over time.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00:12:56,149 --&gt; 00:12:57,998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So, in this second example we are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00:12:58,199 --&gt; 00:12:59,637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going to be looking at a study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00:12:59,848 --&gt; 00:13:02,410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by </w:t>
      </w:r>
      <w:proofErr w:type="spellStart"/>
      <w:r w:rsidRPr="00B21475">
        <w:rPr>
          <w:rFonts w:ascii="Courier New" w:hAnsi="Courier New" w:cs="Courier New"/>
        </w:rPr>
        <w:t>Akogun</w:t>
      </w:r>
      <w:proofErr w:type="spellEnd"/>
      <w:r w:rsidRPr="00B21475">
        <w:rPr>
          <w:rFonts w:ascii="Courier New" w:hAnsi="Courier New" w:cs="Courier New"/>
        </w:rPr>
        <w:t xml:space="preserve"> et al in Nigeria.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00:13:02,621 --&gt; 00:13:03,895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were looking at how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00:13:04,096 --&gt; 00:13:05,533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Nomadic communities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00:13:05,733 --&gt; 00:13:07,170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27" w:author="UWI OC Office" w:date="2017-09-07T11:21:00Z">
        <w:r w:rsidRPr="00B21475" w:rsidDel="007304BC">
          <w:rPr>
            <w:rFonts w:ascii="Courier New" w:hAnsi="Courier New" w:cs="Courier New"/>
          </w:rPr>
          <w:delText xml:space="preserve">Nomadic </w:delText>
        </w:r>
      </w:del>
      <w:ins w:id="528" w:author="UWI OC Office" w:date="2017-09-07T11:21:00Z">
        <w:r w:rsidR="007304BC">
          <w:rPr>
            <w:rFonts w:ascii="Courier New" w:hAnsi="Courier New" w:cs="Courier New"/>
          </w:rPr>
          <w:t>n</w:t>
        </w:r>
        <w:r w:rsidR="007304BC" w:rsidRPr="00B21475">
          <w:rPr>
            <w:rFonts w:ascii="Courier New" w:hAnsi="Courier New" w:cs="Courier New"/>
          </w:rPr>
          <w:t xml:space="preserve">omadic </w:t>
        </w:r>
      </w:ins>
      <w:r w:rsidRPr="00B21475">
        <w:rPr>
          <w:rFonts w:ascii="Courier New" w:hAnsi="Courier New" w:cs="Courier New"/>
        </w:rPr>
        <w:t>Fulani communities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00:13:07,358 --&gt; 00:13:10,108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treat malaria using some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00:13:10,309 --&gt; 00:13:11,621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evidence based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00:13:11,821 --&gt; 00:13:13,033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malaria control.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00:13:13,480 --&gt; 00:13:14,905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objective of the study was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00:13:15,106 --&gt; 00:13:17,280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to assess </w:t>
      </w:r>
      <w:del w:id="529" w:author="UWI OC Office" w:date="2017-09-07T11:21:00Z">
        <w:r w:rsidRPr="00B21475" w:rsidDel="007304BC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the CDI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00:13:17,481 --&gt; 00:13:20,055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on how this improved the coverage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00:13:20,255 --&gt; 00:13:22,430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and the acceptability </w:t>
      </w:r>
      <w:del w:id="530" w:author="UWI OC Office" w:date="2017-09-07T11:25:00Z">
        <w:r w:rsidRPr="00B21475" w:rsidDel="00B76F13">
          <w:rPr>
            <w:rFonts w:ascii="Courier New" w:hAnsi="Courier New" w:cs="Courier New"/>
          </w:rPr>
          <w:delText xml:space="preserve">even </w:delText>
        </w:r>
      </w:del>
      <w:r w:rsidRPr="00B21475">
        <w:rPr>
          <w:rFonts w:ascii="Courier New" w:hAnsi="Courier New" w:cs="Courier New"/>
        </w:rPr>
        <w:t>of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00:13:22,618 --&gt; 00:13:24,842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malaria control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430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00:13:25,043 --&gt; 00:13:26,680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specifically they were looking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00:13:26,885 --&gt; 00:13:29,096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training, providing training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00:13:29,297 --&gt; 00:13:31,584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Fulani herdsmen on how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00:13:31,785 --&gt; 00:13:33,209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manage malaria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00:13:33,397 --&gt; 00:13:34,572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under 5 children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00:13:34,769 --&gt; 00:13:37,255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using </w:t>
      </w:r>
      <w:proofErr w:type="spellStart"/>
      <w:r w:rsidRPr="00B21475">
        <w:rPr>
          <w:rFonts w:ascii="Courier New" w:hAnsi="Courier New" w:cs="Courier New"/>
        </w:rPr>
        <w:t>artemisinin</w:t>
      </w:r>
      <w:proofErr w:type="spellEnd"/>
      <w:r w:rsidRPr="00B21475">
        <w:rPr>
          <w:rFonts w:ascii="Courier New" w:hAnsi="Courier New" w:cs="Courier New"/>
        </w:rPr>
        <w:t xml:space="preserve"> combination therapy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00:13:37,459 --&gt; 00:13:39,797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also teaching them on how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00:13:39,985 --&gt; 00:13:41,910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properly use bed nets.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00:13:42,396 --&gt; 00:13:43,871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doing this they are going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00:13:44,072 --&gt; 00:13:45,259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encourage the 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00:13:45,461 --&gt; 00:13:47,298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seek pathways or to seek ways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00:13:47,497 --&gt; 00:13:49,296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which they could successfully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00:13:49,485 --&gt; 00:13:51,372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deliver the 2 interventions within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00:13:51,572 --&gt; 00:13:52,303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their community.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00:13:52,498 --&gt; 00:13:53,835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it's this whole idea again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00:13:54,036 --&gt; 00:13:55,335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community directedness.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00:13:55,531 --&gt; 00:13:56,943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31" w:author="Isabel.b" w:date="2017-09-06T16:11:00Z">
        <w:r w:rsidRPr="00B21475" w:rsidDel="00F249A3">
          <w:rPr>
            <w:rFonts w:ascii="Courier New" w:hAnsi="Courier New" w:cs="Courier New"/>
          </w:rPr>
          <w:delText>This would</w:delText>
        </w:r>
      </w:del>
      <w:ins w:id="532" w:author="Isabel.b" w:date="2017-09-06T16:11:00Z">
        <w:r w:rsidR="00F249A3">
          <w:rPr>
            <w:rFonts w:ascii="Courier New" w:hAnsi="Courier New" w:cs="Courier New"/>
          </w:rPr>
          <w:t>That is to</w:t>
        </w:r>
      </w:ins>
      <w:r w:rsidRPr="00B21475">
        <w:rPr>
          <w:rFonts w:ascii="Courier New" w:hAnsi="Courier New" w:cs="Courier New"/>
        </w:rPr>
        <w:t xml:space="preserve"> say the communities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00:13:57,123 --&gt; 00:13:58,697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33" w:author="Isabel.b" w:date="2017-09-06T16:11:00Z">
        <w:r w:rsidRPr="00B21475" w:rsidDel="00F249A3">
          <w:rPr>
            <w:rFonts w:ascii="Courier New" w:hAnsi="Courier New" w:cs="Courier New"/>
          </w:rPr>
          <w:delText>pull this</w:delText>
        </w:r>
      </w:del>
      <w:ins w:id="534" w:author="Isabel.b" w:date="2017-09-06T16:11:00Z">
        <w:r w:rsidR="00F249A3">
          <w:rPr>
            <w:rFonts w:ascii="Courier New" w:hAnsi="Courier New" w:cs="Courier New"/>
          </w:rPr>
          <w:t>put heads</w:t>
        </w:r>
      </w:ins>
      <w:r w:rsidRPr="00B21475">
        <w:rPr>
          <w:rFonts w:ascii="Courier New" w:hAnsi="Courier New" w:cs="Courier New"/>
        </w:rPr>
        <w:t xml:space="preserve"> together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00:13:58,898 --&gt; 00:14:00,835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35" w:author="UWI OC Office" w:date="2017-09-07T15:36:00Z">
        <w:r w:rsidRPr="00B21475" w:rsidDel="00CF0ECA">
          <w:rPr>
            <w:rFonts w:ascii="Courier New" w:hAnsi="Courier New" w:cs="Courier New"/>
          </w:rPr>
          <w:delText xml:space="preserve">to </w:delText>
        </w:r>
      </w:del>
      <w:r w:rsidRPr="00B21475">
        <w:rPr>
          <w:rFonts w:ascii="Courier New" w:hAnsi="Courier New" w:cs="Courier New"/>
        </w:rPr>
        <w:t xml:space="preserve">decide on how best </w:t>
      </w:r>
      <w:ins w:id="536" w:author="Isabel.b" w:date="2017-09-06T16:11:00Z">
        <w:del w:id="537" w:author="UWI OC Office" w:date="2017-09-07T11:25:00Z">
          <w:r w:rsidR="00F249A3" w:rsidDel="00B76F13">
            <w:rPr>
              <w:rFonts w:ascii="Courier New" w:hAnsi="Courier New" w:cs="Courier New"/>
            </w:rPr>
            <w:delText>[</w:delText>
          </w:r>
        </w:del>
      </w:ins>
      <w:del w:id="538" w:author="UWI OC Office" w:date="2017-09-07T11:25:00Z">
        <w:r w:rsidRPr="00B21475" w:rsidDel="00B76F13">
          <w:rPr>
            <w:rFonts w:ascii="Courier New" w:hAnsi="Courier New" w:cs="Courier New"/>
          </w:rPr>
          <w:delText>even</w:delText>
        </w:r>
      </w:del>
      <w:ins w:id="539" w:author="Isabel.b" w:date="2017-09-06T16:11:00Z">
        <w:del w:id="540" w:author="UWI OC Office" w:date="2017-09-07T11:25:00Z">
          <w:r w:rsidR="00F249A3" w:rsidDel="00B76F13">
            <w:rPr>
              <w:rFonts w:ascii="Courier New" w:hAnsi="Courier New" w:cs="Courier New"/>
            </w:rPr>
            <w:delText>]</w:delText>
          </w:r>
        </w:del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00:14:01,023 --&gt; 00:14:02,810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deliver an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00:14:03,008 --&gt; 00:14:04,170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what is the best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00:14:04,369 --&gt; 00:14:05,682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put in place for the delivery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00:14:05,886 --&gt; 00:14:06,710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an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00:14:06,911 --&gt; 00:14:08,223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we are going to be looking 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00:14:08,410 --&gt; 00:14:09,160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how successful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00:14:09,361 --&gt; 00:14:11,348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community directed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00:14:11,530 --&gt; 00:14:12,217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is with regards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457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00:14:12,405 --&gt; 00:14:14,429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the current approach being used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00:14:14,617 --&gt; 00:14:15,730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 health system.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00:14:16,263 --&gt; 00:14:17,837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they measured the test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00:14:18,038 --&gt; 00:14:20,487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this community directed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00:14:20,675 --&gt; 00:14:23,224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strategy by looking at coverage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00:14:23,425 --&gt; 00:14:24,899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also acceptability.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00:14:25,099 --&gt; 00:14:26,848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Coverage they looked at to see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00:14:27,038 --&gt; 00:14:29,099</w:t>
      </w:r>
    </w:p>
    <w:p w:rsidR="00B834F5" w:rsidRPr="00B21475" w:rsidRDefault="00B834F5" w:rsidP="00F249A3">
      <w:pPr>
        <w:pStyle w:val="Textebrut"/>
        <w:rPr>
          <w:rFonts w:ascii="Courier New" w:hAnsi="Courier New" w:cs="Courier New"/>
        </w:rPr>
      </w:pPr>
      <w:del w:id="541" w:author="Isabel.b" w:date="2017-09-06T16:13:00Z">
        <w:r w:rsidRPr="00B21475" w:rsidDel="00F249A3">
          <w:rPr>
            <w:rFonts w:ascii="Courier New" w:hAnsi="Courier New" w:cs="Courier New"/>
          </w:rPr>
          <w:delText xml:space="preserve">where </w:delText>
        </w:r>
      </w:del>
      <w:ins w:id="542" w:author="Isabel.b" w:date="2017-09-06T16:13:00Z">
        <w:r w:rsidR="00F249A3" w:rsidRPr="00B21475">
          <w:rPr>
            <w:rFonts w:ascii="Courier New" w:hAnsi="Courier New" w:cs="Courier New"/>
          </w:rPr>
          <w:t>whe</w:t>
        </w:r>
        <w:r w:rsidR="00F249A3">
          <w:rPr>
            <w:rFonts w:ascii="Courier New" w:hAnsi="Courier New" w:cs="Courier New"/>
          </w:rPr>
          <w:t>ther</w:t>
        </w:r>
        <w:r w:rsidR="00F249A3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the people who were under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00:14:29,300 --&gt; 00:14:31,387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community directed strategy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00:14:31,587 --&gt; 00:14:34,287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had better access or better coverage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00:14:34,480 --&gt; 00:14:36,880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the malaria control program.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00:14:37,093 --&gt; 00:14:38,342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they also look</w:t>
      </w:r>
      <w:ins w:id="543" w:author="UWI OC Office" w:date="2017-09-07T11:26:00Z">
        <w:r w:rsidR="00B76F13">
          <w:rPr>
            <w:rFonts w:ascii="Courier New" w:hAnsi="Courier New" w:cs="Courier New"/>
          </w:rPr>
          <w:t>ed</w:t>
        </w:r>
      </w:ins>
      <w:r w:rsidRPr="00B21475">
        <w:rPr>
          <w:rFonts w:ascii="Courier New" w:hAnsi="Courier New" w:cs="Courier New"/>
        </w:rPr>
        <w:t xml:space="preserve"> at whether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00:14:38,543 --&gt; 00:14:40,167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people that received treatment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00:14:40,355 --&gt; 00:14:41,542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from community members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00:14:41,730 --&gt; 00:14:43,242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found this agreeable or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00:14:43,430 --&gt; 00:14:45,329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were satisfied with the approach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00:14:45,530 --&gt; 00:14:46,317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rather than going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00:14:46,518 --&gt; 00:14:48,543</w:t>
      </w:r>
    </w:p>
    <w:p w:rsidR="00B834F5" w:rsidRPr="00B21475" w:rsidRDefault="00B834F5" w:rsidP="00F249A3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to the </w:t>
      </w:r>
      <w:del w:id="544" w:author="Isabel.b" w:date="2017-09-06T16:15:00Z">
        <w:r w:rsidRPr="00B21475" w:rsidDel="00F249A3">
          <w:rPr>
            <w:rFonts w:ascii="Courier New" w:hAnsi="Courier New" w:cs="Courier New"/>
          </w:rPr>
          <w:delText xml:space="preserve">other </w:delText>
        </w:r>
      </w:del>
      <w:ins w:id="545" w:author="Isabel.b" w:date="2017-09-06T16:15:00Z">
        <w:r w:rsidR="00F249A3">
          <w:rPr>
            <w:rFonts w:ascii="Courier New" w:hAnsi="Courier New" w:cs="Courier New"/>
          </w:rPr>
          <w:t>health</w:t>
        </w:r>
        <w:r w:rsidR="00F249A3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facility or going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00:14:48,743 --&gt; 00:14:49,843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the health care worker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00:14:50,053 --&gt; 00:14:51,690</w:t>
      </w:r>
    </w:p>
    <w:p w:rsidR="00B834F5" w:rsidRPr="00B21475" w:rsidRDefault="00F249A3" w:rsidP="00F249A3">
      <w:pPr>
        <w:pStyle w:val="Textebrut"/>
        <w:rPr>
          <w:rFonts w:ascii="Courier New" w:hAnsi="Courier New" w:cs="Courier New"/>
        </w:rPr>
      </w:pPr>
      <w:ins w:id="546" w:author="Isabel.b" w:date="2017-09-06T16:15:00Z">
        <w:del w:id="547" w:author="UWI OC Office" w:date="2017-09-07T11:26:00Z">
          <w:r w:rsidDel="00B76F13">
            <w:rPr>
              <w:rFonts w:ascii="Courier New" w:hAnsi="Courier New" w:cs="Courier New"/>
            </w:rPr>
            <w:delText>[</w:delText>
          </w:r>
        </w:del>
      </w:ins>
      <w:del w:id="548" w:author="UWI OC Office" w:date="2017-09-07T11:26:00Z">
        <w:r w:rsidR="00B834F5" w:rsidRPr="00B21475" w:rsidDel="00B76F13">
          <w:rPr>
            <w:rFonts w:ascii="Courier New" w:hAnsi="Courier New" w:cs="Courier New"/>
          </w:rPr>
          <w:delText>even</w:delText>
        </w:r>
      </w:del>
      <w:ins w:id="549" w:author="Isabel.b" w:date="2017-09-06T16:15:00Z">
        <w:del w:id="550" w:author="UWI OC Office" w:date="2017-09-07T11:26:00Z">
          <w:r w:rsidDel="00B76F13">
            <w:rPr>
              <w:rFonts w:ascii="Courier New" w:hAnsi="Courier New" w:cs="Courier New"/>
            </w:rPr>
            <w:delText>]</w:delText>
          </w:r>
        </w:del>
      </w:ins>
      <w:del w:id="551" w:author="UWI OC Office" w:date="2017-09-07T11:26:00Z">
        <w:r w:rsidR="00B834F5" w:rsidRPr="00B21475" w:rsidDel="00B76F13">
          <w:rPr>
            <w:rFonts w:ascii="Courier New" w:hAnsi="Courier New" w:cs="Courier New"/>
          </w:rPr>
          <w:delText xml:space="preserve"> </w:delText>
        </w:r>
      </w:del>
      <w:r w:rsidR="00B834F5" w:rsidRPr="00B21475">
        <w:rPr>
          <w:rFonts w:ascii="Courier New" w:hAnsi="Courier New" w:cs="Courier New"/>
        </w:rPr>
        <w:t>to receive the treatment.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00:14:51,906 --&gt; 00:14:53,768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at the end they found that yes</w:t>
      </w:r>
      <w:ins w:id="552" w:author="Isabel.b" w:date="2017-09-06T16:15:00Z">
        <w:r w:rsidR="00F249A3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00:14:53,968 --&gt; 00:14:55,530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both malaria control programs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00:14:55,739 --&gt; 00:14:56,689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were acceptable to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00:14:56,876 --&gt; 00:14:58,738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the </w:t>
      </w:r>
      <w:del w:id="553" w:author="UWI OC Office" w:date="2017-09-07T11:26:00Z">
        <w:r w:rsidRPr="00B21475" w:rsidDel="00B76F13">
          <w:rPr>
            <w:rFonts w:ascii="Courier New" w:hAnsi="Courier New" w:cs="Courier New"/>
          </w:rPr>
          <w:delText xml:space="preserve">Nomadic </w:delText>
        </w:r>
      </w:del>
      <w:ins w:id="554" w:author="UWI OC Office" w:date="2017-09-07T11:26:00Z">
        <w:r w:rsidR="00B76F13">
          <w:rPr>
            <w:rFonts w:ascii="Courier New" w:hAnsi="Courier New" w:cs="Courier New"/>
          </w:rPr>
          <w:t>n</w:t>
        </w:r>
        <w:r w:rsidR="00B76F13" w:rsidRPr="00B21475">
          <w:rPr>
            <w:rFonts w:ascii="Courier New" w:hAnsi="Courier New" w:cs="Courier New"/>
          </w:rPr>
          <w:t xml:space="preserve">omadic </w:t>
        </w:r>
      </w:ins>
      <w:r w:rsidRPr="00B21475">
        <w:rPr>
          <w:rFonts w:ascii="Courier New" w:hAnsi="Courier New" w:cs="Courier New"/>
        </w:rPr>
        <w:t>population and there was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00:14:58,944 --&gt; 00:15:00,818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improvement in the coverage overall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00:15:01,021 --&gt; 00:15:02,720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 the community directed strategy.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00:15:02,931 --&gt; 00:15:03,943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So, in this third example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484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00:15:04,156 --&gt; 00:15:05,393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are going to be looking 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00:15:05,588 --&gt; 00:15:08,212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 study by </w:t>
      </w:r>
      <w:proofErr w:type="spellStart"/>
      <w:r w:rsidRPr="00B21475">
        <w:rPr>
          <w:rFonts w:ascii="Courier New" w:hAnsi="Courier New" w:cs="Courier New"/>
        </w:rPr>
        <w:t>Akweongo</w:t>
      </w:r>
      <w:proofErr w:type="spellEnd"/>
      <w:r w:rsidRPr="00B21475">
        <w:rPr>
          <w:rFonts w:ascii="Courier New" w:hAnsi="Courier New" w:cs="Courier New"/>
        </w:rPr>
        <w:t xml:space="preserve"> et al and here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00:15:08,406 --&gt; 00:15:09,768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are looking at feasibility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00:15:09,956 --&gt; 00:15:11,380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acceptability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00:15:11,581 --&gt; 00:15:13,280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of </w:t>
      </w:r>
      <w:proofErr w:type="spellStart"/>
      <w:r w:rsidRPr="00B21475">
        <w:rPr>
          <w:rFonts w:ascii="Courier New" w:hAnsi="Courier New" w:cs="Courier New"/>
        </w:rPr>
        <w:t>artemisinin</w:t>
      </w:r>
      <w:proofErr w:type="spellEnd"/>
      <w:r w:rsidRPr="00B21475">
        <w:rPr>
          <w:rFonts w:ascii="Courier New" w:hAnsi="Courier New" w:cs="Courier New"/>
        </w:rPr>
        <w:t xml:space="preserve"> combination therapy.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00:15:13,480 --&gt; 00:15:15,805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 study was conducted in Ghana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00:15:15,998 --&gt; 00:15:18,485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Burkina Faso, Ethiopia and Malawi.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00:15:18,685 --&gt; 00:15:19,823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this point I would like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00:15:20,035 --&gt; 00:15:22,072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emphasize again this idea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00:15:22,285 --&gt; 00:15:23,172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was presented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00:15:23,361 --&gt; 00:15:24,886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in the first module </w:t>
      </w:r>
      <w:ins w:id="555" w:author="Isabel.b" w:date="2017-09-06T16:18:00Z">
        <w:r w:rsidR="00F249A3">
          <w:rPr>
            <w:rFonts w:ascii="Courier New" w:hAnsi="Courier New" w:cs="Courier New"/>
          </w:rPr>
          <w:t>[</w:t>
        </w:r>
      </w:ins>
      <w:r w:rsidRPr="00B21475">
        <w:rPr>
          <w:rFonts w:ascii="Courier New" w:hAnsi="Courier New" w:cs="Courier New"/>
        </w:rPr>
        <w:t>even</w:t>
      </w:r>
      <w:ins w:id="556" w:author="Isabel.b" w:date="2017-09-06T16:18:00Z">
        <w:r w:rsidR="00F249A3">
          <w:rPr>
            <w:rFonts w:ascii="Courier New" w:hAnsi="Courier New" w:cs="Courier New"/>
          </w:rPr>
          <w:t>]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00:15:25,086 --&gt; 00:15:26,848</w:t>
      </w:r>
    </w:p>
    <w:p w:rsidR="00B834F5" w:rsidRPr="00B21475" w:rsidRDefault="00B834F5" w:rsidP="00F249A3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this course</w:t>
      </w:r>
      <w:del w:id="557" w:author="Isabel.b" w:date="2017-09-06T16:18:00Z">
        <w:r w:rsidRPr="00B21475" w:rsidDel="00F249A3">
          <w:rPr>
            <w:rFonts w:ascii="Courier New" w:hAnsi="Courier New" w:cs="Courier New"/>
          </w:rPr>
          <w:delText>.</w:delText>
        </w:r>
      </w:del>
      <w:ins w:id="558" w:author="Isabel.b" w:date="2017-09-06T16:18:00Z">
        <w:r w:rsidR="00F249A3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00:15:27,060 --&gt; 00:15:28,760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59" w:author="Isabel.b" w:date="2017-09-06T16:18:00Z">
        <w:r w:rsidRPr="00B21475" w:rsidDel="00F249A3">
          <w:rPr>
            <w:rFonts w:ascii="Courier New" w:hAnsi="Courier New" w:cs="Courier New"/>
          </w:rPr>
          <w:delText xml:space="preserve">The </w:delText>
        </w:r>
      </w:del>
      <w:ins w:id="560" w:author="Isabel.b" w:date="2017-09-06T16:18:00Z">
        <w:r w:rsidR="00F249A3">
          <w:rPr>
            <w:rFonts w:ascii="Courier New" w:hAnsi="Courier New" w:cs="Courier New"/>
          </w:rPr>
          <w:t>t</w:t>
        </w:r>
        <w:r w:rsidR="00F249A3" w:rsidRPr="00B21475">
          <w:rPr>
            <w:rFonts w:ascii="Courier New" w:hAnsi="Courier New" w:cs="Courier New"/>
          </w:rPr>
          <w:t xml:space="preserve">he </w:t>
        </w:r>
      </w:ins>
      <w:r w:rsidRPr="00B21475">
        <w:rPr>
          <w:rFonts w:ascii="Courier New" w:hAnsi="Courier New" w:cs="Courier New"/>
        </w:rPr>
        <w:t>idea that implementation research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00:15:28,948 --&gt; 00:15:29,623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is often done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00:15:29,811 --&gt; 00:15:30,960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a multi country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00:15:31,161 --&gt; 00:15:32,635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 for us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00:15:32,843 --&gt; 00:15:35,217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to establish </w:t>
      </w:r>
      <w:proofErr w:type="spellStart"/>
      <w:r w:rsidRPr="00B21475">
        <w:rPr>
          <w:rFonts w:ascii="Courier New" w:hAnsi="Courier New" w:cs="Courier New"/>
        </w:rPr>
        <w:t>generalizable</w:t>
      </w:r>
      <w:proofErr w:type="spellEnd"/>
      <w:r w:rsidRPr="00B21475">
        <w:rPr>
          <w:rFonts w:ascii="Courier New" w:hAnsi="Courier New" w:cs="Courier New"/>
        </w:rPr>
        <w:t xml:space="preserve"> evidence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00:15:35,411 --&gt; 00:15:37,298</w:t>
      </w:r>
    </w:p>
    <w:p w:rsidR="00B834F5" w:rsidRPr="00B21475" w:rsidRDefault="00B834F5" w:rsidP="00F249A3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for a set of implementation </w:t>
      </w:r>
      <w:del w:id="561" w:author="Isabel.b" w:date="2017-09-06T16:18:00Z">
        <w:r w:rsidRPr="00B21475" w:rsidDel="00F249A3">
          <w:rPr>
            <w:rFonts w:ascii="Courier New" w:hAnsi="Courier New" w:cs="Courier New"/>
          </w:rPr>
          <w:delText>strategy</w:delText>
        </w:r>
      </w:del>
      <w:ins w:id="562" w:author="Isabel.b" w:date="2017-09-06T16:18:00Z">
        <w:r w:rsidR="00F249A3" w:rsidRPr="00B21475">
          <w:rPr>
            <w:rFonts w:ascii="Courier New" w:hAnsi="Courier New" w:cs="Courier New"/>
          </w:rPr>
          <w:t>strateg</w:t>
        </w:r>
        <w:r w:rsidR="00F249A3">
          <w:rPr>
            <w:rFonts w:ascii="Courier New" w:hAnsi="Courier New" w:cs="Courier New"/>
          </w:rPr>
          <w:t>ies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00:15:37,495 --&gt; 00:15:39,082</w:t>
      </w:r>
    </w:p>
    <w:p w:rsidR="00B834F5" w:rsidRPr="00B21475" w:rsidRDefault="00B834F5" w:rsidP="00F249A3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or a set of implementation </w:t>
      </w:r>
      <w:del w:id="563" w:author="Isabel.b" w:date="2017-09-06T16:18:00Z">
        <w:r w:rsidRPr="00B21475" w:rsidDel="00F249A3">
          <w:rPr>
            <w:rFonts w:ascii="Courier New" w:hAnsi="Courier New" w:cs="Courier New"/>
          </w:rPr>
          <w:delText>activity</w:delText>
        </w:r>
      </w:del>
      <w:ins w:id="564" w:author="Isabel.b" w:date="2017-09-06T16:18:00Z">
        <w:r w:rsidR="00F249A3" w:rsidRPr="00B21475">
          <w:rPr>
            <w:rFonts w:ascii="Courier New" w:hAnsi="Courier New" w:cs="Courier New"/>
          </w:rPr>
          <w:t>activit</w:t>
        </w:r>
        <w:r w:rsidR="00F249A3">
          <w:rPr>
            <w:rFonts w:ascii="Courier New" w:hAnsi="Courier New" w:cs="Courier New"/>
          </w:rPr>
          <w:t>ies,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00:15:39,283 --&gt; 00:15:41,232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 have to do it in multiple settings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00:15:41,423 --&gt; 00:15:43,547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in fact do it in multiple countries.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00:15:43,749 --&gt; 00:15:44,923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that's what you see being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00:15:45,123 --&gt; 00:15:46,673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demonstrated  by some of the studies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00:15:46,868 --&gt; 00:15:48,768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that we are looking at </w:t>
      </w:r>
      <w:ins w:id="565" w:author="Isabel.b" w:date="2017-09-06T16:19:00Z">
        <w:del w:id="566" w:author="UWI OC Office" w:date="2017-09-07T11:26:00Z">
          <w:r w:rsidR="00F249A3" w:rsidDel="000657D4">
            <w:rPr>
              <w:rFonts w:ascii="Courier New" w:hAnsi="Courier New" w:cs="Courier New"/>
            </w:rPr>
            <w:delText>[</w:delText>
          </w:r>
        </w:del>
      </w:ins>
      <w:del w:id="567" w:author="UWI OC Office" w:date="2017-09-07T11:26:00Z">
        <w:r w:rsidRPr="00B21475" w:rsidDel="000657D4">
          <w:rPr>
            <w:rFonts w:ascii="Courier New" w:hAnsi="Courier New" w:cs="Courier New"/>
          </w:rPr>
          <w:delText>even</w:delText>
        </w:r>
      </w:del>
      <w:ins w:id="568" w:author="Isabel.b" w:date="2017-09-06T16:19:00Z">
        <w:del w:id="569" w:author="UWI OC Office" w:date="2017-09-07T11:26:00Z">
          <w:r w:rsidR="00F249A3" w:rsidDel="000657D4">
            <w:rPr>
              <w:rFonts w:ascii="Courier New" w:hAnsi="Courier New" w:cs="Courier New"/>
            </w:rPr>
            <w:delText>]</w:delText>
          </w:r>
        </w:del>
      </w:ins>
      <w:del w:id="570" w:author="UWI OC Office" w:date="2017-09-07T11:26:00Z">
        <w:r w:rsidRPr="00B21475" w:rsidDel="000657D4">
          <w:rPr>
            <w:rFonts w:ascii="Courier New" w:hAnsi="Courier New" w:cs="Courier New"/>
          </w:rPr>
          <w:delText xml:space="preserve"> </w:delText>
        </w:r>
      </w:del>
      <w:r w:rsidRPr="00B21475">
        <w:rPr>
          <w:rFonts w:ascii="Courier New" w:hAnsi="Courier New" w:cs="Courier New"/>
        </w:rPr>
        <w:t>today.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00:15:49,011 --&gt; 00:15:50,599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for the study looking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00:15:50,787 --&gt; 00:15:52,298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feasibility and acceptability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00:15:52,486 --&gt; 00:15:54,223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ACT the objective was to see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511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00:15:54,431 --&gt; 00:15:56,192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how feasible it is to use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00:15:56,393 --&gt; 00:15:59,668</w:t>
      </w:r>
    </w:p>
    <w:p w:rsidR="00B834F5" w:rsidRPr="00B21475" w:rsidRDefault="00B834F5" w:rsidP="00E94124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even </w:t>
      </w:r>
      <w:del w:id="571" w:author="Isabel.b" w:date="2017-09-06T16:21:00Z">
        <w:r w:rsidRPr="00B21475" w:rsidDel="00E94124">
          <w:rPr>
            <w:rFonts w:ascii="Courier New" w:hAnsi="Courier New" w:cs="Courier New"/>
          </w:rPr>
          <w:delText xml:space="preserve">committed </w:delText>
        </w:r>
      </w:del>
      <w:ins w:id="572" w:author="Isabel.b" w:date="2017-09-06T16:21:00Z">
        <w:r w:rsidR="00E94124" w:rsidRPr="00B21475">
          <w:rPr>
            <w:rFonts w:ascii="Courier New" w:hAnsi="Courier New" w:cs="Courier New"/>
          </w:rPr>
          <w:t>comm</w:t>
        </w:r>
        <w:r w:rsidR="00E94124">
          <w:rPr>
            <w:rFonts w:ascii="Courier New" w:hAnsi="Courier New" w:cs="Courier New"/>
          </w:rPr>
          <w:t>unity</w:t>
        </w:r>
        <w:r w:rsidR="00E9412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medicine distributors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00:15:59,855 --&gt; 00:16:02,679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case management of malaria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00:16:02,889 --&gt; 00:16:03,876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urban settings.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00:16:04,119 --&gt; 00:16:05,618</w:t>
      </w:r>
    </w:p>
    <w:p w:rsidR="00B834F5" w:rsidRPr="00B21475" w:rsidRDefault="00B834F5" w:rsidP="00E94124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the idea is that yes</w:t>
      </w:r>
      <w:ins w:id="573" w:author="Isabel.b" w:date="2017-09-06T16:21:00Z">
        <w:r w:rsidR="00E94124">
          <w:rPr>
            <w:rFonts w:ascii="Courier New" w:hAnsi="Courier New" w:cs="Courier New"/>
          </w:rPr>
          <w:t>,</w:t>
        </w:r>
      </w:ins>
      <w:r w:rsidRPr="00B21475">
        <w:rPr>
          <w:rFonts w:ascii="Courier New" w:hAnsi="Courier New" w:cs="Courier New"/>
        </w:rPr>
        <w:t xml:space="preserve"> </w:t>
      </w:r>
      <w:del w:id="574" w:author="Isabel.b" w:date="2017-09-06T16:23:00Z">
        <w:r w:rsidRPr="00B21475" w:rsidDel="00E94124">
          <w:rPr>
            <w:rFonts w:ascii="Courier New" w:hAnsi="Courier New" w:cs="Courier New"/>
          </w:rPr>
          <w:delText>we ask</w:delText>
        </w:r>
      </w:del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00:16:05,813 --&gt; 00:16:07,749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community </w:t>
      </w:r>
      <w:proofErr w:type="spellStart"/>
      <w:r w:rsidRPr="00B21475">
        <w:rPr>
          <w:rFonts w:ascii="Courier New" w:hAnsi="Courier New" w:cs="Courier New"/>
        </w:rPr>
        <w:t>medecine</w:t>
      </w:r>
      <w:proofErr w:type="spellEnd"/>
      <w:r w:rsidRPr="00B21475">
        <w:rPr>
          <w:rFonts w:ascii="Courier New" w:hAnsi="Courier New" w:cs="Courier New"/>
        </w:rPr>
        <w:t xml:space="preserve">  distributors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00:16:07,932 --&gt; 00:16:10,457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were being used to manage malaria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00:16:10,673 --&gt; 00:16:12,148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for under 5 children </w:t>
      </w:r>
      <w:ins w:id="575" w:author="Isabel.b" w:date="2017-09-06T16:22:00Z">
        <w:del w:id="576" w:author="UWI OC Office" w:date="2017-09-07T11:27:00Z">
          <w:r w:rsidR="00E94124" w:rsidDel="000657D4">
            <w:rPr>
              <w:rFonts w:ascii="Courier New" w:hAnsi="Courier New" w:cs="Courier New"/>
            </w:rPr>
            <w:delText>[</w:delText>
          </w:r>
        </w:del>
      </w:ins>
      <w:del w:id="577" w:author="UWI OC Office" w:date="2017-09-07T11:27:00Z">
        <w:r w:rsidRPr="00B21475" w:rsidDel="000657D4">
          <w:rPr>
            <w:rFonts w:ascii="Courier New" w:hAnsi="Courier New" w:cs="Courier New"/>
          </w:rPr>
          <w:delText>even</w:delText>
        </w:r>
      </w:del>
      <w:ins w:id="578" w:author="Isabel.b" w:date="2017-09-06T16:22:00Z">
        <w:del w:id="579" w:author="UWI OC Office" w:date="2017-09-07T11:27:00Z">
          <w:r w:rsidR="00E94124" w:rsidDel="000657D4">
            <w:rPr>
              <w:rFonts w:ascii="Courier New" w:hAnsi="Courier New" w:cs="Courier New"/>
            </w:rPr>
            <w:delText>]</w:delText>
          </w:r>
        </w:del>
      </w:ins>
      <w:r w:rsidRPr="00B21475">
        <w:rPr>
          <w:rFonts w:ascii="Courier New" w:hAnsi="Courier New" w:cs="Courier New"/>
        </w:rPr>
        <w:t xml:space="preserve"> in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00:16:12,349 --&gt; 00:16:13,185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rural settings.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00:16:13,384 --&gt; 00:16:14,871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But thinking about the fact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00:16:15,074 --&gt; 00:16:16,648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more and more countries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00:16:16,848 --&gt; 00:16:18,061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sub-Saharan Africa are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00:16:18,248 --&gt; 00:16:19,372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becoming urbanized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00:16:19,567 --&gt; 00:16:21,104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so they try to see whether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00:16:21,299 --&gt; 00:16:22,336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same strategy,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00:16:22,535 --&gt; 00:16:23,671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use 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00:16:23,872 --&gt; 00:16:25,572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medicine distributors to deliver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00:16:25,772 --&gt; 00:16:27,134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 evidence based intervention,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00:16:27,335 --&gt; 00:16:28,986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would work</w:t>
      </w:r>
      <w:r w:rsidR="000657D4">
        <w:rPr>
          <w:rFonts w:ascii="Courier New" w:hAnsi="Courier New" w:cs="Courier New"/>
        </w:rPr>
        <w:t xml:space="preserve"> even </w:t>
      </w:r>
      <w:r w:rsidRPr="00B21475">
        <w:rPr>
          <w:rFonts w:ascii="Courier New" w:hAnsi="Courier New" w:cs="Courier New"/>
        </w:rPr>
        <w:t>in an urban setting.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00:16:29,182 --&gt; 00:16:30,743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then to determine whether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00:16:30,934 --&gt; 00:16:32,271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strategy is going to work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00:16:32,477 --&gt; 00:16:33,539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not or whether this set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00:16:33,735 --&gt; 00:16:35,059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00:16:35,265 --&gt; 00:16:36,677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they are going to put in place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00:16:36,879 --&gt; 00:16:37,604</w:t>
      </w:r>
    </w:p>
    <w:p w:rsidR="00B834F5" w:rsidRPr="00B21475" w:rsidRDefault="00B834F5" w:rsidP="00E94124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are going to work</w:t>
      </w:r>
      <w:del w:id="580" w:author="Isabel.b" w:date="2017-09-06T16:24:00Z">
        <w:r w:rsidRPr="00B21475" w:rsidDel="00E94124">
          <w:rPr>
            <w:rFonts w:ascii="Courier New" w:hAnsi="Courier New" w:cs="Courier New"/>
          </w:rPr>
          <w:delText>.</w:delText>
        </w:r>
      </w:del>
      <w:ins w:id="581" w:author="Isabel.b" w:date="2017-09-06T16:24:00Z">
        <w:r w:rsidR="00E94124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00:16:37,811 --&gt; 00:16:39,223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82" w:author="Isabel.b" w:date="2017-09-06T16:24:00Z">
        <w:r w:rsidRPr="00B21475" w:rsidDel="00E94124">
          <w:rPr>
            <w:rFonts w:ascii="Courier New" w:hAnsi="Courier New" w:cs="Courier New"/>
          </w:rPr>
          <w:delText xml:space="preserve">They </w:delText>
        </w:r>
      </w:del>
      <w:ins w:id="583" w:author="Isabel.b" w:date="2017-09-06T16:24:00Z">
        <w:r w:rsidR="00E94124">
          <w:rPr>
            <w:rFonts w:ascii="Courier New" w:hAnsi="Courier New" w:cs="Courier New"/>
          </w:rPr>
          <w:t>t</w:t>
        </w:r>
        <w:r w:rsidR="00E94124" w:rsidRPr="00B21475">
          <w:rPr>
            <w:rFonts w:ascii="Courier New" w:hAnsi="Courier New" w:cs="Courier New"/>
          </w:rPr>
          <w:t xml:space="preserve">hey </w:t>
        </w:r>
      </w:ins>
      <w:r w:rsidRPr="00B21475">
        <w:rPr>
          <w:rFonts w:ascii="Courier New" w:hAnsi="Courier New" w:cs="Courier New"/>
        </w:rPr>
        <w:t>looked at specific measures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00:16:39,422 --&gt; 00:16:41,034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538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00:16:41,237 --&gt; 00:16:43,049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looked at fidelity</w:t>
      </w:r>
      <w:ins w:id="584" w:author="Isabel.b" w:date="2017-09-06T16:25:00Z">
        <w:r w:rsidR="00E94124">
          <w:rPr>
            <w:rFonts w:ascii="Courier New" w:hAnsi="Courier New" w:cs="Courier New"/>
          </w:rPr>
          <w:t>,</w:t>
        </w:r>
      </w:ins>
      <w:r w:rsidRPr="00B21475">
        <w:rPr>
          <w:rFonts w:ascii="Courier New" w:hAnsi="Courier New" w:cs="Courier New"/>
        </w:rPr>
        <w:t xml:space="preserve"> that is</w:t>
      </w:r>
      <w:ins w:id="585" w:author="Isabel.b" w:date="2017-09-06T16:27:00Z">
        <w:r w:rsidR="00E94124">
          <w:rPr>
            <w:rFonts w:ascii="Courier New" w:hAnsi="Courier New" w:cs="Courier New"/>
          </w:rPr>
          <w:t>,</w:t>
        </w:r>
      </w:ins>
      <w:r w:rsidRPr="00B21475">
        <w:rPr>
          <w:rFonts w:ascii="Courier New" w:hAnsi="Courier New" w:cs="Courier New"/>
        </w:rPr>
        <w:t xml:space="preserve"> to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00:16:43,250 --&gt; 00:16:43,861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look at for all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00:16:44,068 --&gt; 00:16:45,193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the community </w:t>
      </w:r>
      <w:proofErr w:type="spellStart"/>
      <w:r w:rsidRPr="00B21475">
        <w:rPr>
          <w:rFonts w:ascii="Courier New" w:hAnsi="Courier New" w:cs="Courier New"/>
        </w:rPr>
        <w:t>medecine</w:t>
      </w:r>
      <w:proofErr w:type="spellEnd"/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00:16:45,387 --&gt; 00:16:46,900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distributors that were trained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00:16:47,087 --&gt; 00:16:48,399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what extent did they deliver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00:16:48,615 --&gt; 00:16:50,002</w:t>
      </w:r>
    </w:p>
    <w:p w:rsidR="00B834F5" w:rsidRPr="00B21475" w:rsidRDefault="00E94124" w:rsidP="00B834F5">
      <w:pPr>
        <w:pStyle w:val="Textebrut"/>
        <w:rPr>
          <w:rFonts w:ascii="Courier New" w:hAnsi="Courier New" w:cs="Courier New"/>
        </w:rPr>
      </w:pPr>
      <w:ins w:id="586" w:author="Isabel.b" w:date="2017-09-06T16:27:00Z">
        <w:r>
          <w:rPr>
            <w:rFonts w:ascii="Courier New" w:hAnsi="Courier New" w:cs="Courier New"/>
          </w:rPr>
          <w:t>[</w:t>
        </w:r>
      </w:ins>
      <w:r w:rsidR="00B834F5" w:rsidRPr="00B21475">
        <w:rPr>
          <w:rFonts w:ascii="Courier New" w:hAnsi="Courier New" w:cs="Courier New"/>
        </w:rPr>
        <w:t>even</w:t>
      </w:r>
      <w:ins w:id="587" w:author="Isabel.b" w:date="2017-09-06T16:27:00Z">
        <w:r>
          <w:rPr>
            <w:rFonts w:ascii="Courier New" w:hAnsi="Courier New" w:cs="Courier New"/>
          </w:rPr>
          <w:t>]</w:t>
        </w:r>
      </w:ins>
      <w:r w:rsidR="00B834F5" w:rsidRPr="00B21475">
        <w:rPr>
          <w:rFonts w:ascii="Courier New" w:hAnsi="Courier New" w:cs="Courier New"/>
        </w:rPr>
        <w:t xml:space="preserve"> the intervention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00:16:50,212 --&gt; 00:16:51,149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they were trained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00:16:51,344 --&gt; 00:16:52,981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according to the protocol in terms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00:16:53,181 --&gt; 00:16:54,430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the dosage, the frequency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00:16:54,631 --&gt; 00:16:55,718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by which the children should've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00:16:55,905 --&gt; 00:16:57,119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received the intervention.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00:16:57,314 --&gt; 00:16:58,602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also look</w:t>
      </w:r>
      <w:ins w:id="588" w:author="UWI OC Office" w:date="2017-09-07T11:28:00Z">
        <w:r w:rsidR="000657D4">
          <w:rPr>
            <w:rFonts w:ascii="Courier New" w:hAnsi="Courier New" w:cs="Courier New"/>
          </w:rPr>
          <w:t>ed</w:t>
        </w:r>
      </w:ins>
      <w:r w:rsidRPr="00B21475">
        <w:rPr>
          <w:rFonts w:ascii="Courier New" w:hAnsi="Courier New" w:cs="Courier New"/>
        </w:rPr>
        <w:t xml:space="preserve"> at the coverage.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00:16:58,802 --&gt; 00:17:00,551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the number of children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00:17:00,756 --&gt; 00:17:01,818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who should receive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00:17:02,023 --&gt; 00:17:03,048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malaria treatment</w:t>
      </w:r>
      <w:ins w:id="589" w:author="Isabel.b" w:date="2017-09-06T16:30:00Z">
        <w:r w:rsidR="00E94124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00:17:03,242 --&gt; 00:17:04,679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appropriate malaria treatment.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00:17:04,865 --&gt; 00:17:06,277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How many of them did receive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00:17:06,468 --&gt; 00:17:07,180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 treatment?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00:17:07,383 --&gt; 00:17:08,870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then they look</w:t>
      </w:r>
      <w:ins w:id="590" w:author="UWI OC Office" w:date="2017-09-07T11:28:00Z">
        <w:r w:rsidR="000657D4">
          <w:rPr>
            <w:rFonts w:ascii="Courier New" w:hAnsi="Courier New" w:cs="Courier New"/>
          </w:rPr>
          <w:t>ed</w:t>
        </w:r>
      </w:ins>
      <w:r w:rsidRPr="00B21475">
        <w:rPr>
          <w:rFonts w:ascii="Courier New" w:hAnsi="Courier New" w:cs="Courier New"/>
        </w:rPr>
        <w:t xml:space="preserve"> at 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00:17:09,069 --&gt; 00:17:09,805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This whole idea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00:17:10,006 --&gt; 00:17:11,743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it's even possible for us to be able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00:17:11,944 --&gt; 00:17:13,718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do this in an urban setting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00:17:13,917 --&gt; 00:17:14,316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all.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00:17:14,513 --&gt; 00:17:16,062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Is this actually feasible?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00:17:16,264 --&gt; 00:17:17,151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at the end of the day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00:17:17,368 --&gt; 00:17:18,305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concluded that yes</w:t>
      </w:r>
      <w:ins w:id="591" w:author="Isabel.b" w:date="2017-09-06T16:30:00Z">
        <w:r w:rsidR="00E94124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00:17:18,506 --&gt; 00:17:20,805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592" w:author="Isabel.b" w:date="2017-09-06T16:32:00Z">
        <w:r w:rsidRPr="00B21475" w:rsidDel="0025730C">
          <w:rPr>
            <w:rFonts w:ascii="Courier New" w:hAnsi="Courier New" w:cs="Courier New"/>
          </w:rPr>
          <w:delText>a</w:delText>
        </w:r>
      </w:del>
      <w:r w:rsidRPr="00B21475">
        <w:rPr>
          <w:rFonts w:ascii="Courier New" w:hAnsi="Courier New" w:cs="Courier New"/>
        </w:rPr>
        <w:t xml:space="preserve"> case management of malaria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565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00:17:21,015 --&gt; 00:17:23,453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could actually be done successfully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00:17:23,652 --&gt; 00:17:25,364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by community </w:t>
      </w:r>
      <w:proofErr w:type="spellStart"/>
      <w:r w:rsidRPr="00B21475">
        <w:rPr>
          <w:rFonts w:ascii="Courier New" w:hAnsi="Courier New" w:cs="Courier New"/>
        </w:rPr>
        <w:t>medecine</w:t>
      </w:r>
      <w:proofErr w:type="spellEnd"/>
      <w:r w:rsidRPr="00B21475">
        <w:rPr>
          <w:rFonts w:ascii="Courier New" w:hAnsi="Courier New" w:cs="Courier New"/>
        </w:rPr>
        <w:t xml:space="preserve"> distributors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00:17:25,565 --&gt; 00:17:26,339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even in an urban setting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00:17:26,548 --&gt; 00:17:28,822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based on the changes in fidelity,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569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00:17:29,028 --&gt; 00:17:30,977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coverage and 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00:17:31,178 --&gt; 00:17:33,215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for the fourth example we look 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00:17:33,416 --&gt; 00:17:35,965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a study by </w:t>
      </w:r>
      <w:proofErr w:type="spellStart"/>
      <w:r w:rsidRPr="00B21475">
        <w:rPr>
          <w:rFonts w:ascii="Courier New" w:hAnsi="Courier New" w:cs="Courier New"/>
        </w:rPr>
        <w:t>Okeibunor</w:t>
      </w:r>
      <w:proofErr w:type="spellEnd"/>
      <w:r w:rsidRPr="00B21475">
        <w:rPr>
          <w:rFonts w:ascii="Courier New" w:hAnsi="Courier New" w:cs="Courier New"/>
        </w:rPr>
        <w:t xml:space="preserve"> et al in Nigeria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00:17:36,166 --&gt; 00:17:38,140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in Togo and Cameroun.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00:17:38,340 --&gt; 00:17:39,740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They are looking at the use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00:17:39,940 --&gt; 00:17:41,977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community-directed distributors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00:17:42,178 --&gt; 00:17:44,052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of </w:t>
      </w:r>
      <w:del w:id="593" w:author="UWI OC Office" w:date="2017-09-07T11:30:00Z">
        <w:r w:rsidRPr="00B21475" w:rsidDel="000657D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594" w:author="UWI OC Office" w:date="2017-09-07T11:30:00Z">
        <w:r w:rsidR="000657D4">
          <w:rPr>
            <w:rFonts w:ascii="Courier New" w:hAnsi="Courier New" w:cs="Courier New"/>
          </w:rPr>
          <w:t>i</w:t>
        </w:r>
        <w:r w:rsidR="000657D4" w:rsidRPr="00B21475">
          <w:rPr>
            <w:rFonts w:ascii="Courier New" w:hAnsi="Courier New" w:cs="Courier New"/>
          </w:rPr>
          <w:t>vermectin</w:t>
        </w:r>
        <w:proofErr w:type="spellEnd"/>
        <w:r w:rsidR="000657D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for other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00:17:44,253 --&gt; 00:17:45,703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public health control programs.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00:17:45,942 --&gt; 00:17:47,741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this whole idea that yes we have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00:17:47,942 --&gt; 00:17:50,654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these community distributors within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579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00:17:50,855 --&gt; 00:17:52,955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villages or rural areas.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00:17:53,154 --&gt; 00:17:54,791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can they be used also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00:17:54,996 --&gt; 00:17:55,807</w:t>
      </w:r>
    </w:p>
    <w:p w:rsidR="00B834F5" w:rsidRPr="00B21475" w:rsidRDefault="0025730C" w:rsidP="00B834F5">
      <w:pPr>
        <w:pStyle w:val="Textebrut"/>
        <w:rPr>
          <w:rFonts w:ascii="Courier New" w:hAnsi="Courier New" w:cs="Courier New"/>
        </w:rPr>
      </w:pPr>
      <w:ins w:id="595" w:author="Isabel.b" w:date="2017-09-06T16:33:00Z">
        <w:del w:id="596" w:author="UWI OC Office" w:date="2017-09-07T11:30:00Z">
          <w:r w:rsidDel="000657D4">
            <w:rPr>
              <w:rFonts w:ascii="Courier New" w:hAnsi="Courier New" w:cs="Courier New"/>
            </w:rPr>
            <w:delText>[</w:delText>
          </w:r>
        </w:del>
      </w:ins>
      <w:del w:id="597" w:author="UWI OC Office" w:date="2017-09-07T11:30:00Z">
        <w:r w:rsidR="00B834F5" w:rsidRPr="00B21475" w:rsidDel="000657D4">
          <w:rPr>
            <w:rFonts w:ascii="Courier New" w:hAnsi="Courier New" w:cs="Courier New"/>
          </w:rPr>
          <w:delText>even</w:delText>
        </w:r>
      </w:del>
      <w:ins w:id="598" w:author="Isabel.b" w:date="2017-09-06T16:33:00Z">
        <w:del w:id="599" w:author="UWI OC Office" w:date="2017-09-07T11:30:00Z">
          <w:r w:rsidDel="000657D4">
            <w:rPr>
              <w:rFonts w:ascii="Courier New" w:hAnsi="Courier New" w:cs="Courier New"/>
            </w:rPr>
            <w:delText>]</w:delText>
          </w:r>
        </w:del>
      </w:ins>
      <w:del w:id="600" w:author="UWI OC Office" w:date="2017-09-07T11:30:00Z">
        <w:r w:rsidR="00B834F5" w:rsidRPr="00B21475" w:rsidDel="000657D4">
          <w:rPr>
            <w:rFonts w:ascii="Courier New" w:hAnsi="Courier New" w:cs="Courier New"/>
          </w:rPr>
          <w:delText xml:space="preserve"> </w:delText>
        </w:r>
      </w:del>
      <w:r w:rsidR="00B834F5" w:rsidRPr="00B21475">
        <w:rPr>
          <w:rFonts w:ascii="Courier New" w:hAnsi="Courier New" w:cs="Courier New"/>
        </w:rPr>
        <w:t>for some other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00:17:55,994 --&gt; 00:17:57,143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public health programming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00:17:57,338 --&gt; 00:17:58,512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including </w:t>
      </w:r>
      <w:ins w:id="601" w:author="Isabel.b" w:date="2017-09-06T16:34:00Z">
        <w:r w:rsidR="0025730C">
          <w:rPr>
            <w:rFonts w:ascii="Courier New" w:hAnsi="Courier New" w:cs="Courier New"/>
          </w:rPr>
          <w:t>[areas]</w:t>
        </w:r>
      </w:ins>
      <w:ins w:id="602" w:author="Isabel.b" w:date="2017-09-06T16:35:00Z">
        <w:r w:rsidR="0025730C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like sanitation</w:t>
      </w:r>
      <w:ins w:id="603" w:author="Isabel.b" w:date="2017-09-06T16:33:00Z">
        <w:r w:rsidR="0025730C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00:17:58,713 --&gt; 00:18:00,513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immunization activities and so on?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00:18:00,705 --&gt; 00:18:02,254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does this inclusion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00:18:02,451 --&gt; 00:18:05,262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negatively impact the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00:18:05,463 --&gt; 00:18:06,550</w:t>
      </w:r>
    </w:p>
    <w:p w:rsidR="00B834F5" w:rsidRPr="00B21475" w:rsidRDefault="0025730C" w:rsidP="00B834F5">
      <w:pPr>
        <w:pStyle w:val="Textebrut"/>
        <w:rPr>
          <w:rFonts w:ascii="Courier New" w:hAnsi="Courier New" w:cs="Courier New"/>
        </w:rPr>
      </w:pPr>
      <w:ins w:id="604" w:author="Isabel.b" w:date="2017-09-06T16:36:00Z">
        <w:del w:id="605" w:author="UWI OC Office" w:date="2017-09-07T11:30:00Z">
          <w:r w:rsidDel="000657D4">
            <w:rPr>
              <w:rFonts w:ascii="Courier New" w:hAnsi="Courier New" w:cs="Courier New"/>
            </w:rPr>
            <w:delText>[</w:delText>
          </w:r>
        </w:del>
      </w:ins>
      <w:del w:id="606" w:author="UWI OC Office" w:date="2017-09-07T11:30:00Z">
        <w:r w:rsidR="00B834F5" w:rsidRPr="00B21475" w:rsidDel="000657D4">
          <w:rPr>
            <w:rFonts w:ascii="Courier New" w:hAnsi="Courier New" w:cs="Courier New"/>
          </w:rPr>
          <w:delText>even</w:delText>
        </w:r>
      </w:del>
      <w:ins w:id="607" w:author="Isabel.b" w:date="2017-09-06T16:36:00Z">
        <w:del w:id="608" w:author="UWI OC Office" w:date="2017-09-07T11:30:00Z">
          <w:r w:rsidDel="000657D4">
            <w:rPr>
              <w:rFonts w:ascii="Courier New" w:hAnsi="Courier New" w:cs="Courier New"/>
            </w:rPr>
            <w:delText>]</w:delText>
          </w:r>
        </w:del>
      </w:ins>
      <w:del w:id="609" w:author="UWI OC Office" w:date="2017-09-07T11:30:00Z">
        <w:r w:rsidR="00B834F5" w:rsidRPr="00B21475" w:rsidDel="000657D4">
          <w:rPr>
            <w:rFonts w:ascii="Courier New" w:hAnsi="Courier New" w:cs="Courier New"/>
          </w:rPr>
          <w:delText xml:space="preserve"> </w:delText>
        </w:r>
      </w:del>
      <w:r w:rsidR="00B834F5" w:rsidRPr="00B21475">
        <w:rPr>
          <w:rFonts w:ascii="Courier New" w:hAnsi="Courier New" w:cs="Courier New"/>
        </w:rPr>
        <w:t>in delivering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00:18:06,759 --&gt; 00:18:08,558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the </w:t>
      </w:r>
      <w:del w:id="610" w:author="UWI OC Office" w:date="2017-09-07T11:30:00Z">
        <w:r w:rsidRPr="00B21475" w:rsidDel="000657D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11" w:author="UWI OC Office" w:date="2017-09-07T11:30:00Z">
        <w:r w:rsidR="000657D4">
          <w:rPr>
            <w:rFonts w:ascii="Courier New" w:hAnsi="Courier New" w:cs="Courier New"/>
          </w:rPr>
          <w:t>i</w:t>
        </w:r>
        <w:r w:rsidR="000657D4" w:rsidRPr="00B21475">
          <w:rPr>
            <w:rFonts w:ascii="Courier New" w:hAnsi="Courier New" w:cs="Courier New"/>
          </w:rPr>
          <w:t>vermectin</w:t>
        </w:r>
        <w:proofErr w:type="spellEnd"/>
        <w:r w:rsidR="000657D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 xml:space="preserve">control </w:t>
      </w:r>
      <w:proofErr w:type="spellStart"/>
      <w:r w:rsidRPr="00B21475">
        <w:rPr>
          <w:rFonts w:ascii="Courier New" w:hAnsi="Courier New" w:cs="Courier New"/>
        </w:rPr>
        <w:t>program</w:t>
      </w:r>
      <w:ins w:id="612" w:author="UWI OC Office" w:date="2017-09-07T11:33:00Z">
        <w:r w:rsidR="000657D4">
          <w:rPr>
            <w:rFonts w:ascii="Courier New" w:hAnsi="Courier New" w:cs="Courier New"/>
          </w:rPr>
          <w:t>me</w:t>
        </w:r>
      </w:ins>
      <w:proofErr w:type="spellEnd"/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589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00:18:08,772 --&gt; 00:18:10,347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they were originally slated for?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00:18:10,560 --&gt; 00:18:12,959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in studying this they looked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00:18:13,160 --&gt; 00:18:13,671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specific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592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00:18:13,859 --&gt; 00:18:15,384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00:18:15,586 --&gt; 00:18:16,998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First they looked at feasibility.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00:18:17,197 --&gt; 00:18:19,071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is it possible at all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00:18:19,281 --&gt; 00:18:20,718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to actually incorporate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00:18:20,914 --&gt; 00:18:21,938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additional tasks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00:18:22,137 --&gt; 00:18:24,573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these community distributors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00:18:24,783 --&gt; 00:18:26,308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of the </w:t>
      </w:r>
      <w:del w:id="613" w:author="UWI OC Office" w:date="2017-09-07T11:31:00Z">
        <w:r w:rsidRPr="00B21475" w:rsidDel="000657D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14" w:author="UWI OC Office" w:date="2017-09-07T11:31:00Z">
        <w:r w:rsidR="000657D4">
          <w:rPr>
            <w:rFonts w:ascii="Courier New" w:hAnsi="Courier New" w:cs="Courier New"/>
          </w:rPr>
          <w:t>i</w:t>
        </w:r>
        <w:r w:rsidR="000657D4" w:rsidRPr="00B21475">
          <w:rPr>
            <w:rFonts w:ascii="Courier New" w:hAnsi="Courier New" w:cs="Courier New"/>
          </w:rPr>
          <w:t>vermectin</w:t>
        </w:r>
        <w:proofErr w:type="spellEnd"/>
        <w:r w:rsidR="000657D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 xml:space="preserve">control </w:t>
      </w:r>
      <w:proofErr w:type="spellStart"/>
      <w:r w:rsidRPr="00B21475">
        <w:rPr>
          <w:rFonts w:ascii="Courier New" w:hAnsi="Courier New" w:cs="Courier New"/>
        </w:rPr>
        <w:t>program</w:t>
      </w:r>
      <w:ins w:id="615" w:author="UWI OC Office" w:date="2017-09-07T11:33:00Z">
        <w:r w:rsidR="000657D4">
          <w:rPr>
            <w:rFonts w:ascii="Courier New" w:hAnsi="Courier New" w:cs="Courier New"/>
          </w:rPr>
          <w:t>me</w:t>
        </w:r>
      </w:ins>
      <w:proofErr w:type="spellEnd"/>
      <w:r w:rsidRPr="00B21475">
        <w:rPr>
          <w:rFonts w:ascii="Courier New" w:hAnsi="Courier New" w:cs="Courier New"/>
        </w:rPr>
        <w:t>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599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00:18:26,508 --&gt; 00:18:28,120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instance, could they be involved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00:18:28,308 --&gt; 00:18:29,770</w:t>
      </w:r>
    </w:p>
    <w:p w:rsidR="00B834F5" w:rsidRPr="00B21475" w:rsidRDefault="0025730C" w:rsidP="00B834F5">
      <w:pPr>
        <w:pStyle w:val="Textebrut"/>
        <w:rPr>
          <w:rFonts w:ascii="Courier New" w:hAnsi="Courier New" w:cs="Courier New"/>
        </w:rPr>
      </w:pPr>
      <w:ins w:id="616" w:author="Isabel.b" w:date="2017-09-06T16:42:00Z">
        <w:r>
          <w:rPr>
            <w:rFonts w:ascii="Courier New" w:hAnsi="Courier New" w:cs="Courier New"/>
          </w:rPr>
          <w:t>[</w:t>
        </w:r>
      </w:ins>
      <w:r w:rsidR="00B834F5" w:rsidRPr="00B21475">
        <w:rPr>
          <w:rFonts w:ascii="Courier New" w:hAnsi="Courier New" w:cs="Courier New"/>
        </w:rPr>
        <w:t>even</w:t>
      </w:r>
      <w:ins w:id="617" w:author="Isabel.b" w:date="2017-09-06T16:42:00Z">
        <w:r>
          <w:rPr>
            <w:rFonts w:ascii="Courier New" w:hAnsi="Courier New" w:cs="Courier New"/>
          </w:rPr>
          <w:t>]</w:t>
        </w:r>
      </w:ins>
      <w:r w:rsidR="00B834F5" w:rsidRPr="00B21475">
        <w:rPr>
          <w:rFonts w:ascii="Courier New" w:hAnsi="Courier New" w:cs="Courier New"/>
        </w:rPr>
        <w:t xml:space="preserve"> in sanitation, could they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00:18:29,971 --&gt; 00:18:32,007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 involved in immunization and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00:18:32,208 --&gt; 00:18:33,095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nutrition program</w:t>
      </w:r>
      <w:ins w:id="618" w:author="UWI OC Office" w:date="2017-09-07T11:32:00Z">
        <w:r w:rsidR="000657D4">
          <w:rPr>
            <w:rFonts w:ascii="Courier New" w:hAnsi="Courier New" w:cs="Courier New"/>
          </w:rPr>
          <w:t>me</w:t>
        </w:r>
      </w:ins>
      <w:r w:rsidRPr="00B21475">
        <w:rPr>
          <w:rFonts w:ascii="Courier New" w:hAnsi="Courier New" w:cs="Courier New"/>
        </w:rPr>
        <w:t>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00:18:33,296 --&gt; 00:18:34,171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their community?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00:18:34,367 --&gt; 00:18:35,804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without that negatively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00:18:36,017 --&gt; 00:18:37,965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or adversely affecting their work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00:18:38,174 --&gt; 00:18:39,336</w:t>
      </w:r>
    </w:p>
    <w:p w:rsidR="00B834F5" w:rsidRPr="00B21475" w:rsidRDefault="00B834F5" w:rsidP="0095272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in </w:t>
      </w:r>
      <w:del w:id="619" w:author="Isabel.b" w:date="2017-09-06T16:43:00Z">
        <w:r w:rsidRPr="00B21475" w:rsidDel="00952725">
          <w:rPr>
            <w:rFonts w:ascii="Courier New" w:hAnsi="Courier New" w:cs="Courier New"/>
          </w:rPr>
          <w:delText xml:space="preserve">the </w:delText>
        </w:r>
      </w:del>
      <w:del w:id="620" w:author="UWI OC Office" w:date="2017-09-07T11:31:00Z">
        <w:r w:rsidRPr="00B21475" w:rsidDel="000657D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21" w:author="UWI OC Office" w:date="2017-09-07T11:31:00Z">
        <w:r w:rsidR="000657D4">
          <w:rPr>
            <w:rFonts w:ascii="Courier New" w:hAnsi="Courier New" w:cs="Courier New"/>
          </w:rPr>
          <w:t>i</w:t>
        </w:r>
        <w:r w:rsidR="000657D4" w:rsidRPr="00B21475">
          <w:rPr>
            <w:rFonts w:ascii="Courier New" w:hAnsi="Courier New" w:cs="Courier New"/>
          </w:rPr>
          <w:t>vermectin</w:t>
        </w:r>
        <w:proofErr w:type="spellEnd"/>
        <w:r w:rsidR="000657D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control?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00:18:39,540 --&gt; 00:18:40,964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they also looked at coverage.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00:18:41,171 --&gt; 00:18:42,107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is to say that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609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00:18:42,307 --&gt; 00:18:43,794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does the proportion of people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00:18:43,997 --&gt; 00:18:45,722</w:t>
      </w:r>
    </w:p>
    <w:p w:rsidR="00B834F5" w:rsidRPr="00B21475" w:rsidRDefault="00B834F5" w:rsidP="0095272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that received </w:t>
      </w:r>
      <w:del w:id="622" w:author="Isabel.b" w:date="2017-09-06T16:43:00Z">
        <w:r w:rsidRPr="00B21475" w:rsidDel="00952725">
          <w:rPr>
            <w:rFonts w:ascii="Courier New" w:hAnsi="Courier New" w:cs="Courier New"/>
          </w:rPr>
          <w:delText xml:space="preserve">the </w:delText>
        </w:r>
      </w:del>
      <w:del w:id="623" w:author="UWI OC Office" w:date="2017-09-07T11:31:00Z">
        <w:r w:rsidRPr="00B21475" w:rsidDel="000657D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24" w:author="UWI OC Office" w:date="2017-09-07T11:31:00Z">
        <w:r w:rsidR="000657D4">
          <w:rPr>
            <w:rFonts w:ascii="Courier New" w:hAnsi="Courier New" w:cs="Courier New"/>
          </w:rPr>
          <w:t>i</w:t>
        </w:r>
        <w:r w:rsidR="000657D4" w:rsidRPr="00B21475">
          <w:rPr>
            <w:rFonts w:ascii="Courier New" w:hAnsi="Courier New" w:cs="Courier New"/>
          </w:rPr>
          <w:t>vermectin</w:t>
        </w:r>
        <w:proofErr w:type="spellEnd"/>
        <w:r w:rsidR="000657D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change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00:18:45,916 --&gt; 00:18:47,140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with the inclusion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00:18:47,349 --&gt; 00:18:48,948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additional tasks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00:18:49,141 --&gt; 00:18:50,253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for </w:t>
      </w:r>
      <w:del w:id="625" w:author="UWI OC Office" w:date="2017-09-07T11:31:00Z">
        <w:r w:rsidRPr="00B21475" w:rsidDel="000657D4">
          <w:rPr>
            <w:rFonts w:ascii="Courier New" w:hAnsi="Courier New" w:cs="Courier New"/>
          </w:rPr>
          <w:delText xml:space="preserve">this </w:delText>
        </w:r>
      </w:del>
      <w:ins w:id="626" w:author="UWI OC Office" w:date="2017-09-07T11:31:00Z">
        <w:r w:rsidR="000657D4" w:rsidRPr="00B21475">
          <w:rPr>
            <w:rFonts w:ascii="Courier New" w:hAnsi="Courier New" w:cs="Courier New"/>
          </w:rPr>
          <w:t>th</w:t>
        </w:r>
        <w:r w:rsidR="000657D4">
          <w:rPr>
            <w:rFonts w:ascii="Courier New" w:hAnsi="Courier New" w:cs="Courier New"/>
          </w:rPr>
          <w:t>ese</w:t>
        </w:r>
        <w:r w:rsidR="000657D4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00:18:50,472 --&gt; 00:18:51,959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distributors in their community?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00:18:52,149 --&gt; 00:18:54,286</w:t>
      </w:r>
    </w:p>
    <w:p w:rsidR="00B834F5" w:rsidRPr="00B21475" w:rsidRDefault="00B834F5" w:rsidP="0095272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 xml:space="preserve">So, at the end </w:t>
      </w:r>
      <w:del w:id="627" w:author="Isabel.b" w:date="2017-09-06T16:44:00Z">
        <w:r w:rsidRPr="00B21475" w:rsidDel="00952725">
          <w:rPr>
            <w:rFonts w:ascii="Courier New" w:hAnsi="Courier New" w:cs="Courier New"/>
          </w:rPr>
          <w:delText xml:space="preserve">he </w:delText>
        </w:r>
      </w:del>
      <w:ins w:id="628" w:author="Isabel.b" w:date="2017-09-06T16:44:00Z">
        <w:r w:rsidR="00952725">
          <w:rPr>
            <w:rFonts w:ascii="Courier New" w:hAnsi="Courier New" w:cs="Courier New"/>
          </w:rPr>
          <w:t>they</w:t>
        </w:r>
        <w:r w:rsidR="00952725" w:rsidRPr="00B21475">
          <w:rPr>
            <w:rFonts w:ascii="Courier New" w:hAnsi="Courier New" w:cs="Courier New"/>
          </w:rPr>
          <w:t xml:space="preserve"> </w:t>
        </w:r>
      </w:ins>
      <w:r w:rsidRPr="00B21475">
        <w:rPr>
          <w:rFonts w:ascii="Courier New" w:hAnsi="Courier New" w:cs="Courier New"/>
        </w:rPr>
        <w:t>concluded that yes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00:18:54,498 --&gt; 00:18:55,424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involvement of these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00:18:55,624 --&gt; 00:18:57,336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community-directed distributors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618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00:18:57,534 --&gt; 00:18:59,295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other public health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619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00:18:59,499 --&gt; 00:19:00,686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even in their community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00:19:00,893 --&gt; 00:19:02,867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did not have a negative impact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00:19:03,062 --&gt; 00:19:05,313</w:t>
      </w:r>
    </w:p>
    <w:p w:rsidR="00B834F5" w:rsidRPr="00B21475" w:rsidRDefault="00952725" w:rsidP="00B834F5">
      <w:pPr>
        <w:pStyle w:val="Textebrut"/>
        <w:rPr>
          <w:rFonts w:ascii="Courier New" w:hAnsi="Courier New" w:cs="Courier New"/>
        </w:rPr>
      </w:pPr>
      <w:ins w:id="629" w:author="Isabel.b" w:date="2017-09-06T16:44:00Z">
        <w:del w:id="630" w:author="UWI OC Office" w:date="2017-09-07T11:31:00Z">
          <w:r w:rsidDel="000657D4">
            <w:rPr>
              <w:rFonts w:ascii="Courier New" w:hAnsi="Courier New" w:cs="Courier New"/>
            </w:rPr>
            <w:delText>[</w:delText>
          </w:r>
        </w:del>
      </w:ins>
      <w:del w:id="631" w:author="UWI OC Office" w:date="2017-09-07T11:31:00Z">
        <w:r w:rsidRPr="00B21475" w:rsidDel="000657D4">
          <w:rPr>
            <w:rFonts w:ascii="Courier New" w:hAnsi="Courier New" w:cs="Courier New"/>
          </w:rPr>
          <w:delText>E</w:delText>
        </w:r>
        <w:r w:rsidR="00B834F5" w:rsidRPr="00B21475" w:rsidDel="000657D4">
          <w:rPr>
            <w:rFonts w:ascii="Courier New" w:hAnsi="Courier New" w:cs="Courier New"/>
          </w:rPr>
          <w:delText>ven</w:delText>
        </w:r>
      </w:del>
      <w:ins w:id="632" w:author="Isabel.b" w:date="2017-09-06T16:44:00Z">
        <w:del w:id="633" w:author="UWI OC Office" w:date="2017-09-07T11:31:00Z">
          <w:r w:rsidDel="000657D4">
            <w:rPr>
              <w:rFonts w:ascii="Courier New" w:hAnsi="Courier New" w:cs="Courier New"/>
            </w:rPr>
            <w:delText>]</w:delText>
          </w:r>
        </w:del>
      </w:ins>
      <w:del w:id="634" w:author="UWI OC Office" w:date="2017-09-07T11:31:00Z">
        <w:r w:rsidR="00B834F5" w:rsidRPr="00B21475" w:rsidDel="000657D4">
          <w:rPr>
            <w:rFonts w:ascii="Courier New" w:hAnsi="Courier New" w:cs="Courier New"/>
          </w:rPr>
          <w:delText xml:space="preserve"> </w:delText>
        </w:r>
      </w:del>
      <w:r w:rsidR="00B834F5" w:rsidRPr="00B21475">
        <w:rPr>
          <w:rFonts w:ascii="Courier New" w:hAnsi="Courier New" w:cs="Courier New"/>
        </w:rPr>
        <w:t xml:space="preserve">on the </w:t>
      </w:r>
      <w:del w:id="635" w:author="UWI OC Office" w:date="2017-09-07T11:32:00Z">
        <w:r w:rsidR="00B834F5" w:rsidRPr="00B21475" w:rsidDel="000657D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36" w:author="UWI OC Office" w:date="2017-09-07T11:32:00Z">
        <w:r w:rsidR="000657D4">
          <w:rPr>
            <w:rFonts w:ascii="Courier New" w:hAnsi="Courier New" w:cs="Courier New"/>
          </w:rPr>
          <w:t>i</w:t>
        </w:r>
        <w:r w:rsidR="000657D4" w:rsidRPr="00B21475">
          <w:rPr>
            <w:rFonts w:ascii="Courier New" w:hAnsi="Courier New" w:cs="Courier New"/>
          </w:rPr>
          <w:t>vermectin</w:t>
        </w:r>
        <w:proofErr w:type="spellEnd"/>
        <w:r w:rsidR="000657D4" w:rsidRPr="00B21475">
          <w:rPr>
            <w:rFonts w:ascii="Courier New" w:hAnsi="Courier New" w:cs="Courier New"/>
          </w:rPr>
          <w:t xml:space="preserve"> </w:t>
        </w:r>
      </w:ins>
      <w:r w:rsidR="00B834F5" w:rsidRPr="00B21475">
        <w:rPr>
          <w:rFonts w:ascii="Courier New" w:hAnsi="Courier New" w:cs="Courier New"/>
        </w:rPr>
        <w:t xml:space="preserve">control </w:t>
      </w:r>
      <w:proofErr w:type="spellStart"/>
      <w:r w:rsidR="00B834F5" w:rsidRPr="00B21475">
        <w:rPr>
          <w:rFonts w:ascii="Courier New" w:hAnsi="Courier New" w:cs="Courier New"/>
        </w:rPr>
        <w:t>program</w:t>
      </w:r>
      <w:ins w:id="637" w:author="UWI OC Office" w:date="2017-09-07T11:32:00Z">
        <w:r w:rsidR="000657D4">
          <w:rPr>
            <w:rFonts w:ascii="Courier New" w:hAnsi="Courier New" w:cs="Courier New"/>
          </w:rPr>
          <w:t>me</w:t>
        </w:r>
      </w:ins>
      <w:proofErr w:type="spellEnd"/>
      <w:r w:rsidR="00B834F5" w:rsidRPr="00B21475">
        <w:rPr>
          <w:rFonts w:ascii="Courier New" w:hAnsi="Courier New" w:cs="Courier New"/>
        </w:rPr>
        <w:t>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00:19:05,700 --&gt; 00:19:07,149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So far we have looked at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00:19:07,357 --&gt; 00:19:09,081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4 different examples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00:19:09,288 --&gt; 00:19:11,062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studies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00:19:11,267 --&gt; 00:19:12,304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that were done using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00:19:12,497 --&gt; 00:19:14,685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00:19:14,911 --&gt; 00:19:16,736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as a measure of effectiveness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00:19:16,961 --&gt; 00:19:18,648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activities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629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00:19:19,145 --&gt; 00:19:20,207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in different parts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00:19:20,397 --&gt; 00:19:21,747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sub-Saharan Africa.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00:19:22,296 --&gt; 00:19:24,345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When we come back we will continue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00:19:24,548 --&gt; 00:19:25,760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lastRenderedPageBreak/>
        <w:t>with 2 additional examples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00:19:25,968 --&gt; 00:19:26,843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then we will look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00:19:27,051 --&gt; 00:19:28,113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at other usefulness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00:19:28,316 --&gt; 00:19:30,191</w:t>
      </w:r>
    </w:p>
    <w:p w:rsidR="00B834F5" w:rsidRPr="00B21475" w:rsidRDefault="00B834F5" w:rsidP="0095272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outcomes</w:t>
      </w:r>
      <w:del w:id="638" w:author="Isabel.b" w:date="2017-09-06T16:45:00Z">
        <w:r w:rsidRPr="00B21475" w:rsidDel="00952725">
          <w:rPr>
            <w:rFonts w:ascii="Courier New" w:hAnsi="Courier New" w:cs="Courier New"/>
          </w:rPr>
          <w:delText>.</w:delText>
        </w:r>
      </w:del>
      <w:ins w:id="639" w:author="Isabel.b" w:date="2017-09-06T16:45:00Z">
        <w:r w:rsidR="00952725">
          <w:rPr>
            <w:rFonts w:ascii="Courier New" w:hAnsi="Courier New" w:cs="Courier New"/>
          </w:rPr>
          <w:t>,</w:t>
        </w:r>
      </w:ins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00:19:30,387 --&gt; 00:19:30,937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del w:id="640" w:author="Isabel.b" w:date="2017-09-06T16:45:00Z">
        <w:r w:rsidRPr="00B21475" w:rsidDel="00952725">
          <w:rPr>
            <w:rFonts w:ascii="Courier New" w:hAnsi="Courier New" w:cs="Courier New"/>
          </w:rPr>
          <w:delText xml:space="preserve">Such </w:delText>
        </w:r>
      </w:del>
      <w:ins w:id="641" w:author="Isabel.b" w:date="2017-09-06T16:45:00Z">
        <w:r w:rsidR="00952725">
          <w:rPr>
            <w:rFonts w:ascii="Courier New" w:hAnsi="Courier New" w:cs="Courier New"/>
          </w:rPr>
          <w:t>s</w:t>
        </w:r>
        <w:r w:rsidR="00952725" w:rsidRPr="00B21475">
          <w:rPr>
            <w:rFonts w:ascii="Courier New" w:hAnsi="Courier New" w:cs="Courier New"/>
          </w:rPr>
          <w:t xml:space="preserve">uch </w:t>
        </w:r>
      </w:ins>
      <w:r w:rsidRPr="00B21475">
        <w:rPr>
          <w:rFonts w:ascii="Courier New" w:hAnsi="Courier New" w:cs="Courier New"/>
        </w:rPr>
        <w:t>as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637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00:19:31,139 --&gt; 00:19:32,664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638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00:19:32,871 --&gt; 00:19:34,345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being used for the assessment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639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00:19:34,539 --&gt; 00:19:35,750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health system</w:t>
      </w:r>
      <w:del w:id="642" w:author="UWI OC Office" w:date="2017-09-07T11:35:00Z">
        <w:r w:rsidRPr="00B21475" w:rsidDel="000657D4">
          <w:rPr>
            <w:rFonts w:ascii="Courier New" w:hAnsi="Courier New" w:cs="Courier New"/>
          </w:rPr>
          <w:delText>s</w:delText>
        </w:r>
      </w:del>
      <w:r w:rsidRPr="00B21475">
        <w:rPr>
          <w:rFonts w:ascii="Courier New" w:hAnsi="Courier New" w:cs="Courier New"/>
        </w:rPr>
        <w:t xml:space="preserve"> readiness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640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00:19:35,944 --&gt; 00:19:36,906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and the relevance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641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00:19:37,112 --&gt; 00:19:39,211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of implementation research outcomes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642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00:19:39,410 --&gt; 00:19:41,771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for different stages of implementation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643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00:19:41,968 --&gt; 00:19:43,993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  <w:r w:rsidRPr="00B21475">
        <w:rPr>
          <w:rFonts w:ascii="Courier New" w:hAnsi="Courier New" w:cs="Courier New"/>
        </w:rPr>
        <w:t>or implementation activities.</w:t>
      </w: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B834F5" w:rsidRPr="00B21475" w:rsidRDefault="00B834F5" w:rsidP="00B834F5">
      <w:pPr>
        <w:pStyle w:val="Textebrut"/>
        <w:rPr>
          <w:rFonts w:ascii="Courier New" w:hAnsi="Courier New" w:cs="Courier New"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1317B1" w:rsidRDefault="008A522A" w:rsidP="001317B1">
      <w:pPr>
        <w:rPr>
          <w:b/>
        </w:rPr>
      </w:pPr>
      <w:hyperlink r:id="rId24" w:history="1">
        <w:r w:rsidR="001317B1" w:rsidRPr="00E8407E">
          <w:rPr>
            <w:rStyle w:val="Lienhypertexte"/>
            <w:b/>
          </w:rPr>
          <w:t>https://www.tdrmooc.org/courses/course-v1:TDR+IR+2016/courseware/ddde7302c3d443559d695bb1122135e5/a1146fc7e45c4f689abef12691731330/?child=first</w:t>
        </w:r>
      </w:hyperlink>
    </w:p>
    <w:p w:rsidR="001317B1" w:rsidRDefault="008A522A" w:rsidP="001317B1">
      <w:hyperlink r:id="rId25" w:history="1">
        <w:r w:rsidR="001317B1">
          <w:rPr>
            <w:rStyle w:val="Lienhypertexte"/>
            <w:rFonts w:ascii="inherit" w:hAnsi="inherit"/>
            <w:color w:val="0075B4"/>
          </w:rPr>
          <w:t>Course</w:t>
        </w:r>
      </w:hyperlink>
      <w:r w:rsidR="001317B1">
        <w:t>  </w:t>
      </w:r>
      <w:hyperlink r:id="rId26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27" w:anchor="block-v1:TDR+IR+2016+type@sequential+block@a1146fc7e45c4f689abef12691731330" w:history="1">
        <w:r w:rsidR="001317B1">
          <w:rPr>
            <w:rStyle w:val="Lienhypertexte"/>
            <w:rFonts w:ascii="inherit" w:hAnsi="inherit"/>
            <w:color w:val="0075B4"/>
          </w:rPr>
          <w:t>Examples of Implementation Research Outcomes</w:t>
        </w:r>
      </w:hyperlink>
      <w:r w:rsidR="001317B1">
        <w:t>  </w:t>
      </w:r>
      <w:r w:rsidR="001317B1">
        <w:rPr>
          <w:rStyle w:val="nav-item"/>
          <w:rFonts w:ascii="inherit" w:hAnsi="inherit"/>
        </w:rPr>
        <w:t>Examples of Implementation Research Outcomes 2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1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Examples of Implementation Research Outcomes 1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1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Examples of Implementation Research Outcomes 2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11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Examples of Implementation Research Outcomes 2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Objectives</w:t>
      </w:r>
    </w:p>
    <w:p w:rsidR="001317B1" w:rsidRDefault="001317B1" w:rsidP="001317B1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the end of this section you will be able to:</w:t>
      </w:r>
    </w:p>
    <w:p w:rsidR="001317B1" w:rsidRDefault="001317B1" w:rsidP="001317B1">
      <w:pPr>
        <w:numPr>
          <w:ilvl w:val="0"/>
          <w:numId w:val="12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t>Describe common constructs used as IRO</w:t>
      </w:r>
      <w:ins w:id="643" w:author="UWI Staff" w:date="2017-08-29T11:33:00Z">
        <w:r w:rsidR="00BE4822">
          <w:rPr>
            <w:color w:val="3C3C3C"/>
          </w:rPr>
          <w:t>s</w:t>
        </w:r>
      </w:ins>
      <w:r>
        <w:rPr>
          <w:color w:val="3C3C3C"/>
        </w:rPr>
        <w:t xml:space="preserve"> and examples of IRO</w:t>
      </w:r>
      <w:ins w:id="644" w:author="UWI Staff" w:date="2017-08-29T11:33:00Z">
        <w:r w:rsidR="00BE4822">
          <w:rPr>
            <w:color w:val="3C3C3C"/>
          </w:rPr>
          <w:t>s</w:t>
        </w:r>
      </w:ins>
      <w:r>
        <w:rPr>
          <w:color w:val="3C3C3C"/>
        </w:rPr>
        <w:t xml:space="preserve"> used in TDR IR</w:t>
      </w:r>
    </w:p>
    <w:p w:rsidR="001317B1" w:rsidRDefault="001317B1" w:rsidP="001317B1">
      <w:pPr>
        <w:numPr>
          <w:ilvl w:val="0"/>
          <w:numId w:val="1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Describe the relevance of different IROs for different temporal stages of implementation</w:t>
      </w:r>
    </w:p>
    <w:p w:rsidR="001317B1" w:rsidRDefault="001317B1" w:rsidP="001317B1">
      <w:pPr>
        <w:numPr>
          <w:ilvl w:val="0"/>
          <w:numId w:val="1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Describe examples of IROs that are relevant for assessing health system</w:t>
      </w:r>
      <w:del w:id="645" w:author="UWI Staff" w:date="2017-08-29T11:03:00Z">
        <w:r w:rsidDel="00557DD0">
          <w:rPr>
            <w:color w:val="3C3C3C"/>
          </w:rPr>
          <w:delText>s’</w:delText>
        </w:r>
      </w:del>
      <w:r>
        <w:rPr>
          <w:color w:val="3C3C3C"/>
        </w:rPr>
        <w:t xml:space="preserve"> readiness</w:t>
      </w:r>
    </w:p>
    <w:p w:rsidR="001317B1" w:rsidRDefault="001317B1" w:rsidP="001317B1">
      <w:pPr>
        <w:pStyle w:val="Titre3"/>
        <w:spacing w:before="0" w:beforeAutospacing="0" w:after="0" w:afterAutospacing="0" w:line="336" w:lineRule="atLeast"/>
        <w:rPr>
          <w:rFonts w:ascii="Verdana" w:hAnsi="Verdana"/>
          <w:color w:val="474747"/>
          <w:sz w:val="36"/>
          <w:szCs w:val="36"/>
        </w:rPr>
      </w:pPr>
      <w:r>
        <w:rPr>
          <w:rFonts w:ascii="Verdana" w:hAnsi="Verdana"/>
          <w:color w:val="474747"/>
          <w:sz w:val="36"/>
          <w:szCs w:val="36"/>
        </w:rPr>
        <w:t>Examples of Implementation Research Outcomes 2</w:t>
      </w: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00:00:04,009 --&gt; 00:00:08,071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Here we are going to continue with our review of these studies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00:00:08,280 --&gt; 00:00:10,755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have used implementation research outcomes,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00:00:10,889 --&gt; 00:00:13,476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we're going to be looking at two additional papers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00:00:13,632 --&gt; 00:00:16,645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in addition to the four papers that we have examined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00:00:16,839 --&gt; 00:00:18,289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in the second video.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00:00:18,480 --&gt; 00:00:21,730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In the fifth example, we look at how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00:00:21,927 --&gt; 00:00:24,715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the impact of pre-packaging </w:t>
      </w:r>
      <w:proofErr w:type="spellStart"/>
      <w:r w:rsidRPr="00EF2C15">
        <w:rPr>
          <w:rFonts w:ascii="Courier New" w:hAnsi="Courier New" w:cs="Courier New"/>
        </w:rPr>
        <w:t>antimalarial</w:t>
      </w:r>
      <w:ins w:id="646" w:author="UWI OC Office" w:date="2017-09-07T11:59:00Z">
        <w:r w:rsidR="00705685">
          <w:rPr>
            <w:rFonts w:ascii="Courier New" w:hAnsi="Courier New" w:cs="Courier New"/>
          </w:rPr>
          <w:t>s</w:t>
        </w:r>
      </w:ins>
      <w:proofErr w:type="spellEnd"/>
      <w:del w:id="647" w:author="UWI OC Office" w:date="2017-09-07T11:59:00Z">
        <w:r w:rsidRPr="00EF2C15" w:rsidDel="00705685">
          <w:rPr>
            <w:rFonts w:ascii="Courier New" w:hAnsi="Courier New" w:cs="Courier New"/>
          </w:rPr>
          <w:delText>.</w:delText>
        </w:r>
      </w:del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00:00:24,900 --&gt; 00:00:28,575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what is the impact of these on early treatment of childhood fever.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00:00:28,730 --&gt; 00:00:31,455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This is the study that was done </w:t>
      </w:r>
      <w:del w:id="648" w:author="UWI OC Office" w:date="2017-09-07T11:59:00Z">
        <w:r w:rsidRPr="00EF2C15" w:rsidDel="00705685">
          <w:rPr>
            <w:rFonts w:ascii="Courier New" w:hAnsi="Courier New" w:cs="Courier New"/>
          </w:rPr>
          <w:delText xml:space="preserve">on </w:delText>
        </w:r>
      </w:del>
      <w:ins w:id="649" w:author="UWI OC Office" w:date="2017-09-07T11:59:00Z">
        <w:r w:rsidR="00705685">
          <w:rPr>
            <w:rFonts w:ascii="Courier New" w:hAnsi="Courier New" w:cs="Courier New"/>
          </w:rPr>
          <w:t>by</w:t>
        </w:r>
        <w:r w:rsidR="00705685" w:rsidRPr="00EF2C15">
          <w:rPr>
            <w:rFonts w:ascii="Courier New" w:hAnsi="Courier New" w:cs="Courier New"/>
          </w:rPr>
          <w:t xml:space="preserve"> </w:t>
        </w:r>
      </w:ins>
      <w:proofErr w:type="spellStart"/>
      <w:r w:rsidRPr="00EF2C15">
        <w:rPr>
          <w:rFonts w:ascii="Courier New" w:hAnsi="Courier New" w:cs="Courier New"/>
        </w:rPr>
        <w:t>Sirima</w:t>
      </w:r>
      <w:proofErr w:type="spellEnd"/>
      <w:r w:rsidRPr="00EF2C15">
        <w:rPr>
          <w:rFonts w:ascii="Courier New" w:hAnsi="Courier New" w:cs="Courier New"/>
        </w:rPr>
        <w:t xml:space="preserve"> et al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00:00:31,661 --&gt; 00:00:33,736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650" w:author="UWI OC Office" w:date="2017-09-07T11:59:00Z">
        <w:r w:rsidRPr="00EF2C15" w:rsidDel="0070568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in  Burkina Faso and they were looking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00:00:33,937 --&gt; 00:00:36,587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at whether training mothers on how to use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00:00:36,766 --&gt; 00:00:41,353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pre-packaged </w:t>
      </w:r>
      <w:proofErr w:type="spellStart"/>
      <w:r w:rsidRPr="00EF2C15">
        <w:rPr>
          <w:rFonts w:ascii="Courier New" w:hAnsi="Courier New" w:cs="Courier New"/>
        </w:rPr>
        <w:t>antimalarial</w:t>
      </w:r>
      <w:ins w:id="651" w:author="UWI OC Office" w:date="2017-09-07T12:02:00Z">
        <w:r w:rsidR="00705685">
          <w:rPr>
            <w:rFonts w:ascii="Courier New" w:hAnsi="Courier New" w:cs="Courier New"/>
          </w:rPr>
          <w:t>s</w:t>
        </w:r>
      </w:ins>
      <w:proofErr w:type="spellEnd"/>
      <w:r w:rsidRPr="00EF2C15">
        <w:rPr>
          <w:rFonts w:ascii="Courier New" w:hAnsi="Courier New" w:cs="Courier New"/>
        </w:rPr>
        <w:t xml:space="preserve"> could help to control </w:t>
      </w:r>
      <w:del w:id="652" w:author="UWI OC Office" w:date="2017-09-07T12:03:00Z">
        <w:r w:rsidRPr="00EF2C15" w:rsidDel="0070568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malaria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00:00:41,481 --&gt; 00:00:42,656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very young children.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00:00:42,819 --&gt; 00:00:45,469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these are malaria drugs that have been pre-packaged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00:00:45,618 --&gt; 00:00:48,106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by </w:t>
      </w:r>
      <w:del w:id="653" w:author="UWI OC Office" w:date="2017-09-07T12:03:00Z">
        <w:r w:rsidRPr="00EF2C15" w:rsidDel="00705685">
          <w:rPr>
            <w:rFonts w:ascii="Courier New" w:hAnsi="Courier New" w:cs="Courier New"/>
          </w:rPr>
          <w:delText xml:space="preserve">those </w:delText>
        </w:r>
      </w:del>
      <w:ins w:id="654" w:author="UWI OC Office" w:date="2017-09-07T12:03:00Z">
        <w:r w:rsidR="00705685">
          <w:rPr>
            <w:rFonts w:ascii="Courier New" w:hAnsi="Courier New" w:cs="Courier New"/>
          </w:rPr>
          <w:t>dose</w:t>
        </w:r>
        <w:r w:rsidR="00705685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for different age groups,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00:00:48,328 --&gt; 00:00:51,478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 mothers were provided training on how to use these.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00:00:51,719 --&gt; 00:00:54,756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again, they looked at whether mothers were indeed able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00:00:54,972 --&gt; 00:00:57,172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to carry out what they were trained to do.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00:00:57,363 --&gt; 00:00:59,563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That is to say they </w:t>
      </w:r>
      <w:del w:id="655" w:author="UWI OC Office" w:date="2017-09-07T12:03:00Z">
        <w:r w:rsidRPr="00EF2C15" w:rsidDel="00705685">
          <w:rPr>
            <w:rFonts w:ascii="Courier New" w:hAnsi="Courier New" w:cs="Courier New"/>
          </w:rPr>
          <w:delText xml:space="preserve">majored </w:delText>
        </w:r>
      </w:del>
      <w:ins w:id="656" w:author="UWI OC Office" w:date="2017-09-07T12:03:00Z">
        <w:r w:rsidR="00705685" w:rsidRPr="00EF2C15">
          <w:rPr>
            <w:rFonts w:ascii="Courier New" w:hAnsi="Courier New" w:cs="Courier New"/>
          </w:rPr>
          <w:t>m</w:t>
        </w:r>
        <w:r w:rsidR="00705685">
          <w:rPr>
            <w:rFonts w:ascii="Courier New" w:hAnsi="Courier New" w:cs="Courier New"/>
          </w:rPr>
          <w:t>easured</w:t>
        </w:r>
        <w:r w:rsidR="00705685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fidelity</w:t>
      </w:r>
      <w:del w:id="657" w:author="UWI OC Office" w:date="2017-09-07T12:04:00Z">
        <w:r w:rsidRPr="00EF2C15" w:rsidDel="00705685">
          <w:rPr>
            <w:rFonts w:ascii="Courier New" w:hAnsi="Courier New" w:cs="Courier New"/>
          </w:rPr>
          <w:delText>;</w:delText>
        </w:r>
      </w:del>
      <w:ins w:id="658" w:author="UWI OC Office" w:date="2017-09-07T12:04:00Z">
        <w:r w:rsidR="00705685">
          <w:rPr>
            <w:rFonts w:ascii="Courier New" w:hAnsi="Courier New" w:cs="Courier New"/>
          </w:rPr>
          <w:t>: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00:00:59,728 --&gt; 00:01:01,915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659" w:author="UWI OC Office" w:date="2017-09-07T12:04:00Z">
        <w:r w:rsidRPr="00EF2C15" w:rsidDel="00705685">
          <w:rPr>
            <w:rFonts w:ascii="Courier New" w:hAnsi="Courier New" w:cs="Courier New"/>
          </w:rPr>
          <w:delText xml:space="preserve">To </w:delText>
        </w:r>
      </w:del>
      <w:ins w:id="660" w:author="UWI OC Office" w:date="2017-09-07T12:04:00Z">
        <w:r w:rsidR="00705685">
          <w:rPr>
            <w:rFonts w:ascii="Courier New" w:hAnsi="Courier New" w:cs="Courier New"/>
          </w:rPr>
          <w:t>t</w:t>
        </w:r>
        <w:r w:rsidR="00705685" w:rsidRPr="00EF2C15">
          <w:rPr>
            <w:rFonts w:ascii="Courier New" w:hAnsi="Courier New" w:cs="Courier New"/>
          </w:rPr>
          <w:t xml:space="preserve">o </w:t>
        </w:r>
      </w:ins>
      <w:r w:rsidRPr="00EF2C15">
        <w:rPr>
          <w:rFonts w:ascii="Courier New" w:hAnsi="Courier New" w:cs="Courier New"/>
        </w:rPr>
        <w:t>what extent can mothers carry out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00:01:02,067 --&gt; 00:01:04,567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661" w:author="UWI OC Office" w:date="2017-09-07T12:03:00Z">
        <w:r w:rsidRPr="00EF2C15" w:rsidDel="0070568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the set of implementation activities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00:01:04,751 --&gt; 00:01:07,801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around the delivery of the pre-packaged </w:t>
      </w:r>
      <w:proofErr w:type="spellStart"/>
      <w:r w:rsidRPr="00EF2C15">
        <w:rPr>
          <w:rFonts w:ascii="Courier New" w:hAnsi="Courier New" w:cs="Courier New"/>
        </w:rPr>
        <w:t>antimalarial</w:t>
      </w:r>
      <w:ins w:id="662" w:author="UWI OC Office" w:date="2017-09-07T12:04:00Z">
        <w:r w:rsidR="00705685">
          <w:rPr>
            <w:rFonts w:ascii="Courier New" w:hAnsi="Courier New" w:cs="Courier New"/>
          </w:rPr>
          <w:t>s</w:t>
        </w:r>
      </w:ins>
      <w:proofErr w:type="spellEnd"/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00:01:07,971 --&gt; 00:01:09,433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their children.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00:01:09,664 --&gt; 00:01:13,014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at the end, they </w:t>
      </w:r>
      <w:del w:id="663" w:author="UWI OC Office" w:date="2017-09-07T12:04:00Z">
        <w:r w:rsidRPr="00EF2C15" w:rsidDel="00705685">
          <w:rPr>
            <w:rFonts w:ascii="Courier New" w:hAnsi="Courier New" w:cs="Courier New"/>
          </w:rPr>
          <w:delText xml:space="preserve">find </w:delText>
        </w:r>
      </w:del>
      <w:ins w:id="664" w:author="UWI OC Office" w:date="2017-09-07T12:04:00Z">
        <w:r w:rsidR="00705685" w:rsidRPr="00EF2C15">
          <w:rPr>
            <w:rFonts w:ascii="Courier New" w:hAnsi="Courier New" w:cs="Courier New"/>
          </w:rPr>
          <w:t>f</w:t>
        </w:r>
        <w:r w:rsidR="00705685">
          <w:rPr>
            <w:rFonts w:ascii="Courier New" w:hAnsi="Courier New" w:cs="Courier New"/>
          </w:rPr>
          <w:t>ou</w:t>
        </w:r>
        <w:r w:rsidR="00705685" w:rsidRPr="00EF2C15">
          <w:rPr>
            <w:rFonts w:ascii="Courier New" w:hAnsi="Courier New" w:cs="Courier New"/>
          </w:rPr>
          <w:t xml:space="preserve">nd </w:t>
        </w:r>
      </w:ins>
      <w:r w:rsidRPr="00EF2C15">
        <w:rPr>
          <w:rFonts w:ascii="Courier New" w:hAnsi="Courier New" w:cs="Courier New"/>
        </w:rPr>
        <w:t>that yes, indeed with appropriate training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00:01:13,198 --&gt; 00:01:15,735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mothers actually can do this successfully.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00:01:15,908 --&gt; 00:01:19,595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is to say, that the program</w:t>
      </w:r>
      <w:ins w:id="665" w:author="UWI OC Office" w:date="2017-09-07T12:05:00Z">
        <w:r w:rsidR="00705685">
          <w:rPr>
            <w:rFonts w:ascii="Courier New" w:hAnsi="Courier New" w:cs="Courier New"/>
          </w:rPr>
          <w:t>me</w:t>
        </w:r>
      </w:ins>
      <w:r w:rsidRPr="00EF2C15">
        <w:rPr>
          <w:rFonts w:ascii="Courier New" w:hAnsi="Courier New" w:cs="Courier New"/>
        </w:rPr>
        <w:t xml:space="preserve"> had high fidelity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00:01:19,760 --&gt; 00:01:22,848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 additional thing that they did in this study,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00:01:23,034 --&gt; 00:01:26,259</w:t>
      </w:r>
    </w:p>
    <w:p w:rsidR="004C37F7" w:rsidRPr="00EF2C15" w:rsidRDefault="00705685" w:rsidP="004C37F7">
      <w:pPr>
        <w:pStyle w:val="Textebrut"/>
        <w:rPr>
          <w:rFonts w:ascii="Courier New" w:hAnsi="Courier New" w:cs="Courier New"/>
        </w:rPr>
      </w:pPr>
      <w:ins w:id="666" w:author="UWI OC Office" w:date="2017-09-07T12:05:00Z">
        <w:r>
          <w:rPr>
            <w:rFonts w:ascii="Courier New" w:hAnsi="Courier New" w:cs="Courier New"/>
          </w:rPr>
          <w:t xml:space="preserve">is </w:t>
        </w:r>
      </w:ins>
      <w:r w:rsidR="004C37F7" w:rsidRPr="00EF2C15">
        <w:rPr>
          <w:rFonts w:ascii="Courier New" w:hAnsi="Courier New" w:cs="Courier New"/>
        </w:rPr>
        <w:t>that they were able to show how this change in implementation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00:01:26,477 --&gt; 00:01:30,339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667" w:author="UWI OC Office" w:date="2017-09-07T12:12:00Z">
        <w:r w:rsidRPr="00EF2C15" w:rsidDel="00EA4BE0">
          <w:rPr>
            <w:rFonts w:ascii="Courier New" w:hAnsi="Courier New" w:cs="Courier New"/>
          </w:rPr>
          <w:lastRenderedPageBreak/>
          <w:delText>of such</w:delText>
        </w:r>
      </w:del>
      <w:ins w:id="668" w:author="UWI OC Office" w:date="2017-09-07T12:12:00Z">
        <w:r w:rsidR="00EA4BE0">
          <w:rPr>
            <w:rFonts w:ascii="Courier New" w:hAnsi="Courier New" w:cs="Courier New"/>
          </w:rPr>
          <w:t>research</w:t>
        </w:r>
      </w:ins>
      <w:r w:rsidRPr="00EF2C15">
        <w:rPr>
          <w:rFonts w:ascii="Courier New" w:hAnsi="Courier New" w:cs="Courier New"/>
        </w:rPr>
        <w:t xml:space="preserve"> outcome that </w:t>
      </w:r>
      <w:del w:id="669" w:author="UWI OC Office" w:date="2017-09-07T12:12:00Z">
        <w:r w:rsidRPr="00EF2C15" w:rsidDel="00EA4BE0">
          <w:rPr>
            <w:rFonts w:ascii="Courier New" w:hAnsi="Courier New" w:cs="Courier New"/>
          </w:rPr>
          <w:delText xml:space="preserve">this </w:delText>
        </w:r>
      </w:del>
      <w:ins w:id="670" w:author="UWI OC Office" w:date="2017-09-07T12:12:00Z">
        <w:r w:rsidR="00EA4BE0">
          <w:rPr>
            <w:rFonts w:ascii="Courier New" w:hAnsi="Courier New" w:cs="Courier New"/>
          </w:rPr>
          <w:t>is,</w:t>
        </w:r>
        <w:r w:rsidR="00EA4BE0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fidelity</w:t>
      </w:r>
      <w:ins w:id="671" w:author="UWI OC Office" w:date="2017-09-07T12:12:00Z">
        <w:r w:rsidR="00EA4BE0">
          <w:rPr>
            <w:rFonts w:ascii="Courier New" w:hAnsi="Courier New" w:cs="Courier New"/>
          </w:rPr>
          <w:t>,</w:t>
        </w:r>
      </w:ins>
      <w:r w:rsidRPr="00EF2C15">
        <w:rPr>
          <w:rFonts w:ascii="Courier New" w:hAnsi="Courier New" w:cs="Courier New"/>
        </w:rPr>
        <w:t xml:space="preserve"> was linked to</w:t>
      </w:r>
      <w:ins w:id="672" w:author="UWI OC Office" w:date="2017-09-07T12:07:00Z">
        <w:r w:rsidR="00EA4BE0">
          <w:rPr>
            <w:rFonts w:ascii="Courier New" w:hAnsi="Courier New" w:cs="Courier New"/>
          </w:rPr>
          <w:t xml:space="preserve"> </w:t>
        </w:r>
      </w:ins>
      <w:del w:id="673" w:author="UWI OC Office" w:date="2017-09-07T12:07:00Z">
        <w:r w:rsidRPr="00EF2C15" w:rsidDel="00EA4BE0">
          <w:rPr>
            <w:rFonts w:ascii="Courier New" w:hAnsi="Courier New" w:cs="Courier New"/>
          </w:rPr>
          <w:delText xml:space="preserve">ward </w:delText>
        </w:r>
      </w:del>
      <w:ins w:id="674" w:author="UWI OC Office" w:date="2017-09-07T12:07:00Z">
        <w:r w:rsidR="00EA4BE0">
          <w:rPr>
            <w:rFonts w:ascii="Courier New" w:hAnsi="Courier New" w:cs="Courier New"/>
          </w:rPr>
          <w:t>health</w:t>
        </w:r>
        <w:r w:rsidR="00EA4BE0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00:01:30,541 --&gt; 00:01:33,066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because they were able to also show in the same study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00:01:33,244 --&gt; 00:01:36,519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not only was there high fidelity with regards to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00:01:36,723 --&gt; 00:01:39,948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way the mother</w:t>
      </w:r>
      <w:ins w:id="675" w:author="UWI OC Office" w:date="2017-09-07T12:06:00Z">
        <w:r w:rsidR="00705685">
          <w:rPr>
            <w:rFonts w:ascii="Courier New" w:hAnsi="Courier New" w:cs="Courier New"/>
          </w:rPr>
          <w:t>s</w:t>
        </w:r>
      </w:ins>
      <w:r w:rsidRPr="00EF2C15">
        <w:rPr>
          <w:rFonts w:ascii="Courier New" w:hAnsi="Courier New" w:cs="Courier New"/>
        </w:rPr>
        <w:t xml:space="preserve"> were using the pre-packaged </w:t>
      </w:r>
      <w:proofErr w:type="spellStart"/>
      <w:r w:rsidRPr="00EF2C15">
        <w:rPr>
          <w:rFonts w:ascii="Courier New" w:hAnsi="Courier New" w:cs="Courier New"/>
        </w:rPr>
        <w:t>antimalaria</w:t>
      </w:r>
      <w:ins w:id="676" w:author="UWI OC Office" w:date="2017-09-07T12:06:00Z">
        <w:r w:rsidR="00705685">
          <w:rPr>
            <w:rFonts w:ascii="Courier New" w:hAnsi="Courier New" w:cs="Courier New"/>
          </w:rPr>
          <w:t>ls</w:t>
        </w:r>
      </w:ins>
      <w:proofErr w:type="spellEnd"/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00:01:40,122 --&gt; 00:01:43,772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but they were also able to show that this led to the reduction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00:01:43,962 --&gt; 00:01:47,900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in the </w:t>
      </w:r>
      <w:del w:id="677" w:author="UWI OC Office" w:date="2017-09-07T12:06:00Z">
        <w:r w:rsidRPr="00EF2C15" w:rsidDel="00705685">
          <w:rPr>
            <w:rFonts w:ascii="Courier New" w:hAnsi="Courier New" w:cs="Courier New"/>
          </w:rPr>
          <w:delText xml:space="preserve">incident </w:delText>
        </w:r>
      </w:del>
      <w:ins w:id="678" w:author="UWI OC Office" w:date="2017-09-07T12:06:00Z">
        <w:r w:rsidR="00705685" w:rsidRPr="00EF2C15">
          <w:rPr>
            <w:rFonts w:ascii="Courier New" w:hAnsi="Courier New" w:cs="Courier New"/>
          </w:rPr>
          <w:t>inciden</w:t>
        </w:r>
        <w:r w:rsidR="00705685">
          <w:rPr>
            <w:rFonts w:ascii="Courier New" w:hAnsi="Courier New" w:cs="Courier New"/>
          </w:rPr>
          <w:t>ce</w:t>
        </w:r>
        <w:r w:rsidR="00705685" w:rsidRPr="00EF2C15">
          <w:rPr>
            <w:rFonts w:ascii="Courier New" w:hAnsi="Courier New" w:cs="Courier New"/>
          </w:rPr>
          <w:t xml:space="preserve"> </w:t>
        </w:r>
      </w:ins>
      <w:del w:id="679" w:author="UWI OC Office" w:date="2017-09-07T12:06:00Z">
        <w:r w:rsidRPr="00EF2C15" w:rsidDel="0070568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of severe malaria.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00:01:48,077 --&gt; 00:01:52,190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the last example that we're going to see today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00:01:52,369 --&gt; 00:01:56,056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from the project</w:t>
      </w:r>
      <w:ins w:id="680" w:author="UWI OC Office" w:date="2017-09-07T12:13:00Z">
        <w:r w:rsidR="0061719E">
          <w:rPr>
            <w:rFonts w:ascii="Courier New" w:hAnsi="Courier New" w:cs="Courier New"/>
          </w:rPr>
          <w:t>s</w:t>
        </w:r>
      </w:ins>
      <w:r w:rsidRPr="00EF2C15">
        <w:rPr>
          <w:rFonts w:ascii="Courier New" w:hAnsi="Courier New" w:cs="Courier New"/>
        </w:rPr>
        <w:t xml:space="preserve"> that have been supported by TDR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00:01:56,229 --&gt; 00:02:00,054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is a study by </w:t>
      </w:r>
      <w:proofErr w:type="spellStart"/>
      <w:r w:rsidRPr="00EF2C15">
        <w:rPr>
          <w:rFonts w:ascii="Courier New" w:hAnsi="Courier New" w:cs="Courier New"/>
        </w:rPr>
        <w:t>Akogun</w:t>
      </w:r>
      <w:proofErr w:type="spellEnd"/>
      <w:r w:rsidRPr="00EF2C15">
        <w:rPr>
          <w:rFonts w:ascii="Courier New" w:hAnsi="Courier New" w:cs="Courier New"/>
        </w:rPr>
        <w:t xml:space="preserve"> et al </w:t>
      </w:r>
      <w:del w:id="681" w:author="UWI OC Office" w:date="2017-09-07T12:13:00Z">
        <w:r w:rsidRPr="00EF2C15" w:rsidDel="0061719E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in Nigeria.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00:02:00,207 --&gt; 00:02:02,832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study looked at community directed treatment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00:02:03,021 --&gt; 00:02:02,221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of </w:t>
      </w:r>
      <w:proofErr w:type="spellStart"/>
      <w:r w:rsidRPr="00EF2C15">
        <w:rPr>
          <w:rFonts w:ascii="Courier New" w:hAnsi="Courier New" w:cs="Courier New"/>
        </w:rPr>
        <w:t>onchocerciasis</w:t>
      </w:r>
      <w:proofErr w:type="spellEnd"/>
      <w:r w:rsidRPr="00EF2C15">
        <w:rPr>
          <w:rFonts w:ascii="Courier New" w:hAnsi="Courier New" w:cs="Courier New"/>
        </w:rPr>
        <w:t xml:space="preserve"> with </w:t>
      </w:r>
      <w:del w:id="682" w:author="UWI OC Office" w:date="2017-09-07T12:14:00Z">
        <w:r w:rsidRPr="00EF2C15" w:rsidDel="0061719E">
          <w:rPr>
            <w:rFonts w:ascii="Courier New" w:hAnsi="Courier New" w:cs="Courier New"/>
          </w:rPr>
          <w:delText>Ivermectin</w:delText>
        </w:r>
      </w:del>
      <w:proofErr w:type="spellStart"/>
      <w:ins w:id="683" w:author="UWI OC Office" w:date="2017-09-07T12:14:00Z">
        <w:r w:rsidR="0061719E">
          <w:rPr>
            <w:rFonts w:ascii="Courier New" w:hAnsi="Courier New" w:cs="Courier New"/>
          </w:rPr>
          <w:t>i</w:t>
        </w:r>
        <w:r w:rsidR="0061719E" w:rsidRPr="00EF2C15">
          <w:rPr>
            <w:rFonts w:ascii="Courier New" w:hAnsi="Courier New" w:cs="Courier New"/>
          </w:rPr>
          <w:t>vermectin</w:t>
        </w:r>
      </w:ins>
      <w:proofErr w:type="spellEnd"/>
      <w:r w:rsidRPr="00EF2C15">
        <w:rPr>
          <w:rFonts w:ascii="Courier New" w:hAnsi="Courier New" w:cs="Courier New"/>
        </w:rPr>
        <w:t>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00:02:05,987 --&gt; 00:02:08,875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they were looking at testing different strategies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00:02:09,058 --&gt; 00:02:13,496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684" w:author="UWI OC Office" w:date="2017-09-07T15:41:00Z">
        <w:r w:rsidRPr="00EF2C15" w:rsidDel="005150D1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 xml:space="preserve">in delivering </w:t>
      </w:r>
      <w:del w:id="685" w:author="UWI OC Office" w:date="2017-09-07T12:14:00Z">
        <w:r w:rsidRPr="00EF2C15" w:rsidDel="0061719E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686" w:author="UWI OC Office" w:date="2017-09-07T12:14:00Z">
        <w:r w:rsidR="0061719E">
          <w:rPr>
            <w:rFonts w:ascii="Courier New" w:hAnsi="Courier New" w:cs="Courier New"/>
          </w:rPr>
          <w:t>i</w:t>
        </w:r>
        <w:r w:rsidR="0061719E" w:rsidRPr="00EF2C15">
          <w:rPr>
            <w:rFonts w:ascii="Courier New" w:hAnsi="Courier New" w:cs="Courier New"/>
          </w:rPr>
          <w:t>vermectin</w:t>
        </w:r>
        <w:proofErr w:type="spellEnd"/>
        <w:r w:rsidR="0061719E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within the community.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00:02:13,662 --&gt; 00:02:15,312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So there were two main </w:t>
      </w:r>
      <w:ins w:id="687" w:author="UWI OC Office" w:date="2017-09-07T12:14:00Z">
        <w:r w:rsidR="0061719E">
          <w:rPr>
            <w:rFonts w:ascii="Courier New" w:hAnsi="Courier New" w:cs="Courier New"/>
          </w:rPr>
          <w:t xml:space="preserve">[strategies] </w:t>
        </w:r>
      </w:ins>
      <w:r w:rsidRPr="00EF2C15">
        <w:rPr>
          <w:rFonts w:ascii="Courier New" w:hAnsi="Courier New" w:cs="Courier New"/>
        </w:rPr>
        <w:t>here.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00:02:15,500 --&gt; 00:02:17,687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 had a set of strateg</w:t>
      </w:r>
      <w:ins w:id="688" w:author="UWI OC Office" w:date="2017-09-07T12:14:00Z">
        <w:r w:rsidR="0061719E">
          <w:rPr>
            <w:rFonts w:ascii="Courier New" w:hAnsi="Courier New" w:cs="Courier New"/>
          </w:rPr>
          <w:t>ies</w:t>
        </w:r>
      </w:ins>
      <w:del w:id="689" w:author="UWI OC Office" w:date="2017-09-07T12:14:00Z">
        <w:r w:rsidRPr="00EF2C15" w:rsidDel="0061719E">
          <w:rPr>
            <w:rFonts w:ascii="Courier New" w:hAnsi="Courier New" w:cs="Courier New"/>
          </w:rPr>
          <w:delText>y</w:delText>
        </w:r>
      </w:del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00:02:17,911 --&gt; 00:02:20,074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that </w:t>
      </w:r>
      <w:del w:id="690" w:author="UWI OC Office" w:date="2017-09-07T12:14:00Z">
        <w:r w:rsidRPr="00EF2C15" w:rsidDel="0061719E">
          <w:rPr>
            <w:rFonts w:ascii="Courier New" w:hAnsi="Courier New" w:cs="Courier New"/>
          </w:rPr>
          <w:delText xml:space="preserve">was </w:delText>
        </w:r>
      </w:del>
      <w:ins w:id="691" w:author="UWI OC Office" w:date="2017-09-07T12:14:00Z">
        <w:r w:rsidR="0061719E" w:rsidRPr="00EF2C15">
          <w:rPr>
            <w:rFonts w:ascii="Courier New" w:hAnsi="Courier New" w:cs="Courier New"/>
          </w:rPr>
          <w:t>w</w:t>
        </w:r>
        <w:r w:rsidR="0061719E">
          <w:rPr>
            <w:rFonts w:ascii="Courier New" w:hAnsi="Courier New" w:cs="Courier New"/>
          </w:rPr>
          <w:t>ere</w:t>
        </w:r>
        <w:r w:rsidR="0061719E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designed according to the program</w:t>
      </w:r>
      <w:ins w:id="692" w:author="UWI OC Office" w:date="2017-09-07T12:14:00Z">
        <w:r w:rsidR="0061719E">
          <w:rPr>
            <w:rFonts w:ascii="Courier New" w:hAnsi="Courier New" w:cs="Courier New"/>
          </w:rPr>
          <w:t>me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00:02:20,231 --&gt; 00:02:23,006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then we had another set of </w:t>
      </w:r>
      <w:del w:id="693" w:author="UWI OC Office" w:date="2017-09-07T12:14:00Z">
        <w:r w:rsidRPr="00EF2C15" w:rsidDel="0061719E">
          <w:rPr>
            <w:rFonts w:ascii="Courier New" w:hAnsi="Courier New" w:cs="Courier New"/>
          </w:rPr>
          <w:delText xml:space="preserve">strategy </w:delText>
        </w:r>
      </w:del>
      <w:ins w:id="694" w:author="UWI OC Office" w:date="2017-09-07T12:14:00Z">
        <w:r w:rsidR="0061719E" w:rsidRPr="00EF2C15">
          <w:rPr>
            <w:rFonts w:ascii="Courier New" w:hAnsi="Courier New" w:cs="Courier New"/>
          </w:rPr>
          <w:t>strateg</w:t>
        </w:r>
        <w:r w:rsidR="0061719E">
          <w:rPr>
            <w:rFonts w:ascii="Courier New" w:hAnsi="Courier New" w:cs="Courier New"/>
          </w:rPr>
          <w:t>ies</w:t>
        </w:r>
        <w:r w:rsidR="0061719E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 xml:space="preserve">that </w:t>
      </w:r>
      <w:del w:id="695" w:author="UWI OC Office" w:date="2017-09-07T12:15:00Z">
        <w:r w:rsidRPr="00EF2C15" w:rsidDel="0061719E">
          <w:rPr>
            <w:rFonts w:ascii="Courier New" w:hAnsi="Courier New" w:cs="Courier New"/>
          </w:rPr>
          <w:delText xml:space="preserve">was </w:delText>
        </w:r>
      </w:del>
      <w:ins w:id="696" w:author="UWI OC Office" w:date="2017-09-07T12:15:00Z">
        <w:r w:rsidR="0061719E" w:rsidRPr="00EF2C15">
          <w:rPr>
            <w:rFonts w:ascii="Courier New" w:hAnsi="Courier New" w:cs="Courier New"/>
          </w:rPr>
          <w:t>w</w:t>
        </w:r>
        <w:r w:rsidR="0061719E">
          <w:rPr>
            <w:rFonts w:ascii="Courier New" w:hAnsi="Courier New" w:cs="Courier New"/>
          </w:rPr>
          <w:t>ere</w:t>
        </w:r>
        <w:r w:rsidR="0061719E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designed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00:02:23,190 --&gt; 00:02:24,715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by the community themselves,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00:02:24,920 --&gt; 00:02:28,207</w:t>
      </w:r>
    </w:p>
    <w:p w:rsidR="004C37F7" w:rsidRPr="00EF2C15" w:rsidDel="0061719E" w:rsidRDefault="004C37F7" w:rsidP="004C37F7">
      <w:pPr>
        <w:pStyle w:val="Textebrut"/>
        <w:rPr>
          <w:del w:id="697" w:author="UWI OC Office" w:date="2017-09-07T12:15:00Z"/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then both of these strategies were compared </w:t>
      </w:r>
      <w:del w:id="698" w:author="UWI OC Office" w:date="2017-09-07T12:15:00Z">
        <w:r w:rsidRPr="00EF2C15" w:rsidDel="0061719E">
          <w:rPr>
            <w:rFonts w:ascii="Courier New" w:hAnsi="Courier New" w:cs="Courier New"/>
          </w:rPr>
          <w:delText>even</w:delText>
        </w:r>
      </w:del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00:02:28,418 --&gt; 00:02:30,743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to the current </w:t>
      </w:r>
      <w:del w:id="699" w:author="UWI OC Office" w:date="2017-09-07T12:15:00Z">
        <w:r w:rsidRPr="00EF2C15" w:rsidDel="0061719E">
          <w:rPr>
            <w:rFonts w:ascii="Courier New" w:hAnsi="Courier New" w:cs="Courier New"/>
          </w:rPr>
          <w:delText>starting code</w:delText>
        </w:r>
      </w:del>
      <w:ins w:id="700" w:author="UWI OC Office" w:date="2017-09-07T12:15:00Z">
        <w:r w:rsidR="0061719E">
          <w:rPr>
            <w:rFonts w:ascii="Courier New" w:hAnsi="Courier New" w:cs="Courier New"/>
          </w:rPr>
          <w:t>status quo</w:t>
        </w:r>
      </w:ins>
      <w:r w:rsidRPr="00EF2C15">
        <w:rPr>
          <w:rFonts w:ascii="Courier New" w:hAnsi="Courier New" w:cs="Courier New"/>
        </w:rPr>
        <w:t>, that is to say,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00:02:30,944 --&gt; 00:02:34,919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having the whole system run the program</w:t>
      </w:r>
      <w:ins w:id="701" w:author="UWI OC Office" w:date="2017-09-07T12:15:00Z">
        <w:r w:rsidR="0061719E">
          <w:rPr>
            <w:rFonts w:ascii="Courier New" w:hAnsi="Courier New" w:cs="Courier New"/>
          </w:rPr>
          <w:t>me</w:t>
        </w:r>
      </w:ins>
      <w:r w:rsidRPr="00EF2C15">
        <w:rPr>
          <w:rFonts w:ascii="Courier New" w:hAnsi="Courier New" w:cs="Courier New"/>
        </w:rPr>
        <w:t xml:space="preserve"> as it normally </w:t>
      </w:r>
      <w:ins w:id="702" w:author="UWI OC Office" w:date="2017-09-07T12:15:00Z">
        <w:r w:rsidR="0061719E">
          <w:rPr>
            <w:rFonts w:ascii="Courier New" w:hAnsi="Courier New" w:cs="Courier New"/>
          </w:rPr>
          <w:t xml:space="preserve">had </w:t>
        </w:r>
      </w:ins>
      <w:r w:rsidRPr="00EF2C15">
        <w:rPr>
          <w:rFonts w:ascii="Courier New" w:hAnsi="Courier New" w:cs="Courier New"/>
        </w:rPr>
        <w:t>been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49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00:02:35,107 --&gt; 00:02:38,007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even before the strategies were implemented.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00:02:38,174 --&gt; 00:02:41,187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they tested even these different strategies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00:02:41,373 --&gt; 00:02:45,973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by looking at changes in fidelity, coverage, cost and feasibility,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00:02:46,202 --&gt; 00:02:51,002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they were able to show that either the program</w:t>
      </w:r>
      <w:ins w:id="703" w:author="UWI OC Office" w:date="2017-09-07T12:15:00Z">
        <w:r w:rsidR="0061719E">
          <w:rPr>
            <w:rFonts w:ascii="Courier New" w:hAnsi="Courier New" w:cs="Courier New"/>
          </w:rPr>
          <w:t>me</w:t>
        </w:r>
      </w:ins>
      <w:r w:rsidRPr="00EF2C15">
        <w:rPr>
          <w:rFonts w:ascii="Courier New" w:hAnsi="Courier New" w:cs="Courier New"/>
        </w:rPr>
        <w:t xml:space="preserve"> design strategy,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00:02:51,168 --&gt; 00:02:54,155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is to say, choosing village head</w:t>
      </w:r>
      <w:ins w:id="704" w:author="UWI OC Office" w:date="2017-09-07T12:16:00Z">
        <w:r w:rsidR="0061719E">
          <w:rPr>
            <w:rFonts w:ascii="Courier New" w:hAnsi="Courier New" w:cs="Courier New"/>
          </w:rPr>
          <w:t>s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00:02:54,371 --&gt; 00:02:57,883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women within the community to deliver </w:t>
      </w:r>
      <w:del w:id="705" w:author="UWI OC Office" w:date="2017-09-07T12:16:00Z">
        <w:r w:rsidRPr="00EF2C15" w:rsidDel="0061719E">
          <w:rPr>
            <w:rFonts w:ascii="Courier New" w:hAnsi="Courier New" w:cs="Courier New"/>
          </w:rPr>
          <w:delText>Ivermectin</w:delText>
        </w:r>
      </w:del>
      <w:proofErr w:type="spellStart"/>
      <w:ins w:id="706" w:author="UWI OC Office" w:date="2017-09-07T12:16:00Z">
        <w:r w:rsidR="0061719E">
          <w:rPr>
            <w:rFonts w:ascii="Courier New" w:hAnsi="Courier New" w:cs="Courier New"/>
          </w:rPr>
          <w:t>i</w:t>
        </w:r>
        <w:r w:rsidR="0061719E" w:rsidRPr="00EF2C15">
          <w:rPr>
            <w:rFonts w:ascii="Courier New" w:hAnsi="Courier New" w:cs="Courier New"/>
          </w:rPr>
          <w:t>vermectin</w:t>
        </w:r>
      </w:ins>
      <w:proofErr w:type="spellEnd"/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00:02:58,066 --&gt; 00:03:01,353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the community designed strategy that </w:t>
      </w:r>
      <w:del w:id="707" w:author="UWI OC Office" w:date="2017-09-07T12:17:00Z">
        <w:r w:rsidRPr="00EF2C15" w:rsidDel="0003768A">
          <w:rPr>
            <w:rFonts w:ascii="Courier New" w:hAnsi="Courier New" w:cs="Courier New"/>
          </w:rPr>
          <w:delText>they</w:delText>
        </w:r>
      </w:del>
      <w:del w:id="708" w:author="UWI OC Office" w:date="2017-09-07T12:16:00Z">
        <w:r w:rsidRPr="00EF2C15" w:rsidDel="0003768A">
          <w:rPr>
            <w:rFonts w:ascii="Courier New" w:hAnsi="Courier New" w:cs="Courier New"/>
          </w:rPr>
          <w:delText xml:space="preserve"> were actually</w:delText>
        </w:r>
      </w:del>
      <w:r w:rsidRPr="00EF2C15">
        <w:rPr>
          <w:rFonts w:ascii="Courier New" w:hAnsi="Courier New" w:cs="Courier New"/>
        </w:rPr>
        <w:t>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00:03:01,523 --&gt; 00:03:04,785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they actually </w:t>
      </w:r>
      <w:del w:id="709" w:author="UWI OC Office" w:date="2017-09-07T12:17:00Z">
        <w:r w:rsidRPr="00EF2C15" w:rsidDel="0003768A">
          <w:rPr>
            <w:rFonts w:ascii="Courier New" w:hAnsi="Courier New" w:cs="Courier New"/>
          </w:rPr>
          <w:delText xml:space="preserve">walked </w:delText>
        </w:r>
      </w:del>
      <w:ins w:id="710" w:author="UWI OC Office" w:date="2017-09-07T12:17:00Z">
        <w:r w:rsidR="0003768A" w:rsidRPr="00EF2C15">
          <w:rPr>
            <w:rFonts w:ascii="Courier New" w:hAnsi="Courier New" w:cs="Courier New"/>
          </w:rPr>
          <w:t>w</w:t>
        </w:r>
        <w:r w:rsidR="0003768A">
          <w:rPr>
            <w:rFonts w:ascii="Courier New" w:hAnsi="Courier New" w:cs="Courier New"/>
          </w:rPr>
          <w:t>ork</w:t>
        </w:r>
        <w:r w:rsidR="0003768A" w:rsidRPr="00EF2C15">
          <w:rPr>
            <w:rFonts w:ascii="Courier New" w:hAnsi="Courier New" w:cs="Courier New"/>
          </w:rPr>
          <w:t xml:space="preserve">ed </w:t>
        </w:r>
      </w:ins>
      <w:r w:rsidRPr="00EF2C15">
        <w:rPr>
          <w:rFonts w:ascii="Courier New" w:hAnsi="Courier New" w:cs="Courier New"/>
        </w:rPr>
        <w:t>in terms of adhering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00:03:02,260 --&gt; 00:03:05,260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00:03:04,957 --&gt; 00:03:07,532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to the core components </w:t>
      </w:r>
      <w:del w:id="711" w:author="UWI OC Office" w:date="2017-09-07T12:17:00Z">
        <w:r w:rsidRPr="00EF2C15" w:rsidDel="0003768A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of the control program</w:t>
      </w:r>
      <w:ins w:id="712" w:author="UWI OC Office" w:date="2017-09-07T12:17:00Z">
        <w:r w:rsidR="0003768A">
          <w:rPr>
            <w:rFonts w:ascii="Courier New" w:hAnsi="Courier New" w:cs="Courier New"/>
          </w:rPr>
          <w:t>me</w:t>
        </w:r>
      </w:ins>
      <w:r w:rsidRPr="00EF2C15">
        <w:rPr>
          <w:rFonts w:ascii="Courier New" w:hAnsi="Courier New" w:cs="Courier New"/>
        </w:rPr>
        <w:t>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59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00:03:07,730 --&gt; 00:03:10,680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they also saw that the cost was </w:t>
      </w:r>
      <w:del w:id="713" w:author="UWI OC Office" w:date="2017-09-07T15:44:00Z">
        <w:r w:rsidR="008A522A" w:rsidRPr="008A522A">
          <w:rPr>
            <w:rFonts w:ascii="Courier New" w:hAnsi="Courier New" w:cs="Courier New"/>
            <w:rPrChange w:id="714" w:author="UWI OC Office" w:date="2017-09-07T15:45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delText>visible</w:delText>
        </w:r>
      </w:del>
      <w:ins w:id="715" w:author="UWI OC Office" w:date="2017-09-07T15:44:00Z">
        <w:r w:rsidR="005150D1" w:rsidRPr="005150D1">
          <w:rPr>
            <w:rFonts w:ascii="Courier New" w:hAnsi="Courier New" w:cs="Courier New"/>
          </w:rPr>
          <w:t>r</w:t>
        </w:r>
        <w:r w:rsidR="005150D1">
          <w:rPr>
            <w:rFonts w:ascii="Courier New" w:hAnsi="Courier New" w:cs="Courier New"/>
          </w:rPr>
          <w:t>easonable</w:t>
        </w:r>
      </w:ins>
      <w:r w:rsidRPr="00EF2C15">
        <w:rPr>
          <w:rFonts w:ascii="Courier New" w:hAnsi="Courier New" w:cs="Courier New"/>
        </w:rPr>
        <w:t>, even overtime,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00:03:10,841 --&gt; 00:03:14,479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the coverage </w:t>
      </w:r>
      <w:del w:id="716" w:author="UWI OC Office" w:date="2017-09-07T12:19:00Z">
        <w:r w:rsidRPr="00EF2C15" w:rsidDel="00CC333D">
          <w:rPr>
            <w:rFonts w:ascii="Courier New" w:hAnsi="Courier New" w:cs="Courier New"/>
          </w:rPr>
          <w:delText xml:space="preserve">of the control </w:delText>
        </w:r>
      </w:del>
      <w:r w:rsidRPr="00EF2C15">
        <w:rPr>
          <w:rFonts w:ascii="Courier New" w:hAnsi="Courier New" w:cs="Courier New"/>
        </w:rPr>
        <w:t xml:space="preserve">of the </w:t>
      </w:r>
      <w:del w:id="717" w:author="UWI OC Office" w:date="2017-09-07T12:17:00Z">
        <w:r w:rsidRPr="00EF2C15" w:rsidDel="00CC333D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718" w:author="UWI OC Office" w:date="2017-09-07T12:17:00Z">
        <w:r w:rsidR="00CC333D">
          <w:rPr>
            <w:rFonts w:ascii="Courier New" w:hAnsi="Courier New" w:cs="Courier New"/>
          </w:rPr>
          <w:t>i</w:t>
        </w:r>
        <w:r w:rsidR="00CC333D" w:rsidRPr="00EF2C15">
          <w:rPr>
            <w:rFonts w:ascii="Courier New" w:hAnsi="Courier New" w:cs="Courier New"/>
          </w:rPr>
          <w:t>vermectin</w:t>
        </w:r>
        <w:proofErr w:type="spellEnd"/>
        <w:r w:rsidR="00CC333D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control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00:03:14,648 --&gt; 00:03:17,010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was sufficiently high and then, that indeed that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00:03:17,215 --&gt; 00:03:18,740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it was possible, it was feasible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00:03:18,926 --&gt; 00:03:21,539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the these different strategies to be carried out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00:03:21,693 --&gt; 00:03:23,193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19" w:author="UWI OC Office" w:date="2017-09-07T12:19:00Z">
        <w:r w:rsidRPr="00EF2C15" w:rsidDel="00CC333D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within this community.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00:03:23,346 --&gt; 00:03:27,433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In this second section, we're looking at how relevant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00:03:27,592 --&gt; 00:03:30,792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implementation research outcomes are for different stages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00:03:30,998 --&gt; 00:03:33,223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or phases of implementation research.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00:03:33,375 --&gt; 00:03:35,587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Remember </w:t>
      </w:r>
      <w:del w:id="720" w:author="UWI OC Office" w:date="2017-09-07T12:19:00Z">
        <w:r w:rsidRPr="00EF2C15" w:rsidDel="00CC333D">
          <w:rPr>
            <w:rFonts w:ascii="Courier New" w:hAnsi="Courier New" w:cs="Courier New"/>
          </w:rPr>
          <w:delText xml:space="preserve">dominant </w:delText>
        </w:r>
      </w:del>
      <w:ins w:id="721" w:author="UWI OC Office" w:date="2017-09-07T12:19:00Z">
        <w:r w:rsidR="00CC333D">
          <w:rPr>
            <w:rFonts w:ascii="Courier New" w:hAnsi="Courier New" w:cs="Courier New"/>
          </w:rPr>
          <w:t>during the</w:t>
        </w:r>
        <w:r w:rsidR="00CC333D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introduction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69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00:03:35,746 --&gt; 00:03:39,696</w:t>
      </w:r>
    </w:p>
    <w:p w:rsidR="004C37F7" w:rsidRPr="00EF2C15" w:rsidRDefault="00CC333D" w:rsidP="004C37F7">
      <w:pPr>
        <w:pStyle w:val="Textebrut"/>
        <w:rPr>
          <w:rFonts w:ascii="Courier New" w:hAnsi="Courier New" w:cs="Courier New"/>
        </w:rPr>
      </w:pPr>
      <w:ins w:id="722" w:author="UWI OC Office" w:date="2017-09-07T12:20:00Z">
        <w:r>
          <w:rPr>
            <w:rFonts w:ascii="Courier New" w:hAnsi="Courier New" w:cs="Courier New"/>
          </w:rPr>
          <w:t xml:space="preserve">we </w:t>
        </w:r>
      </w:ins>
      <w:r w:rsidR="004C37F7" w:rsidRPr="00EF2C15">
        <w:rPr>
          <w:rFonts w:ascii="Courier New" w:hAnsi="Courier New" w:cs="Courier New"/>
        </w:rPr>
        <w:t>have discussed implementation activities, research or practice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00:03:39,839 --&gt; 00:03:42,576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as involving three main phases.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00:03:42,754 --&gt; 00:03:46,517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first phase is the early phase where you're contemplating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00:03:46,675 --&gt; 00:03:50,425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planning, or deciding </w:t>
      </w:r>
      <w:del w:id="723" w:author="UWI OC Office" w:date="2017-09-07T12:20:00Z">
        <w:r w:rsidRPr="00EF2C15" w:rsidDel="0056004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to implement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00:03:50,587 --&gt; 00:03:52,862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 evidence based intervention.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00:03:53,048 --&gt; 00:03:56,148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then the second phase is the middle phase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00:03:56,315 --&gt; 00:03:59,827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where the intervention has been ongoing for quite a while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00:04:00,004 --&gt; 00:04:03,916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 concern is around ensuring quality of delivery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00:04:04,090 --&gt; 00:04:06,490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continuous improvement overtime.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00:04:06,651 --&gt; 00:04:09,626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 last phase is when the intervention has been done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79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00:04:09,806 --&gt; 00:04:13,581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some time, and one is beginning to transition into integrating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00:04:13,765 --&gt; 00:04:16,565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intervention into the current system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00:04:16,715 --&gt; 00:04:19,203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within the setting or the organization</w:t>
      </w:r>
      <w:del w:id="724" w:author="UWI OC Office" w:date="2017-09-07T15:46:00Z">
        <w:r w:rsidRPr="00EF2C15" w:rsidDel="005150D1">
          <w:rPr>
            <w:rFonts w:ascii="Courier New" w:hAnsi="Courier New" w:cs="Courier New"/>
          </w:rPr>
          <w:delText>,</w:delText>
        </w:r>
      </w:del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00:04:19,388 --&gt; 00:04:21,613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25" w:author="UWI OC Office" w:date="2017-09-07T15:46:00Z">
        <w:r w:rsidRPr="00EF2C15" w:rsidDel="005150D1">
          <w:rPr>
            <w:rFonts w:ascii="Courier New" w:hAnsi="Courier New" w:cs="Courier New"/>
          </w:rPr>
          <w:delText xml:space="preserve">what </w:delText>
        </w:r>
      </w:del>
      <w:ins w:id="726" w:author="UWI OC Office" w:date="2017-09-07T15:46:00Z">
        <w:r w:rsidR="005150D1">
          <w:rPr>
            <w:rFonts w:ascii="Courier New" w:hAnsi="Courier New" w:cs="Courier New"/>
          </w:rPr>
          <w:t>W</w:t>
        </w:r>
        <w:r w:rsidR="005150D1" w:rsidRPr="00EF2C15">
          <w:rPr>
            <w:rFonts w:ascii="Courier New" w:hAnsi="Courier New" w:cs="Courier New"/>
          </w:rPr>
          <w:t xml:space="preserve">hat </w:t>
        </w:r>
      </w:ins>
      <w:r w:rsidRPr="00EF2C15">
        <w:rPr>
          <w:rFonts w:ascii="Courier New" w:hAnsi="Courier New" w:cs="Courier New"/>
        </w:rPr>
        <w:t>we found out is that different types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00:04:21,779 --&gt; 00:04:25,904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 of implementation research outcomes are actually useful </w:t>
      </w:r>
      <w:del w:id="727" w:author="UWI OC Office" w:date="2017-09-07T12:22:00Z">
        <w:r w:rsidRPr="00EF2C15" w:rsidDel="0056004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as measures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00:04:26,069 --&gt; 00:04:30,231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of success, </w:t>
      </w:r>
      <w:del w:id="728" w:author="UWI OC Office" w:date="2017-09-07T12:22:00Z">
        <w:r w:rsidRPr="00EF2C15" w:rsidDel="00560045">
          <w:rPr>
            <w:rFonts w:ascii="Courier New" w:hAnsi="Courier New" w:cs="Courier New"/>
          </w:rPr>
          <w:delText xml:space="preserve">down </w:delText>
        </w:r>
      </w:del>
      <w:ins w:id="729" w:author="UWI OC Office" w:date="2017-09-07T12:22:00Z">
        <w:r w:rsidR="00560045" w:rsidRPr="00EF2C15">
          <w:rPr>
            <w:rFonts w:ascii="Courier New" w:hAnsi="Courier New" w:cs="Courier New"/>
          </w:rPr>
          <w:t>d</w:t>
        </w:r>
        <w:r w:rsidR="00560045">
          <w:rPr>
            <w:rFonts w:ascii="Courier New" w:hAnsi="Courier New" w:cs="Courier New"/>
          </w:rPr>
          <w:t>uring</w:t>
        </w:r>
        <w:r w:rsidR="00560045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the different phases of implementation.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00:04:30,403 --&gt; 00:04:33,916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For the early phase, </w:t>
      </w:r>
      <w:del w:id="730" w:author="UWI OC Office" w:date="2017-09-07T12:23:00Z">
        <w:r w:rsidRPr="00EF2C15" w:rsidDel="00560045">
          <w:rPr>
            <w:rFonts w:ascii="Courier New" w:hAnsi="Courier New" w:cs="Courier New"/>
          </w:rPr>
          <w:delText xml:space="preserve">a </w:delText>
        </w:r>
      </w:del>
      <w:r w:rsidRPr="00EF2C15">
        <w:rPr>
          <w:rFonts w:ascii="Courier New" w:hAnsi="Courier New" w:cs="Courier New"/>
        </w:rPr>
        <w:t>measure</w:t>
      </w:r>
      <w:ins w:id="731" w:author="UWI OC Office" w:date="2017-09-07T12:23:00Z">
        <w:r w:rsidR="00560045">
          <w:rPr>
            <w:rFonts w:ascii="Courier New" w:hAnsi="Courier New" w:cs="Courier New"/>
          </w:rPr>
          <w:t>s</w:t>
        </w:r>
      </w:ins>
      <w:r w:rsidRPr="00EF2C15">
        <w:rPr>
          <w:rFonts w:ascii="Courier New" w:hAnsi="Courier New" w:cs="Courier New"/>
        </w:rPr>
        <w:t xml:space="preserve"> such as acceptability,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00:04:34,082 --&gt; 00:04:37,020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such as feasibility or appropriateness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00:04:37,181 --&gt; 00:04:40,431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are useful to help us gauge the readiness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00:04:40,581 --&gt; 00:04:43,344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32" w:author="UWI OC Office" w:date="2017-09-07T12:23:00Z">
        <w:r w:rsidRPr="00EF2C15" w:rsidDel="00560045">
          <w:rPr>
            <w:rFonts w:ascii="Courier New" w:hAnsi="Courier New" w:cs="Courier New"/>
          </w:rPr>
          <w:delText>even all</w:delText>
        </w:r>
      </w:del>
      <w:ins w:id="733" w:author="UWI OC Office" w:date="2017-09-07T12:23:00Z">
        <w:r w:rsidR="00560045">
          <w:rPr>
            <w:rFonts w:ascii="Courier New" w:hAnsi="Courier New" w:cs="Courier New"/>
          </w:rPr>
          <w:t>of</w:t>
        </w:r>
      </w:ins>
      <w:r w:rsidRPr="00EF2C15">
        <w:rPr>
          <w:rFonts w:ascii="Courier New" w:hAnsi="Courier New" w:cs="Courier New"/>
        </w:rPr>
        <w:t xml:space="preserve"> the particular organization or setting,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89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00:04:43,534 --&gt; 00:04:45,609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34" w:author="UWI OC Office" w:date="2017-09-07T12:23:00Z">
        <w:r w:rsidRPr="00EF2C15" w:rsidDel="00560045">
          <w:rPr>
            <w:rFonts w:ascii="Courier New" w:hAnsi="Courier New" w:cs="Courier New"/>
          </w:rPr>
          <w:delText xml:space="preserve"> even </w:delText>
        </w:r>
      </w:del>
      <w:r w:rsidRPr="00EF2C15">
        <w:rPr>
          <w:rFonts w:ascii="Courier New" w:hAnsi="Courier New" w:cs="Courier New"/>
        </w:rPr>
        <w:t>in adopting an intervention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00:04:45,778 --&gt; 00:04:50,091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also engaging the likelihood of success </w:t>
      </w:r>
      <w:del w:id="735" w:author="UWI OC Office" w:date="2017-09-07T12:23:00Z">
        <w:r w:rsidRPr="00EF2C15" w:rsidDel="00560045">
          <w:rPr>
            <w:rFonts w:ascii="Courier New" w:hAnsi="Courier New" w:cs="Courier New"/>
          </w:rPr>
          <w:delText xml:space="preserve">even on </w:delText>
        </w:r>
      </w:del>
      <w:ins w:id="736" w:author="UWI OC Office" w:date="2017-09-07T12:23:00Z">
        <w:r w:rsidR="00560045" w:rsidRPr="00EF2C15">
          <w:rPr>
            <w:rFonts w:ascii="Courier New" w:hAnsi="Courier New" w:cs="Courier New"/>
          </w:rPr>
          <w:t>o</w:t>
        </w:r>
        <w:r w:rsidR="00560045">
          <w:rPr>
            <w:rFonts w:ascii="Courier New" w:hAnsi="Courier New" w:cs="Courier New"/>
          </w:rPr>
          <w:t>f</w:t>
        </w:r>
        <w:r w:rsidR="00560045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the intervention.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00:04:50,846 --&gt; 00:04:53,234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</w:t>
      </w:r>
      <w:proofErr w:type="spellStart"/>
      <w:r w:rsidRPr="00EF2C15">
        <w:rPr>
          <w:rFonts w:ascii="Courier New" w:hAnsi="Courier New" w:cs="Courier New"/>
        </w:rPr>
        <w:t>then</w:t>
      </w:r>
      <w:del w:id="737" w:author="UWI OC Office" w:date="2017-09-07T12:23:00Z">
        <w:r w:rsidRPr="00EF2C15" w:rsidDel="00560045">
          <w:rPr>
            <w:rFonts w:ascii="Courier New" w:hAnsi="Courier New" w:cs="Courier New"/>
          </w:rPr>
          <w:delText xml:space="preserve">, </w:delText>
        </w:r>
      </w:del>
      <w:r w:rsidRPr="00EF2C15">
        <w:rPr>
          <w:rFonts w:ascii="Courier New" w:hAnsi="Courier New" w:cs="Courier New"/>
        </w:rPr>
        <w:t>other</w:t>
      </w:r>
      <w:proofErr w:type="spellEnd"/>
      <w:r w:rsidRPr="00EF2C15">
        <w:rPr>
          <w:rFonts w:ascii="Courier New" w:hAnsi="Courier New" w:cs="Courier New"/>
        </w:rPr>
        <w:t xml:space="preserve"> measures like acceptability,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00:04:53,400 --&gt; 00:04:58,162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adoption, feasibility, fidelity, cost and coverage,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00:04:58,319 --&gt; 00:05:01,844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are useful for the middle phase when the intervention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00:05:01,996 --&gt; 00:05:04,071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would have been carried out for some</w:t>
      </w:r>
      <w:ins w:id="738" w:author="UWI OC Office" w:date="2017-09-07T12:23:00Z">
        <w:r w:rsidR="0056004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time.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00:05:04,229 --&gt; 00:05:07,416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you see, it doesn't make sense for us to begin to measure fidelity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00:05:07,570 --&gt; 00:05:08,870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during </w:t>
      </w:r>
      <w:ins w:id="739" w:author="UWI OC Office" w:date="2017-09-07T15:48:00Z">
        <w:r w:rsidR="00FE77BE">
          <w:rPr>
            <w:rFonts w:ascii="Courier New" w:hAnsi="Courier New" w:cs="Courier New"/>
          </w:rPr>
          <w:t xml:space="preserve">the </w:t>
        </w:r>
      </w:ins>
      <w:r w:rsidRPr="00EF2C15">
        <w:rPr>
          <w:rFonts w:ascii="Courier New" w:hAnsi="Courier New" w:cs="Courier New"/>
        </w:rPr>
        <w:t>early phase,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00:05:09,044 --&gt; 00:05:11,319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because </w:t>
      </w:r>
      <w:ins w:id="740" w:author="UWI OC Office" w:date="2017-09-07T12:24:00Z">
        <w:r w:rsidR="00560045">
          <w:rPr>
            <w:rFonts w:ascii="Courier New" w:hAnsi="Courier New" w:cs="Courier New"/>
          </w:rPr>
          <w:t xml:space="preserve">[the] </w:t>
        </w:r>
      </w:ins>
      <w:r w:rsidRPr="00EF2C15">
        <w:rPr>
          <w:rFonts w:ascii="Courier New" w:hAnsi="Courier New" w:cs="Courier New"/>
        </w:rPr>
        <w:t>early phase is still the time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00:05:11,472 --&gt; 00:05:14,060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when we're still planning and we're trying to carry out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99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00:05:14,258 --&gt; 00:05:15,933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intervention as we should.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00:05:16,113 --&gt; 00:05:19,176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While it makes a lot of sense for us to begin to measure fidelity,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00:05:19,332 --&gt; 00:05:22,144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is to say, what is the quality of the delivery,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00:05:22,319 --&gt; 00:05:25,669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to what extent are they adhering to the protocol of the intervention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00:05:25,814 --&gt; 00:05:28,164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during the middle phase when the intervention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00:05:28,317 --&gt; 00:05:30,280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has been ongoing for a while.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00:05:30,428 --&gt; 00:05:33,191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then we have the late implementation stage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00:05:33,336 --&gt; 00:05:37,173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where we're thinking more of integrating the intervention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00:05:37,359 --&gt; 00:05:40,597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into an existing system, and here we're thinking about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00:05:40,771 --&gt; 00:05:44,859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issues of sustainability, we're thinking about issues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109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00:05:45,027 --&gt; 00:05:47,439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around coverage; how can we increase the coverage,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00:05:47,577 --&gt; 00:05:51,615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how can we scale up the intervention an</w:t>
      </w:r>
      <w:ins w:id="741" w:author="UWI OC Office" w:date="2017-09-07T12:25:00Z">
        <w:r w:rsidR="00560045">
          <w:rPr>
            <w:rFonts w:ascii="Courier New" w:hAnsi="Courier New" w:cs="Courier New"/>
          </w:rPr>
          <w:t>d</w:t>
        </w:r>
      </w:ins>
      <w:r w:rsidRPr="00EF2C15">
        <w:rPr>
          <w:rFonts w:ascii="Courier New" w:hAnsi="Courier New" w:cs="Courier New"/>
        </w:rPr>
        <w:t xml:space="preserve"> so on and so forth.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00:05:51,774 --&gt; 00:05:54,711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we have specific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00:05:54,860 --&gt; 00:05:57,597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that are also appropriate </w:t>
      </w:r>
      <w:del w:id="742" w:author="UWI OC Office" w:date="2017-09-07T12:25:00Z">
        <w:r w:rsidRPr="00EF2C15" w:rsidDel="0056004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for this stage.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00:05:57,769 --&gt; 00:06:01,694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point to make in section two, is that different types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00:06:01,853 --&gt; 00:06:05,616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implementation research outcomes are relevant for measuring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00:06:05,843 --&gt; 00:06:09,268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effectiveness of implementation activities at different stages.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00:06:09,440 --&gt; 00:06:12,328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There are some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00:06:12,518 --&gt; 00:06:14,493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are useful during the early stage,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00:06:14,640 --&gt; 00:06:17,303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there are some that are useful during the middle stage,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00:06:17,418 --&gt; 00:06:20,418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there are others that are useful during the late stage.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00:06:20,568 --&gt; 00:06:23,468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The importance is to be able to know </w:t>
      </w:r>
      <w:ins w:id="743" w:author="UWI OC Office" w:date="2017-09-07T12:26:00Z">
        <w:r w:rsidR="00560045">
          <w:rPr>
            <w:rFonts w:ascii="Courier New" w:hAnsi="Courier New" w:cs="Courier New"/>
          </w:rPr>
          <w:t xml:space="preserve">at </w:t>
        </w:r>
      </w:ins>
      <w:r w:rsidRPr="00EF2C15">
        <w:rPr>
          <w:rFonts w:ascii="Courier New" w:hAnsi="Courier New" w:cs="Courier New"/>
        </w:rPr>
        <w:t>what stage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00:06:23,598 --&gt; 00:06:26,323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44" w:author="UWI OC Office" w:date="2017-09-07T12:26:00Z">
        <w:r w:rsidRPr="00EF2C15" w:rsidDel="00560045">
          <w:rPr>
            <w:rFonts w:ascii="Courier New" w:hAnsi="Courier New" w:cs="Courier New"/>
          </w:rPr>
          <w:delText xml:space="preserve">of </w:delText>
        </w:r>
      </w:del>
      <w:r w:rsidRPr="00EF2C15">
        <w:rPr>
          <w:rFonts w:ascii="Courier New" w:hAnsi="Courier New" w:cs="Courier New"/>
        </w:rPr>
        <w:t>the implementation activity is, and what set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00:06:26,466 --&gt; 00:06:29,504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implementation research outcomes to prescribe as the test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00:06:29,707 --&gt; 00:06:32,169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our implementation research effectiveness.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00:06:32,396 --&gt; 00:06:34,921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in this section, we're going to be looking at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00:06:35,102 --&gt; 00:06:38,389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usefulness of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00:06:38,556 --&gt; 00:06:41,881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as measures of contextual factors that could be used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00:06:42,074 --&gt; 00:06:43,924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to access health system readiness.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00:06:44,131 --&gt; 00:06:46,506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 acknowledge that there are other indicators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129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00:06:46,703 --&gt; 00:06:48,615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 that are in use or that have been proposed.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00:06:48,737 --&gt; 00:06:51,212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instance, some people use the balance score card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00:06:51,362 --&gt; 00:06:52,712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some people use </w:t>
      </w:r>
      <w:del w:id="745" w:author="UWI OC Office" w:date="2017-09-07T15:49:00Z">
        <w:r w:rsidRPr="00EF2C15" w:rsidDel="00FE77BE">
          <w:rPr>
            <w:rFonts w:ascii="Courier New" w:hAnsi="Courier New" w:cs="Courier New"/>
          </w:rPr>
          <w:delText>even</w:delText>
        </w:r>
      </w:del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00:06:52,884 --&gt; 00:06:55,096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service readiness assessment tool designed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00:06:55,284 --&gt; 00:06:59,009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by WHO </w:t>
      </w:r>
      <w:del w:id="746" w:author="UWI OC Office" w:date="2017-09-07T15:49:00Z">
        <w:r w:rsidRPr="00EF2C15" w:rsidDel="00FE77BE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as measures of some contextual factors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00:06:59,186 --&gt; 00:07:01,249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at the downstream of the health system</w:t>
      </w:r>
      <w:ins w:id="747" w:author="UWI OC Office" w:date="2017-09-07T15:51:00Z">
        <w:r w:rsidR="00FE77BE">
          <w:rPr>
            <w:rFonts w:ascii="Courier New" w:hAnsi="Courier New" w:cs="Courier New"/>
          </w:rPr>
          <w:t>,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00:07:01,413 --&gt; 00:07:03,688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even as a measure of health system</w:t>
      </w:r>
      <w:del w:id="748" w:author="UWI OC Office" w:date="2017-09-07T12:27:00Z">
        <w:r w:rsidRPr="00EF2C15" w:rsidDel="00560045">
          <w:rPr>
            <w:rFonts w:ascii="Courier New" w:hAnsi="Courier New" w:cs="Courier New"/>
          </w:rPr>
          <w:delText>s</w:delText>
        </w:r>
      </w:del>
      <w:r w:rsidRPr="00EF2C15">
        <w:rPr>
          <w:rFonts w:ascii="Courier New" w:hAnsi="Courier New" w:cs="Courier New"/>
        </w:rPr>
        <w:t xml:space="preserve"> readiness.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00:07:03,913 --&gt; 00:07:07,088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However, the utility of </w:t>
      </w:r>
      <w:del w:id="749" w:author="UWI OC Office" w:date="2017-09-07T12:49:00Z">
        <w:r w:rsidRPr="00EF2C15" w:rsidDel="008E05B6">
          <w:rPr>
            <w:rFonts w:ascii="Courier New" w:hAnsi="Courier New" w:cs="Courier New"/>
          </w:rPr>
          <w:delText xml:space="preserve">the </w:delText>
        </w:r>
      </w:del>
      <w:r w:rsidRPr="00EF2C15">
        <w:rPr>
          <w:rFonts w:ascii="Courier New" w:hAnsi="Courier New" w:cs="Courier New"/>
        </w:rPr>
        <w:t>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00:07:07,241 --&gt; 00:07:10,853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is that it could be used to measure some upstream contextual factors.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00:07:10,973 --&gt; 00:07:13,661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Example of downstream contextual factors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00:07:13,824 --&gt; 00:07:16,686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would be things like infrastructure that are available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00:07:16,906 --&gt; 00:07:20,194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50" w:author="UWI OC Office" w:date="2017-09-07T12:27:00Z">
        <w:r w:rsidRPr="00EF2C15" w:rsidDel="0056004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within the health system, the staffing, level of staffing,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00:07:20,366 --&gt; 00:07:23,154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level of resources that is available to the staff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00:07:23,328 --&gt; 00:07:24,553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so on and so forth.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00:07:24,715 --&gt; 00:07:27,590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There are tools that are useful </w:t>
      </w:r>
      <w:del w:id="751" w:author="UWI OC Office" w:date="2017-09-07T12:27:00Z">
        <w:r w:rsidRPr="00EF2C15" w:rsidDel="00560045">
          <w:rPr>
            <w:rFonts w:ascii="Courier New" w:hAnsi="Courier New" w:cs="Courier New"/>
          </w:rPr>
          <w:delText>eve</w:delText>
        </w:r>
      </w:del>
      <w:r w:rsidRPr="00EF2C15">
        <w:rPr>
          <w:rFonts w:ascii="Courier New" w:hAnsi="Courier New" w:cs="Courier New"/>
        </w:rPr>
        <w:t>n for doing this already.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00:07:27,740 --&gt; 00:07:30,052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However, some of these tools do not measure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00:07:30,225 --&gt; 00:07:33,488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optional factors such as what is the willingness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00:07:33,654 --&gt; 00:07:36,342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of a community to adopt </w:t>
      </w:r>
      <w:del w:id="752" w:author="UWI OC Office" w:date="2017-09-07T12:27:00Z">
        <w:r w:rsidRPr="00EF2C15" w:rsidDel="0056004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an intervention,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00:07:36,496 --&gt; 00:07:38,458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is there a push? Is there a pull?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00:07:38,608 --&gt; 00:07:41,958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Is there </w:t>
      </w:r>
      <w:ins w:id="753" w:author="UWI OC Office" w:date="2017-09-07T12:28:00Z">
        <w:r w:rsidR="00560045">
          <w:rPr>
            <w:rFonts w:ascii="Courier New" w:hAnsi="Courier New" w:cs="Courier New"/>
          </w:rPr>
          <w:t xml:space="preserve">a </w:t>
        </w:r>
      </w:ins>
      <w:r w:rsidRPr="00EF2C15">
        <w:rPr>
          <w:rFonts w:ascii="Courier New" w:hAnsi="Courier New" w:cs="Courier New"/>
        </w:rPr>
        <w:t>demand for implementation  activities, and so on and so forth?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149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00:07:42,180 --&gt; 00:07:44,643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This is where implementation </w:t>
      </w:r>
      <w:del w:id="754" w:author="UWI OC Office" w:date="2017-09-07T15:52:00Z">
        <w:r w:rsidRPr="00EF2C15" w:rsidDel="00FE77BE">
          <w:rPr>
            <w:rFonts w:ascii="Courier New" w:hAnsi="Courier New" w:cs="Courier New"/>
          </w:rPr>
          <w:delText>with such</w:delText>
        </w:r>
      </w:del>
      <w:ins w:id="755" w:author="UWI OC Office" w:date="2017-09-07T15:52:00Z">
        <w:r w:rsidR="00FE77BE">
          <w:rPr>
            <w:rFonts w:ascii="Courier New" w:hAnsi="Courier New" w:cs="Courier New"/>
          </w:rPr>
          <w:t>research</w:t>
        </w:r>
      </w:ins>
      <w:r w:rsidRPr="00EF2C15">
        <w:rPr>
          <w:rFonts w:ascii="Courier New" w:hAnsi="Courier New" w:cs="Courier New"/>
        </w:rPr>
        <w:t xml:space="preserve">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00:07:44,765 --&gt; 00:07:47,990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could serve </w:t>
      </w:r>
      <w:del w:id="756" w:author="UWI OC Office" w:date="2017-09-07T15:53:00Z">
        <w:r w:rsidRPr="00EF2C15" w:rsidDel="00FE77BE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as a complement to some of the existing tools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00:07:48,133 --&gt; 00:07:50,283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assessing health system readiness.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00:07:50,444 --&gt; 00:07:53,094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For instance, we might be interested in knowing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00:07:53,260 --&gt; 00:07:55,935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who are our main stakeholders </w:t>
      </w:r>
      <w:del w:id="757" w:author="UWI OC Office" w:date="2017-09-07T12:28:00Z">
        <w:r w:rsidRPr="00EF2C15" w:rsidDel="00560045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for the adoption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00:07:54,160 --&gt; 00:07:57,160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00:07:56,103 --&gt; 00:07:57,578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this intervention.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00:07:57,747 --&gt; 00:08:00,109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We might be interested in knowing whether there is </w:t>
      </w:r>
      <w:del w:id="758" w:author="UWI OC Office" w:date="2017-09-07T12:46:00Z">
        <w:r w:rsidRPr="00EF2C15" w:rsidDel="008E05B6">
          <w:rPr>
            <w:rFonts w:ascii="Courier New" w:hAnsi="Courier New" w:cs="Courier New"/>
          </w:rPr>
          <w:delText xml:space="preserve">the </w:delText>
        </w:r>
      </w:del>
      <w:ins w:id="759" w:author="UWI OC Office" w:date="2017-09-07T12:48:00Z">
        <w:r w:rsidR="008E05B6">
          <w:rPr>
            <w:rFonts w:ascii="Courier New" w:hAnsi="Courier New" w:cs="Courier New"/>
          </w:rPr>
          <w:t xml:space="preserve"> the </w:t>
        </w:r>
      </w:ins>
      <w:r w:rsidRPr="00EF2C15">
        <w:rPr>
          <w:rFonts w:ascii="Courier New" w:hAnsi="Courier New" w:cs="Courier New"/>
        </w:rPr>
        <w:t>demand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00:08:00,306 --&gt; 00:08:02,031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to implement the intervention.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00:08:02,231 --&gt; 00:08:05,893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 might be also interested to know</w:t>
      </w:r>
      <w:del w:id="760" w:author="UWI OC Office" w:date="2017-09-07T12:28:00Z">
        <w:r w:rsidRPr="00EF2C15" w:rsidDel="00560045">
          <w:rPr>
            <w:rFonts w:ascii="Courier New" w:hAnsi="Courier New" w:cs="Courier New"/>
          </w:rPr>
          <w:delText xml:space="preserve">; </w:delText>
        </w:r>
      </w:del>
      <w:ins w:id="761" w:author="UWI OC Office" w:date="2017-09-07T12:28:00Z">
        <w:r w:rsidR="00560045">
          <w:rPr>
            <w:rFonts w:ascii="Courier New" w:hAnsi="Courier New" w:cs="Courier New"/>
          </w:rPr>
          <w:t>,</w:t>
        </w:r>
        <w:r w:rsidR="00560045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is there a push out by donors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159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00:08:06,038 --&gt; 00:08:09,338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or by some other stakeholders who are external to the setting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00:08:09,495 --&gt; 00:08:12,095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in which the intervention is going to be implemented,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00:08:12,270 --&gt; 00:08:14,395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</w:t>
      </w:r>
      <w:del w:id="762" w:author="UWI OC Office" w:date="2017-09-07T12:47:00Z">
        <w:r w:rsidRPr="00EF2C15" w:rsidDel="008E05B6">
          <w:rPr>
            <w:rFonts w:ascii="Courier New" w:hAnsi="Courier New" w:cs="Courier New"/>
          </w:rPr>
          <w:delText xml:space="preserve">if </w:delText>
        </w:r>
      </w:del>
      <w:del w:id="763" w:author="UWI OC Office" w:date="2017-09-07T12:31:00Z">
        <w:r w:rsidRPr="00EF2C15" w:rsidDel="006D4142">
          <w:rPr>
            <w:rFonts w:ascii="Courier New" w:hAnsi="Courier New" w:cs="Courier New"/>
          </w:rPr>
          <w:delText>I may</w:delText>
        </w:r>
      </w:del>
      <w:ins w:id="764" w:author="UWI OC Office" w:date="2017-09-07T12:31:00Z">
        <w:r w:rsidR="008A522A" w:rsidRPr="008A522A">
          <w:rPr>
            <w:rFonts w:ascii="Courier New" w:hAnsi="Courier New" w:cs="Courier New"/>
            <w:rPrChange w:id="765" w:author="UWI OC Office" w:date="2017-09-07T15:57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t>m</w:t>
        </w:r>
      </w:ins>
      <w:ins w:id="766" w:author="UWI OC Office" w:date="2017-09-07T15:57:00Z">
        <w:r w:rsidR="00F35D5F">
          <w:rPr>
            <w:rFonts w:ascii="Courier New" w:hAnsi="Courier New" w:cs="Courier New"/>
          </w:rPr>
          <w:t>ight</w:t>
        </w:r>
      </w:ins>
      <w:r w:rsidR="008A522A" w:rsidRPr="008A522A">
        <w:rPr>
          <w:rFonts w:ascii="Courier New" w:hAnsi="Courier New" w:cs="Courier New"/>
          <w:rPrChange w:id="767" w:author="UWI OC Office" w:date="2017-09-07T15:57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 xml:space="preserve"> </w:t>
      </w:r>
      <w:ins w:id="768" w:author="UWI OC Office" w:date="2017-09-07T12:47:00Z">
        <w:r w:rsidR="008A522A" w:rsidRPr="008A522A">
          <w:rPr>
            <w:rFonts w:ascii="Courier New" w:hAnsi="Courier New" w:cs="Courier New"/>
            <w:rPrChange w:id="769" w:author="UWI OC Office" w:date="2017-09-07T15:57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t>in fact</w:t>
        </w:r>
        <w:r w:rsidR="008E05B6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want to know whether there is a pull.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00:08:14,607 --&gt; 00:08:17,170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is to say, are the community really making a demand</w:t>
      </w:r>
      <w:del w:id="770" w:author="UWI OC Office" w:date="2017-09-07T15:58:00Z">
        <w:r w:rsidRPr="00EF2C15" w:rsidDel="00F35D5F">
          <w:rPr>
            <w:rFonts w:ascii="Courier New" w:hAnsi="Courier New" w:cs="Courier New"/>
          </w:rPr>
          <w:delText>.</w:delText>
        </w:r>
      </w:del>
      <w:ins w:id="771" w:author="UWI OC Office" w:date="2017-09-07T15:58:00Z">
        <w:r w:rsidR="00F35D5F">
          <w:rPr>
            <w:rFonts w:ascii="Courier New" w:hAnsi="Courier New" w:cs="Courier New"/>
          </w:rPr>
          <w:t>?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00:08:17,333 --&gt; 00:08:20,970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Are they really eager to have interventions </w:t>
      </w:r>
      <w:del w:id="772" w:author="UWI OC Office" w:date="2017-09-07T12:29:00Z">
        <w:r w:rsidRPr="00EF2C15" w:rsidDel="006D4142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in place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00:08:21,108 --&gt; 00:08:22,545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within their settings?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00:08:22,728 --&gt; 00:08:25,665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</w:t>
      </w:r>
      <w:del w:id="773" w:author="UWI OC Office" w:date="2017-09-07T12:30:00Z">
        <w:r w:rsidRPr="00EF2C15" w:rsidDel="006D4142">
          <w:rPr>
            <w:rFonts w:ascii="Courier New" w:hAnsi="Courier New" w:cs="Courier New"/>
          </w:rPr>
          <w:delText>will I</w:delText>
        </w:r>
      </w:del>
      <w:ins w:id="774" w:author="UWI OC Office" w:date="2017-09-07T12:30:00Z">
        <w:r w:rsidR="006D4142">
          <w:rPr>
            <w:rFonts w:ascii="Courier New" w:hAnsi="Courier New" w:cs="Courier New"/>
          </w:rPr>
          <w:t>we m</w:t>
        </w:r>
      </w:ins>
      <w:ins w:id="775" w:author="UWI OC Office" w:date="2017-09-07T15:57:00Z">
        <w:r w:rsidR="00FE77BE">
          <w:rPr>
            <w:rFonts w:ascii="Courier New" w:hAnsi="Courier New" w:cs="Courier New"/>
          </w:rPr>
          <w:t>ight</w:t>
        </w:r>
      </w:ins>
      <w:r w:rsidRPr="00EF2C15">
        <w:rPr>
          <w:rFonts w:ascii="Courier New" w:hAnsi="Courier New" w:cs="Courier New"/>
        </w:rPr>
        <w:t xml:space="preserve"> also want to know what are the infrastructures?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00:08:25,811 --&gt; 00:08:28,336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Apart from the infrastructures that are available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00:08:28,503 --&gt; 00:08:31,078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at the health system level, what are the infrastructure</w:t>
      </w:r>
      <w:ins w:id="776" w:author="UWI OC Office" w:date="2017-09-07T12:29:00Z">
        <w:r w:rsidR="006D4142">
          <w:rPr>
            <w:rFonts w:ascii="Courier New" w:hAnsi="Courier New" w:cs="Courier New"/>
          </w:rPr>
          <w:t>s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00:08:31,267 --&gt; 00:08:33,967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that are available that will enhance even the </w:t>
      </w:r>
      <w:del w:id="777" w:author="UWI OC Office" w:date="2017-09-07T12:32:00Z">
        <w:r w:rsidRPr="00EF2C15" w:rsidDel="006D4142">
          <w:rPr>
            <w:rFonts w:ascii="Courier New" w:hAnsi="Courier New" w:cs="Courier New"/>
          </w:rPr>
          <w:delText xml:space="preserve">small </w:delText>
        </w:r>
      </w:del>
      <w:ins w:id="778" w:author="UWI OC Office" w:date="2017-09-07T12:32:00Z">
        <w:r w:rsidR="006D4142" w:rsidRPr="00EF2C15">
          <w:rPr>
            <w:rFonts w:ascii="Courier New" w:hAnsi="Courier New" w:cs="Courier New"/>
          </w:rPr>
          <w:t>sm</w:t>
        </w:r>
        <w:r w:rsidR="006D4142">
          <w:rPr>
            <w:rFonts w:ascii="Courier New" w:hAnsi="Courier New" w:cs="Courier New"/>
          </w:rPr>
          <w:t>ooth</w:t>
        </w:r>
        <w:r w:rsidR="006D4142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uptake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169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00:08:34,150 --&gt; 00:08:35,250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the intervention?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00:08:35,451 --&gt; 00:08:38,601</w:t>
      </w:r>
    </w:p>
    <w:p w:rsidR="006D4142" w:rsidRDefault="004C37F7" w:rsidP="004C37F7">
      <w:pPr>
        <w:pStyle w:val="Textebrut"/>
        <w:rPr>
          <w:ins w:id="779" w:author="UWI OC Office" w:date="2017-09-07T12:36:00Z"/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For all of these broad domains, implementation </w:t>
      </w:r>
      <w:del w:id="780" w:author="UWI OC Office" w:date="2017-09-07T12:35:00Z">
        <w:r w:rsidRPr="00EF2C15" w:rsidDel="006D4142">
          <w:rPr>
            <w:rFonts w:ascii="Courier New" w:hAnsi="Courier New" w:cs="Courier New"/>
          </w:rPr>
          <w:delText>of such</w:delText>
        </w:r>
      </w:del>
      <w:ins w:id="781" w:author="UWI OC Office" w:date="2017-09-07T12:35:00Z">
        <w:r w:rsidR="006D4142">
          <w:rPr>
            <w:rFonts w:ascii="Courier New" w:hAnsi="Courier New" w:cs="Courier New"/>
          </w:rPr>
          <w:t>research</w:t>
        </w:r>
      </w:ins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00:08:38,794 --&gt; 00:08:40,119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could really be useful.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00:08:40,314 --&gt; 00:08:43,302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the point here is this, that implementation research outcome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00:08:43,504 --&gt; 00:08:44,841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has utility.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00:08:45,034 --&gt; 00:08:47,984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It has utility for testing implementation effectiveness.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00:08:48,147 --&gt; 00:08:51,072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It is salient for different stages of implementation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00:08:51,221 --&gt; 00:08:54,246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and again, it is also useful for assessing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00:08:54,406 --&gt; 00:08:57,643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82" w:author="UWI OC Office" w:date="2017-09-07T12:44:00Z">
        <w:r w:rsidRPr="00EF2C15" w:rsidDel="008E05B6">
          <w:rPr>
            <w:rFonts w:ascii="Courier New" w:hAnsi="Courier New" w:cs="Courier New"/>
          </w:rPr>
          <w:delText xml:space="preserve">optional </w:delText>
        </w:r>
      </w:del>
      <w:ins w:id="783" w:author="UWI OC Office" w:date="2017-09-07T12:44:00Z">
        <w:r w:rsidR="008E05B6">
          <w:rPr>
            <w:rFonts w:ascii="Courier New" w:hAnsi="Courier New" w:cs="Courier New"/>
          </w:rPr>
          <w:t>upstream</w:t>
        </w:r>
        <w:r w:rsidR="008E05B6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contextual factors that can allow us to gauge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00:08:57,802 --&gt; 00:09:01,915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the readiness of the health systems to adopt </w:t>
      </w:r>
      <w:del w:id="784" w:author="UWI OC Office" w:date="2017-09-07T12:30:00Z">
        <w:r w:rsidRPr="00EF2C15" w:rsidDel="006D4142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an intervention.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179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00:09:02,692 --&gt; 00:09:06,167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We're going to round up this chapter by looking again,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00:09:06,345 --&gt; 00:09:08,933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at the quiz that we presented at the </w:t>
      </w:r>
      <w:ins w:id="785" w:author="UWI OC Office" w:date="2017-09-07T12:36:00Z">
        <w:r w:rsidR="006D4142">
          <w:rPr>
            <w:rFonts w:ascii="Courier New" w:hAnsi="Courier New" w:cs="Courier New"/>
          </w:rPr>
          <w:t xml:space="preserve">very </w:t>
        </w:r>
      </w:ins>
      <w:r w:rsidRPr="00EF2C15">
        <w:rPr>
          <w:rFonts w:ascii="Courier New" w:hAnsi="Courier New" w:cs="Courier New"/>
        </w:rPr>
        <w:t>beginning.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00:09:09,089 --&gt; 00:09:12,601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 know by now, a lot of the concepts and a lot of the questions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00:09:12,764 --&gt; 00:09:15,314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were asked in the quiz would have become more clear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00:09:15,494 --&gt; 00:09:16,481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786" w:author="UWI OC Office" w:date="2017-09-07T12:34:00Z">
        <w:r w:rsidRPr="00EF2C15" w:rsidDel="006D4142">
          <w:rPr>
            <w:rFonts w:ascii="Courier New" w:hAnsi="Courier New" w:cs="Courier New"/>
          </w:rPr>
          <w:delText>even on</w:delText>
        </w:r>
      </w:del>
      <w:r w:rsidRPr="00EF2C15">
        <w:rPr>
          <w:rFonts w:ascii="Courier New" w:hAnsi="Courier New" w:cs="Courier New"/>
        </w:rPr>
        <w:t>to you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00:09:16,602 --&gt; 00:09:19,964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So let's </w:t>
      </w:r>
      <w:ins w:id="787" w:author="UWI OC Office" w:date="2017-09-07T12:37:00Z">
        <w:r w:rsidR="006D4142">
          <w:rPr>
            <w:rFonts w:ascii="Courier New" w:hAnsi="Courier New" w:cs="Courier New"/>
          </w:rPr>
          <w:t xml:space="preserve">look </w:t>
        </w:r>
      </w:ins>
      <w:r w:rsidRPr="00EF2C15">
        <w:rPr>
          <w:rFonts w:ascii="Courier New" w:hAnsi="Courier New" w:cs="Courier New"/>
        </w:rPr>
        <w:t>together again, at the quiz questions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00:09:20,112 --&gt; 00:09:22,224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let's see what the right answers are.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00:09:22,378 --&gt; 00:09:26,990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So the first question we had </w:t>
      </w:r>
      <w:del w:id="788" w:author="UWI OC Office" w:date="2017-09-07T12:37:00Z">
        <w:r w:rsidRPr="00EF2C15" w:rsidDel="006D4142">
          <w:rPr>
            <w:rFonts w:ascii="Courier New" w:hAnsi="Courier New" w:cs="Courier New"/>
          </w:rPr>
          <w:delText xml:space="preserve">ask </w:delText>
        </w:r>
      </w:del>
      <w:ins w:id="789" w:author="UWI OC Office" w:date="2017-09-07T12:37:00Z">
        <w:r w:rsidR="006D4142" w:rsidRPr="00EF2C15">
          <w:rPr>
            <w:rFonts w:ascii="Courier New" w:hAnsi="Courier New" w:cs="Courier New"/>
          </w:rPr>
          <w:t>as</w:t>
        </w:r>
        <w:r w:rsidR="006D4142">
          <w:rPr>
            <w:rFonts w:ascii="Courier New" w:hAnsi="Courier New" w:cs="Courier New"/>
          </w:rPr>
          <w:t>ked</w:t>
        </w:r>
        <w:r w:rsidR="006D4142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you if the following are examples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00:09:27,147 --&gt; 00:09:28,997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implementation research outcomes.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00:09:29,189 --&gt; 00:09:32,164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Mortality, mobility, and disease incidence.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189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00:09:32,327 --&gt; 00:09:35,427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you will agree with me that these are really health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190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00:09:35,588 --&gt; 00:09:38,751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they are not examples of implementation research outcomes.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00:09:39,490 --&gt; 00:09:43,290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second question asked you if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00:09:43,450 --&gt; 00:09:45,338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are only single-domain constructs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00:09:45,573 --&gt; 00:09:48,036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if they are heuristically defined.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00:09:48,197 --&gt; 00:09:50,472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 Again, the right answer here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00:09:50,702 --&gt; 00:09:54,365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will be false, because we know that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00:09:54,518 --&gt; 00:09:57,755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could be construed as single-domain constructs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00:09:57,953 --&gt; 00:10:00,778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such as implementation costs, acceptability,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00:10:00,948 --&gt; 00:10:05,073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or they could also be construed </w:t>
      </w:r>
      <w:del w:id="790" w:author="UWI OC Office" w:date="2017-09-07T12:38:00Z">
        <w:r w:rsidRPr="00EF2C15" w:rsidDel="006D4142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as multi-domain constructs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199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00:10:05,219 --&gt; 00:10:08,056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such as fidelity and feasibility.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00:10:08,214 --&gt; 00:10:12,089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However, we know that invariably all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00:10:12,271 --&gt; 00:10:14,183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are heuristically defined.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00:10:14,343 --&gt; 00:10:17,380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 said that the</w:t>
      </w:r>
      <w:ins w:id="791" w:author="UWI OC Office" w:date="2017-09-07T12:38:00Z">
        <w:r w:rsidR="006D4142">
          <w:rPr>
            <w:rFonts w:ascii="Courier New" w:hAnsi="Courier New" w:cs="Courier New"/>
          </w:rPr>
          <w:t>y</w:t>
        </w:r>
      </w:ins>
      <w:r w:rsidRPr="00EF2C15">
        <w:rPr>
          <w:rFonts w:ascii="Courier New" w:hAnsi="Courier New" w:cs="Courier New"/>
        </w:rPr>
        <w:t xml:space="preserve"> are defined based on the actual experience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00:10:17,535 --&gt; 00:10:18,997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of the implementation.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00:10:19,142 --&gt; 00:10:21,667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That is to say, their definition is </w:t>
      </w:r>
      <w:proofErr w:type="spellStart"/>
      <w:r w:rsidRPr="00EF2C15">
        <w:rPr>
          <w:rFonts w:ascii="Courier New" w:hAnsi="Courier New" w:cs="Courier New"/>
        </w:rPr>
        <w:t>operationalized</w:t>
      </w:r>
      <w:proofErr w:type="spellEnd"/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00:10:21,781 --&gt; 00:10:25,881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based on how the implementation activities are carried out.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00:10:26,037 --&gt; 00:10:30,012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Now, the third question asked you whether implementation fidelity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00:10:30,143 --&gt; 00:10:32,468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could be assessed by examining adherence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00:10:32,628 --&gt; 00:10:35,503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to the intervention protocol and quality of delivery.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209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00:10:35,658 --&gt; 00:10:37,795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 right response here, is true.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00:10:37,951 --&gt; 00:10:41,626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Measure of adherence, measures of quality of delivery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00:10:41,777 --&gt; 00:10:45,702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of dosage, of frequency and so on, are examples of ways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00:10:45,843 --&gt; 00:10:48,668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by which we can take measures of implementation fidelity.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00:10:48,839 --&gt; 00:10:51,939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then the fo</w:t>
      </w:r>
      <w:ins w:id="792" w:author="UWI OC Office" w:date="2017-09-07T12:38:00Z">
        <w:r w:rsidR="006D4142">
          <w:rPr>
            <w:rFonts w:ascii="Courier New" w:hAnsi="Courier New" w:cs="Courier New"/>
          </w:rPr>
          <w:t>u</w:t>
        </w:r>
      </w:ins>
      <w:r w:rsidRPr="00EF2C15">
        <w:rPr>
          <w:rFonts w:ascii="Courier New" w:hAnsi="Courier New" w:cs="Courier New"/>
        </w:rPr>
        <w:t>rth question asked you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00:10:52,109 --&gt; 00:10:55,359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whether various implementation research outcomes are relevant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00:10:55,413 --&gt; 00:10:59,275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for research </w:t>
      </w:r>
      <w:del w:id="793" w:author="UWI OC Office" w:date="2017-09-07T12:38:00Z">
        <w:r w:rsidRPr="00EF2C15" w:rsidDel="006D4142">
          <w:rPr>
            <w:rFonts w:ascii="Courier New" w:hAnsi="Courier New" w:cs="Courier New"/>
          </w:rPr>
          <w:delText xml:space="preserve">cost </w:delText>
        </w:r>
      </w:del>
      <w:ins w:id="794" w:author="UWI OC Office" w:date="2017-09-07T12:38:00Z">
        <w:r w:rsidR="006D4142">
          <w:rPr>
            <w:rFonts w:ascii="Courier New" w:hAnsi="Courier New" w:cs="Courier New"/>
          </w:rPr>
          <w:t xml:space="preserve">focused </w:t>
        </w:r>
      </w:ins>
      <w:r w:rsidRPr="00EF2C15">
        <w:rPr>
          <w:rFonts w:ascii="Courier New" w:hAnsi="Courier New" w:cs="Courier New"/>
        </w:rPr>
        <w:t>on different temporal stages of implementation.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00:10:59,417 --&gt; 00:11:01,042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Yes, the answer here is true.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>217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00:11:01,221 --&gt; 00:11:03,633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Remember that diagram that we showed you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00:11:03,776 --&gt; 00:11:05,789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that we can think about implementation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219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00:11:05,949 --&gt; 00:11:07,599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consisting </w:t>
      </w:r>
      <w:ins w:id="795" w:author="UWI OC Office" w:date="2017-09-07T12:39:00Z">
        <w:r w:rsidR="006D4142">
          <w:rPr>
            <w:rFonts w:ascii="Courier New" w:hAnsi="Courier New" w:cs="Courier New"/>
          </w:rPr>
          <w:t xml:space="preserve">of </w:t>
        </w:r>
      </w:ins>
      <w:r w:rsidRPr="00EF2C15">
        <w:rPr>
          <w:rFonts w:ascii="Courier New" w:hAnsi="Courier New" w:cs="Courier New"/>
        </w:rPr>
        <w:t>different stages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00:11:07,777 --&gt; 00:11:10,964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early stage, the middle stage and the late stage,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00:11:11,103 --&gt; 00:11:14,565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we said that different types of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00:11:14,728 --&gt; 00:11:18,978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are relevant, are salient for these different stages of implementation.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00:11:19,111 --&gt; 00:11:22,649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And the </w:t>
      </w:r>
      <w:del w:id="796" w:author="UWI OC Office" w:date="2017-09-07T12:39:00Z">
        <w:r w:rsidRPr="00EF2C15" w:rsidDel="006D4142">
          <w:rPr>
            <w:rFonts w:ascii="Courier New" w:hAnsi="Courier New" w:cs="Courier New"/>
          </w:rPr>
          <w:delText xml:space="preserve">the </w:delText>
        </w:r>
      </w:del>
      <w:r w:rsidRPr="00EF2C15">
        <w:rPr>
          <w:rFonts w:ascii="Courier New" w:hAnsi="Courier New" w:cs="Courier New"/>
        </w:rPr>
        <w:t>last question asked you, whether fidelity measures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00:11:22,802 --&gt; 00:11:25,877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are some of the most common implementation research outcomes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00:11:26,015 --&gt; 00:11:28,078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in assessing </w:t>
      </w:r>
      <w:del w:id="797" w:author="UWI OC Office" w:date="2017-09-07T16:02:00Z">
        <w:r w:rsidRPr="00EF2C15" w:rsidDel="00F35D5F">
          <w:rPr>
            <w:rFonts w:ascii="Courier New" w:hAnsi="Courier New" w:cs="Courier New"/>
          </w:rPr>
          <w:delText xml:space="preserve">our </w:delText>
        </w:r>
      </w:del>
      <w:ins w:id="798" w:author="UWI OC Office" w:date="2017-09-07T16:02:00Z">
        <w:r w:rsidR="00F35D5F">
          <w:rPr>
            <w:rFonts w:ascii="Courier New" w:hAnsi="Courier New" w:cs="Courier New"/>
          </w:rPr>
          <w:t>health</w:t>
        </w:r>
        <w:r w:rsidR="00F35D5F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systems</w:t>
      </w:r>
      <w:ins w:id="799" w:author="UWI OC Office" w:date="2017-09-07T16:02:00Z">
        <w:r w:rsidR="00F35D5F">
          <w:rPr>
            <w:rFonts w:ascii="Courier New" w:hAnsi="Courier New" w:cs="Courier New"/>
          </w:rPr>
          <w:t>'</w:t>
        </w:r>
      </w:ins>
      <w:r w:rsidRPr="00EF2C15">
        <w:rPr>
          <w:rFonts w:ascii="Courier New" w:hAnsi="Courier New" w:cs="Courier New"/>
        </w:rPr>
        <w:t xml:space="preserve"> readiness.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00:11:28,243 --&gt; 00:11:30,693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Now, the right answer here is false.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00:11:30,855 --&gt; 00:11:33,768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However, this is a little bit tricky because we really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00:11:33,933 --&gt; 00:11:36,433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need to think about what we're  trying to accomplish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229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00:11:36,501 --&gt; 00:11:38,438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when we measure </w:t>
      </w:r>
      <w:del w:id="800" w:author="UWI OC Office" w:date="2017-09-07T16:02:00Z">
        <w:r w:rsidRPr="00EF2C15" w:rsidDel="00F35D5F">
          <w:rPr>
            <w:rFonts w:ascii="Courier New" w:hAnsi="Courier New" w:cs="Courier New"/>
          </w:rPr>
          <w:delText xml:space="preserve">our </w:delText>
        </w:r>
      </w:del>
      <w:ins w:id="801" w:author="UWI OC Office" w:date="2017-09-07T16:02:00Z">
        <w:r w:rsidR="00F35D5F">
          <w:rPr>
            <w:rFonts w:ascii="Courier New" w:hAnsi="Courier New" w:cs="Courier New"/>
          </w:rPr>
          <w:t>health</w:t>
        </w:r>
        <w:r w:rsidR="00F35D5F" w:rsidRPr="00EF2C15">
          <w:rPr>
            <w:rFonts w:ascii="Courier New" w:hAnsi="Courier New" w:cs="Courier New"/>
          </w:rPr>
          <w:t xml:space="preserve"> </w:t>
        </w:r>
      </w:ins>
      <w:del w:id="802" w:author="UWI OC Office" w:date="2017-09-07T16:02:00Z">
        <w:r w:rsidRPr="00EF2C15" w:rsidDel="00F35D5F">
          <w:rPr>
            <w:rFonts w:ascii="Courier New" w:hAnsi="Courier New" w:cs="Courier New"/>
          </w:rPr>
          <w:delText xml:space="preserve">system's </w:delText>
        </w:r>
      </w:del>
      <w:ins w:id="803" w:author="UWI OC Office" w:date="2017-09-07T16:02:00Z">
        <w:r w:rsidR="00F35D5F" w:rsidRPr="00EF2C15">
          <w:rPr>
            <w:rFonts w:ascii="Courier New" w:hAnsi="Courier New" w:cs="Courier New"/>
          </w:rPr>
          <w:t>system</w:t>
        </w:r>
        <w:r w:rsidR="00F35D5F">
          <w:rPr>
            <w:rFonts w:ascii="Courier New" w:hAnsi="Courier New" w:cs="Courier New"/>
          </w:rPr>
          <w:t>s'</w:t>
        </w:r>
        <w:r w:rsidR="00F35D5F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readiness.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00:11:38,500 --&gt; 00:11:40,388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lastRenderedPageBreak/>
        <w:t xml:space="preserve">When we measure </w:t>
      </w:r>
      <w:del w:id="804" w:author="UWI OC Office" w:date="2017-09-07T16:02:00Z">
        <w:r w:rsidRPr="00EF2C15" w:rsidDel="00F35D5F">
          <w:rPr>
            <w:rFonts w:ascii="Courier New" w:hAnsi="Courier New" w:cs="Courier New"/>
          </w:rPr>
          <w:delText xml:space="preserve">our </w:delText>
        </w:r>
      </w:del>
      <w:ins w:id="805" w:author="UWI OC Office" w:date="2017-09-07T16:02:00Z">
        <w:r w:rsidR="00F35D5F">
          <w:rPr>
            <w:rFonts w:ascii="Courier New" w:hAnsi="Courier New" w:cs="Courier New"/>
          </w:rPr>
          <w:t>health</w:t>
        </w:r>
        <w:r w:rsidR="00F35D5F" w:rsidRPr="00EF2C15">
          <w:rPr>
            <w:rFonts w:ascii="Courier New" w:hAnsi="Courier New" w:cs="Courier New"/>
          </w:rPr>
          <w:t xml:space="preserve"> </w:t>
        </w:r>
      </w:ins>
      <w:del w:id="806" w:author="UWI OC Office" w:date="2017-09-07T16:02:00Z">
        <w:r w:rsidRPr="00EF2C15" w:rsidDel="00F35D5F">
          <w:rPr>
            <w:rFonts w:ascii="Courier New" w:hAnsi="Courier New" w:cs="Courier New"/>
          </w:rPr>
          <w:delText xml:space="preserve">system's </w:delText>
        </w:r>
      </w:del>
      <w:ins w:id="807" w:author="UWI OC Office" w:date="2017-09-07T16:02:00Z">
        <w:r w:rsidR="00F35D5F" w:rsidRPr="00EF2C15">
          <w:rPr>
            <w:rFonts w:ascii="Courier New" w:hAnsi="Courier New" w:cs="Courier New"/>
          </w:rPr>
          <w:t>system</w:t>
        </w:r>
        <w:r w:rsidR="00F35D5F">
          <w:rPr>
            <w:rFonts w:ascii="Courier New" w:hAnsi="Courier New" w:cs="Courier New"/>
          </w:rPr>
          <w:t>s'</w:t>
        </w:r>
        <w:r w:rsidR="00F35D5F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readiness,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00:11:40,500 --&gt; 00:11:43,600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we're trying to gauge the readiness of the health systems.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00:11:43,764 --&gt; 00:11:46,414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del w:id="808" w:author="UWI OC Office" w:date="2017-09-07T12:39:00Z">
        <w:r w:rsidRPr="00EF2C15" w:rsidDel="00E333B9">
          <w:rPr>
            <w:rFonts w:ascii="Courier New" w:hAnsi="Courier New" w:cs="Courier New"/>
          </w:rPr>
          <w:delText xml:space="preserve">we're </w:delText>
        </w:r>
      </w:del>
      <w:ins w:id="809" w:author="UWI OC Office" w:date="2017-09-07T12:39:00Z">
        <w:r w:rsidR="00E333B9">
          <w:rPr>
            <w:rFonts w:ascii="Courier New" w:hAnsi="Courier New" w:cs="Courier New"/>
          </w:rPr>
          <w:t>W</w:t>
        </w:r>
        <w:r w:rsidR="00E333B9" w:rsidRPr="00EF2C15">
          <w:rPr>
            <w:rFonts w:ascii="Courier New" w:hAnsi="Courier New" w:cs="Courier New"/>
          </w:rPr>
          <w:t xml:space="preserve">e're </w:t>
        </w:r>
      </w:ins>
      <w:r w:rsidRPr="00EF2C15">
        <w:rPr>
          <w:rFonts w:ascii="Courier New" w:hAnsi="Courier New" w:cs="Courier New"/>
        </w:rPr>
        <w:t>trying to gauge the willingness of participants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00:11:46,498 --&gt; 00:11:47,786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 xml:space="preserve">to </w:t>
      </w:r>
      <w:del w:id="810" w:author="UWI OC Office" w:date="2017-09-07T16:05:00Z">
        <w:r w:rsidRPr="00EF2C15" w:rsidDel="00F35D5F">
          <w:rPr>
            <w:rFonts w:ascii="Courier New" w:hAnsi="Courier New" w:cs="Courier New"/>
          </w:rPr>
          <w:delText xml:space="preserve">adopt </w:delText>
        </w:r>
      </w:del>
      <w:ins w:id="811" w:author="UWI OC Office" w:date="2017-09-07T16:05:00Z">
        <w:r w:rsidR="00F35D5F" w:rsidRPr="00EF2C15">
          <w:rPr>
            <w:rFonts w:ascii="Courier New" w:hAnsi="Courier New" w:cs="Courier New"/>
          </w:rPr>
          <w:t>ad</w:t>
        </w:r>
        <w:r w:rsidR="00F35D5F">
          <w:rPr>
            <w:rFonts w:ascii="Courier New" w:hAnsi="Courier New" w:cs="Courier New"/>
          </w:rPr>
          <w:t>a</w:t>
        </w:r>
        <w:r w:rsidR="00F35D5F" w:rsidRPr="00EF2C15">
          <w:rPr>
            <w:rFonts w:ascii="Courier New" w:hAnsi="Courier New" w:cs="Courier New"/>
          </w:rPr>
          <w:t xml:space="preserve">pt </w:t>
        </w:r>
      </w:ins>
      <w:del w:id="812" w:author="UWI OC Office" w:date="2017-09-07T12:40:00Z">
        <w:r w:rsidRPr="00EF2C15" w:rsidDel="00E333B9">
          <w:rPr>
            <w:rFonts w:ascii="Courier New" w:hAnsi="Courier New" w:cs="Courier New"/>
          </w:rPr>
          <w:delText xml:space="preserve">to </w:delText>
        </w:r>
      </w:del>
      <w:ins w:id="813" w:author="UWI OC Office" w:date="2017-09-07T16:05:00Z">
        <w:r w:rsidR="00F35D5F">
          <w:rPr>
            <w:rFonts w:ascii="Courier New" w:hAnsi="Courier New" w:cs="Courier New"/>
          </w:rPr>
          <w:t>to</w:t>
        </w:r>
      </w:ins>
      <w:ins w:id="814" w:author="UWI OC Office" w:date="2017-09-07T12:40:00Z">
        <w:r w:rsidR="00E333B9" w:rsidRPr="00EF2C15">
          <w:rPr>
            <w:rFonts w:ascii="Courier New" w:hAnsi="Courier New" w:cs="Courier New"/>
          </w:rPr>
          <w:t xml:space="preserve"> </w:t>
        </w:r>
      </w:ins>
      <w:r w:rsidRPr="00EF2C15">
        <w:rPr>
          <w:rFonts w:ascii="Courier New" w:hAnsi="Courier New" w:cs="Courier New"/>
        </w:rPr>
        <w:t>intervention,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00:11:47,886 --&gt; 00:11:50,223</w:t>
      </w:r>
    </w:p>
    <w:p w:rsidR="004C37F7" w:rsidRPr="00EF2C15" w:rsidDel="00F35D5F" w:rsidRDefault="004C37F7" w:rsidP="004C37F7">
      <w:pPr>
        <w:pStyle w:val="Textebrut"/>
        <w:rPr>
          <w:del w:id="815" w:author="UWI OC Office" w:date="2017-09-07T16:06:00Z"/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we're trying to assess the strength</w:t>
      </w:r>
      <w:ins w:id="816" w:author="UWI OC Office" w:date="2017-09-07T12:41:00Z">
        <w:r w:rsidR="00401582">
          <w:rPr>
            <w:rFonts w:ascii="Courier New" w:hAnsi="Courier New" w:cs="Courier New"/>
          </w:rPr>
          <w:t>s</w:t>
        </w:r>
      </w:ins>
      <w:r w:rsidRPr="00EF2C15">
        <w:rPr>
          <w:rFonts w:ascii="Courier New" w:hAnsi="Courier New" w:cs="Courier New"/>
        </w:rPr>
        <w:t xml:space="preserve"> and the weaknesses </w:t>
      </w:r>
      <w:del w:id="817" w:author="UWI OC Office" w:date="2017-09-07T16:06:00Z">
        <w:r w:rsidR="008A522A" w:rsidRPr="008A522A">
          <w:rPr>
            <w:rFonts w:ascii="Courier New" w:hAnsi="Courier New" w:cs="Courier New"/>
            <w:rPrChange w:id="818" w:author="UWI OC Office" w:date="2017-09-07T16:06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delText>of our implementation activities</w:delText>
        </w:r>
      </w:del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00:11:50,390 --&gt; 00:11:51,715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within the system.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00:11:51,864 --&gt; 00:11:55,201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We're trying to use that to predict how successful our intervention,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237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00:11:55,331 --&gt; 00:11:57,918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or our implementation activities are going to be.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00:11:58,086 --&gt; 00:12:01,374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However, when we do measures of fidelity,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239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00:12:01,548 --&gt; 00:12:03,773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 actually would have had to be carrying out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240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00:12:03,916 --&gt; 00:12:05,403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the implementation projects.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241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00:12:05,550 --&gt; 00:12:08,625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 you see that, in that regard, implementation fidelity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00:12:08,795 --&gt; 00:12:11,745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might not be a good measure of our system's readiness.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00:12:11,885 --&gt; 00:12:16,335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So, this conclude</w:t>
      </w:r>
      <w:ins w:id="819" w:author="UWI OC Office" w:date="2017-09-07T12:41:00Z">
        <w:r w:rsidR="00401582">
          <w:rPr>
            <w:rFonts w:ascii="Courier New" w:hAnsi="Courier New" w:cs="Courier New"/>
          </w:rPr>
          <w:t>s</w:t>
        </w:r>
      </w:ins>
      <w:r w:rsidRPr="00EF2C15">
        <w:rPr>
          <w:rFonts w:ascii="Courier New" w:hAnsi="Courier New" w:cs="Courier New"/>
        </w:rPr>
        <w:t xml:space="preserve"> </w:t>
      </w:r>
      <w:del w:id="820" w:author="UWI OC Office" w:date="2017-09-07T12:41:00Z">
        <w:r w:rsidRPr="00EF2C15" w:rsidDel="00401582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 xml:space="preserve">chapter two, </w:t>
      </w:r>
      <w:del w:id="821" w:author="UWI OC Office" w:date="2017-09-07T12:41:00Z">
        <w:r w:rsidRPr="00EF2C15" w:rsidDel="00401582">
          <w:rPr>
            <w:rFonts w:ascii="Courier New" w:hAnsi="Courier New" w:cs="Courier New"/>
          </w:rPr>
          <w:delText xml:space="preserve">even </w:delText>
        </w:r>
      </w:del>
      <w:r w:rsidRPr="00EF2C15">
        <w:rPr>
          <w:rFonts w:ascii="Courier New" w:hAnsi="Courier New" w:cs="Courier New"/>
        </w:rPr>
        <w:t>of module four,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244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00:12:16,491 --&gt; 00:12:18,978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and when we come back in chapter three,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245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00:12:19,142 --&gt; 00:12:21,292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we're going to be looking at how to measure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246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00:12:21,423 --&gt; 00:12:25,723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  <w:r w:rsidRPr="00EF2C15">
        <w:rPr>
          <w:rFonts w:ascii="Courier New" w:hAnsi="Courier New" w:cs="Courier New"/>
        </w:rPr>
        <w:t>implementation research outcomes, thank you.</w:t>
      </w: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4C37F7" w:rsidRPr="00EF2C15" w:rsidRDefault="004C37F7" w:rsidP="004C37F7">
      <w:pPr>
        <w:pStyle w:val="Textebrut"/>
        <w:rPr>
          <w:rFonts w:ascii="Courier New" w:hAnsi="Courier New" w:cs="Courier New"/>
        </w:rPr>
      </w:pPr>
    </w:p>
    <w:p w:rsidR="001317B1" w:rsidRDefault="001317B1" w:rsidP="001317B1">
      <w:pPr>
        <w:rPr>
          <w:b/>
        </w:rPr>
      </w:pPr>
    </w:p>
    <w:p w:rsidR="001317B1" w:rsidRDefault="001317B1" w:rsidP="001317B1">
      <w:pPr>
        <w:rPr>
          <w:b/>
        </w:rPr>
      </w:pPr>
      <w:r w:rsidRPr="001317B1">
        <w:rPr>
          <w:b/>
        </w:rPr>
        <w:t>rmooc.org/courses/course-v1:TDR+IR+2016/courseware/ddde7302c3d443559d695bb1122135e5/a1146fc7e45c4f689abef12691731330/?child=first</w:t>
      </w:r>
    </w:p>
    <w:p w:rsidR="001317B1" w:rsidRDefault="008A522A" w:rsidP="001317B1">
      <w:hyperlink r:id="rId28" w:history="1">
        <w:r w:rsidR="001317B1">
          <w:rPr>
            <w:rStyle w:val="Lienhypertexte"/>
            <w:rFonts w:ascii="inherit" w:hAnsi="inherit"/>
            <w:color w:val="0075B4"/>
          </w:rPr>
          <w:t>Course</w:t>
        </w:r>
      </w:hyperlink>
      <w:r w:rsidR="001317B1">
        <w:t>  </w:t>
      </w:r>
      <w:hyperlink r:id="rId29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30" w:anchor="block-v1:TDR+IR+2016+type@sequential+block@a1146fc7e45c4f689abef12691731330" w:history="1">
        <w:r w:rsidR="001317B1">
          <w:rPr>
            <w:rStyle w:val="Lienhypertexte"/>
            <w:rFonts w:ascii="inherit" w:hAnsi="inherit"/>
            <w:color w:val="0075B4"/>
          </w:rPr>
          <w:t>Examples of Implementation Research Outcomes</w:t>
        </w:r>
      </w:hyperlink>
      <w:r w:rsidR="001317B1">
        <w:t>  </w:t>
      </w:r>
      <w:r w:rsidR="001317B1">
        <w:rPr>
          <w:rStyle w:val="nav-item"/>
          <w:rFonts w:ascii="inherit" w:hAnsi="inherit"/>
        </w:rPr>
        <w:t>Resources and References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1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Examples of Implementation Research Outcomes 1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1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Examples of Implementation Research Outcomes 2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13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Resources and References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Resources</w:t>
      </w:r>
    </w:p>
    <w:p w:rsidR="001317B1" w:rsidRDefault="001317B1" w:rsidP="001317B1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Presentation available for download </w:t>
      </w:r>
      <w:hyperlink r:id="rId31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</w:t>
      </w:r>
    </w:p>
    <w:p w:rsidR="001317B1" w:rsidRDefault="001317B1" w:rsidP="001317B1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lev"/>
          <w:rFonts w:ascii="Verdana" w:hAnsi="Verdana"/>
          <w:color w:val="3C3C3C"/>
        </w:rPr>
        <w:t>Video</w:t>
      </w:r>
    </w:p>
    <w:p w:rsidR="001317B1" w:rsidRDefault="008A522A" w:rsidP="001317B1">
      <w:pPr>
        <w:numPr>
          <w:ilvl w:val="0"/>
          <w:numId w:val="14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hyperlink r:id="rId32" w:tgtFrame="[object Object]" w:history="1">
        <w:r w:rsidR="001317B1">
          <w:rPr>
            <w:rStyle w:val="Lienhypertexte"/>
            <w:rFonts w:ascii="inherit" w:hAnsi="inherit"/>
            <w:color w:val="0079BC"/>
          </w:rPr>
          <w:t>BBC World's Kill or Cure television programme on home management of malaria</w:t>
        </w:r>
      </w:hyperlink>
      <w:r w:rsidR="001317B1">
        <w:rPr>
          <w:color w:val="3C3C3C"/>
        </w:rPr>
        <w:t>.</w:t>
      </w:r>
    </w:p>
    <w:p w:rsidR="001317B1" w:rsidRDefault="001317B1" w:rsidP="001317B1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lev"/>
          <w:rFonts w:ascii="Verdana" w:hAnsi="Verdana"/>
          <w:color w:val="3C3C3C"/>
        </w:rPr>
        <w:t>Link/URL</w:t>
      </w:r>
    </w:p>
    <w:p w:rsidR="001317B1" w:rsidRDefault="001317B1" w:rsidP="001317B1">
      <w:pPr>
        <w:numPr>
          <w:ilvl w:val="0"/>
          <w:numId w:val="15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t>The service availability and readiness assessment (SARA) methodology was developed through a joint World Health Organization (WHO)</w:t>
      </w:r>
      <w:ins w:id="822" w:author="UWI Staff" w:date="2017-08-29T11:12:00Z">
        <w:r w:rsidR="00FA4D29">
          <w:rPr>
            <w:color w:val="3C3C3C"/>
          </w:rPr>
          <w:t>/</w:t>
        </w:r>
      </w:ins>
      <w:r>
        <w:rPr>
          <w:color w:val="3C3C3C"/>
        </w:rPr>
        <w:t xml:space="preserve"> </w:t>
      </w:r>
      <w:del w:id="823" w:author="UWI Staff" w:date="2017-08-29T11:13:00Z">
        <w:r w:rsidDel="00FA4D29">
          <w:rPr>
            <w:color w:val="3C3C3C"/>
          </w:rPr>
          <w:delText xml:space="preserve">– </w:delText>
        </w:r>
      </w:del>
      <w:r>
        <w:rPr>
          <w:color w:val="3C3C3C"/>
        </w:rPr>
        <w:t xml:space="preserve">United States Agency for International Development (USAID) </w:t>
      </w:r>
      <w:r>
        <w:rPr>
          <w:color w:val="3C3C3C"/>
        </w:rPr>
        <w:lastRenderedPageBreak/>
        <w:t xml:space="preserve">collaboration to fill critical gaps </w:t>
      </w:r>
      <w:del w:id="824" w:author="UWI Staff" w:date="2017-08-29T11:12:00Z">
        <w:r w:rsidDel="00FA4D29">
          <w:rPr>
            <w:color w:val="3C3C3C"/>
          </w:rPr>
          <w:delText xml:space="preserve">is </w:delText>
        </w:r>
      </w:del>
      <w:ins w:id="825" w:author="UWI Staff" w:date="2017-08-29T11:12:00Z">
        <w:r w:rsidR="00FA4D29">
          <w:rPr>
            <w:color w:val="3C3C3C"/>
          </w:rPr>
          <w:t xml:space="preserve">in </w:t>
        </w:r>
      </w:ins>
      <w:r>
        <w:rPr>
          <w:color w:val="3C3C3C"/>
        </w:rPr>
        <w:t>measuring and tracking progress in health systems strengthening. </w:t>
      </w:r>
      <w:hyperlink r:id="rId33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Introduction</w:t>
        </w:r>
      </w:hyperlink>
      <w:r>
        <w:rPr>
          <w:color w:val="3C3C3C"/>
        </w:rPr>
        <w:t>, </w:t>
      </w:r>
      <w:hyperlink r:id="rId34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Reference manual</w:t>
        </w:r>
      </w:hyperlink>
      <w:r>
        <w:rPr>
          <w:color w:val="3C3C3C"/>
        </w:rPr>
        <w:t>.  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 xml:space="preserve">1. Proctor E, </w:t>
      </w:r>
      <w:del w:id="826" w:author="UWI Staff" w:date="2017-08-29T11:13:00Z">
        <w:r w:rsidDel="00FA4D29">
          <w:rPr>
            <w:color w:val="3C3C3C"/>
          </w:rPr>
          <w:delText xml:space="preserve">Silmere H, Raghavan R, Hovmand P, Aarons G, Bunger A, </w:delText>
        </w:r>
      </w:del>
      <w:r>
        <w:rPr>
          <w:color w:val="3C3C3C"/>
        </w:rPr>
        <w:t xml:space="preserve">et al. Outcomes for implementation research: conceptual distinctions, measurement challenges, and research agenda. </w:t>
      </w:r>
      <w:r w:rsidR="008A522A" w:rsidRPr="008A522A">
        <w:rPr>
          <w:i/>
          <w:color w:val="3C3C3C"/>
          <w:rPrChange w:id="827" w:author="Isabel.b" w:date="2017-09-03T07:57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Adm</w:t>
      </w:r>
      <w:ins w:id="828" w:author="Isabel.b" w:date="2017-09-03T07:56:00Z">
        <w:r w:rsidR="008A522A" w:rsidRPr="008A522A">
          <w:rPr>
            <w:i/>
            <w:color w:val="3C3C3C"/>
            <w:rPrChange w:id="829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inistration </w:t>
        </w:r>
      </w:ins>
      <w:del w:id="830" w:author="Isabel.b" w:date="2017-09-03T07:56:00Z">
        <w:r w:rsidR="008A522A" w:rsidRPr="008A522A">
          <w:rPr>
            <w:i/>
            <w:color w:val="3C3C3C"/>
            <w:rPrChange w:id="831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 </w:delText>
        </w:r>
      </w:del>
      <w:ins w:id="832" w:author="Isabel.b" w:date="2017-09-03T07:56:00Z">
        <w:r w:rsidR="008A522A" w:rsidRPr="008A522A">
          <w:rPr>
            <w:i/>
            <w:color w:val="3C3C3C"/>
            <w:rPrChange w:id="833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and </w:t>
        </w:r>
      </w:ins>
      <w:del w:id="834" w:author="Isabel.b" w:date="2017-09-03T07:56:00Z">
        <w:r w:rsidR="008A522A" w:rsidRPr="008A522A">
          <w:rPr>
            <w:i/>
            <w:color w:val="3C3C3C"/>
            <w:rPrChange w:id="835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Policy </w:delText>
        </w:r>
      </w:del>
      <w:ins w:id="836" w:author="Isabel.b" w:date="2017-09-03T07:56:00Z">
        <w:r w:rsidR="008A522A" w:rsidRPr="008A522A">
          <w:rPr>
            <w:i/>
            <w:color w:val="3C3C3C"/>
            <w:rPrChange w:id="837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policy in </w:t>
        </w:r>
      </w:ins>
      <w:del w:id="838" w:author="Isabel.b" w:date="2017-09-03T07:56:00Z">
        <w:r w:rsidR="008A522A" w:rsidRPr="008A522A">
          <w:rPr>
            <w:i/>
            <w:color w:val="3C3C3C"/>
            <w:rPrChange w:id="839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Ment </w:delText>
        </w:r>
      </w:del>
      <w:ins w:id="840" w:author="Isabel.b" w:date="2017-09-03T07:56:00Z">
        <w:r w:rsidR="008A522A" w:rsidRPr="008A522A">
          <w:rPr>
            <w:i/>
            <w:color w:val="3C3C3C"/>
            <w:rPrChange w:id="841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ment</w:t>
        </w:r>
      </w:ins>
      <w:ins w:id="842" w:author="Isabel.b" w:date="2017-09-03T07:57:00Z">
        <w:r w:rsidR="008A522A" w:rsidRPr="008A522A">
          <w:rPr>
            <w:i/>
            <w:color w:val="3C3C3C"/>
            <w:rPrChange w:id="843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al</w:t>
        </w:r>
      </w:ins>
      <w:ins w:id="844" w:author="Isabel.b" w:date="2017-09-03T07:56:00Z">
        <w:r w:rsidR="008A522A" w:rsidRPr="008A522A">
          <w:rPr>
            <w:i/>
            <w:color w:val="3C3C3C"/>
            <w:rPrChange w:id="845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 </w:t>
        </w:r>
      </w:ins>
      <w:del w:id="846" w:author="Isabel.b" w:date="2017-09-03T07:57:00Z">
        <w:r w:rsidR="008A522A" w:rsidRPr="008A522A">
          <w:rPr>
            <w:i/>
            <w:color w:val="3C3C3C"/>
            <w:rPrChange w:id="847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Health </w:delText>
        </w:r>
      </w:del>
      <w:ins w:id="848" w:author="Isabel.b" w:date="2017-09-03T07:57:00Z">
        <w:r w:rsidR="008A522A" w:rsidRPr="008A522A">
          <w:rPr>
            <w:i/>
            <w:color w:val="3C3C3C"/>
            <w:rPrChange w:id="849" w:author="Isabel.b" w:date="2017-09-03T07:57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health</w:t>
        </w:r>
        <w:r w:rsidR="003A71A0">
          <w:rPr>
            <w:color w:val="3C3C3C"/>
          </w:rPr>
          <w:t xml:space="preserve">, </w:t>
        </w:r>
      </w:ins>
      <w:r>
        <w:rPr>
          <w:color w:val="3C3C3C"/>
        </w:rPr>
        <w:t>2011</w:t>
      </w:r>
      <w:del w:id="850" w:author="Isabel.b" w:date="2017-09-03T07:55:00Z">
        <w:r w:rsidDel="003A71A0">
          <w:rPr>
            <w:color w:val="3C3C3C"/>
          </w:rPr>
          <w:delText xml:space="preserve"> Mar;</w:delText>
        </w:r>
      </w:del>
      <w:ins w:id="851" w:author="Isabel.b" w:date="2017-09-03T07:55:00Z">
        <w:r w:rsidR="003A71A0">
          <w:rPr>
            <w:color w:val="3C3C3C"/>
          </w:rPr>
          <w:t xml:space="preserve">, </w:t>
        </w:r>
      </w:ins>
      <w:r>
        <w:rPr>
          <w:color w:val="3C3C3C"/>
        </w:rPr>
        <w:t>38(2):65-76. </w:t>
      </w:r>
      <w:hyperlink r:id="rId35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2. Peters</w:t>
      </w:r>
      <w:del w:id="852" w:author="Isabel.b" w:date="2017-09-03T08:09:00Z">
        <w:r w:rsidDel="0057428F">
          <w:rPr>
            <w:color w:val="3C3C3C"/>
          </w:rPr>
          <w:delText>,</w:delText>
        </w:r>
      </w:del>
      <w:r>
        <w:rPr>
          <w:color w:val="3C3C3C"/>
        </w:rPr>
        <w:t xml:space="preserve"> D</w:t>
      </w:r>
      <w:del w:id="853" w:author="UWI Staff" w:date="2017-08-29T11:14:00Z">
        <w:r w:rsidDel="00FA4D29">
          <w:rPr>
            <w:color w:val="3C3C3C"/>
          </w:rPr>
          <w:delText xml:space="preserve">. </w:delText>
        </w:r>
      </w:del>
      <w:r>
        <w:rPr>
          <w:color w:val="3C3C3C"/>
        </w:rPr>
        <w:t>H</w:t>
      </w:r>
      <w:del w:id="854" w:author="UWI Staff" w:date="2017-08-29T11:14:00Z">
        <w:r w:rsidDel="00FA4D29">
          <w:rPr>
            <w:color w:val="3C3C3C"/>
          </w:rPr>
          <w:delText>.</w:delText>
        </w:r>
      </w:del>
      <w:r>
        <w:rPr>
          <w:color w:val="3C3C3C"/>
        </w:rPr>
        <w:t xml:space="preserve">, </w:t>
      </w:r>
      <w:del w:id="855" w:author="UWI Staff" w:date="2017-08-29T11:14:00Z">
        <w:r w:rsidDel="00FA4D29">
          <w:rPr>
            <w:color w:val="3C3C3C"/>
          </w:rPr>
          <w:delText>Adam, T., Alonge, O., Agyepong, I. A., and Tran, N</w:delText>
        </w:r>
      </w:del>
      <w:ins w:id="856" w:author="UWI Staff" w:date="2017-08-29T11:14:00Z">
        <w:r w:rsidR="00FA4D29">
          <w:rPr>
            <w:color w:val="3C3C3C"/>
          </w:rPr>
          <w:t>et al</w:t>
        </w:r>
      </w:ins>
      <w:r>
        <w:rPr>
          <w:color w:val="3C3C3C"/>
        </w:rPr>
        <w:t xml:space="preserve">. Implementation research: what it is and how to do it. </w:t>
      </w:r>
      <w:r w:rsidR="008A522A" w:rsidRPr="008A522A">
        <w:rPr>
          <w:i/>
          <w:color w:val="3C3C3C"/>
          <w:rPrChange w:id="857" w:author="Isabel.b" w:date="2017-09-03T08:02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BMJ</w:t>
      </w:r>
      <w:ins w:id="858" w:author="Isabel.b" w:date="2017-09-03T07:58:00Z">
        <w:r w:rsidR="003A71A0">
          <w:rPr>
            <w:color w:val="3C3C3C"/>
          </w:rPr>
          <w:t>,</w:t>
        </w:r>
      </w:ins>
      <w:r>
        <w:rPr>
          <w:color w:val="3C3C3C"/>
        </w:rPr>
        <w:t xml:space="preserve"> </w:t>
      </w:r>
      <w:ins w:id="859" w:author="Isabel.b" w:date="2017-09-03T07:58:00Z">
        <w:r w:rsidR="003A71A0">
          <w:rPr>
            <w:color w:val="3C3C3C"/>
          </w:rPr>
          <w:t xml:space="preserve">2013, </w:t>
        </w:r>
      </w:ins>
      <w:r>
        <w:rPr>
          <w:color w:val="3C3C3C"/>
        </w:rPr>
        <w:t>347</w:t>
      </w:r>
      <w:del w:id="860" w:author="Isabel.b" w:date="2017-09-03T07:58:00Z">
        <w:r w:rsidDel="003A71A0">
          <w:rPr>
            <w:color w:val="3C3C3C"/>
          </w:rPr>
          <w:delText xml:space="preserve">, </w:delText>
        </w:r>
      </w:del>
      <w:ins w:id="861" w:author="Isabel.b" w:date="2017-09-03T07:58:00Z">
        <w:r w:rsidR="003A71A0">
          <w:rPr>
            <w:color w:val="3C3C3C"/>
          </w:rPr>
          <w:t>:</w:t>
        </w:r>
      </w:ins>
      <w:r>
        <w:rPr>
          <w:color w:val="3C3C3C"/>
        </w:rPr>
        <w:t>f6753.</w:t>
      </w:r>
      <w:del w:id="862" w:author="Isabel.b" w:date="2017-09-03T07:58:00Z">
        <w:r w:rsidDel="003A71A0">
          <w:rPr>
            <w:color w:val="3C3C3C"/>
          </w:rPr>
          <w:delText xml:space="preserve"> 2013</w:delText>
        </w:r>
      </w:del>
      <w:del w:id="863" w:author="Isabel.b" w:date="2017-09-03T08:09:00Z">
        <w:r w:rsidDel="0057428F">
          <w:rPr>
            <w:color w:val="3C3C3C"/>
          </w:rPr>
          <w:delText>. </w:delText>
        </w:r>
      </w:del>
      <w:hyperlink r:id="rId36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3. </w:t>
      </w:r>
      <w:proofErr w:type="spellStart"/>
      <w:r>
        <w:rPr>
          <w:color w:val="3C3C3C"/>
        </w:rPr>
        <w:t>Akogun</w:t>
      </w:r>
      <w:proofErr w:type="spellEnd"/>
      <w:r>
        <w:rPr>
          <w:color w:val="3C3C3C"/>
        </w:rPr>
        <w:t xml:space="preserve"> OB,</w:t>
      </w:r>
      <w:del w:id="864" w:author="Isabel.b" w:date="2017-09-03T08:10:00Z">
        <w:r w:rsidDel="0057428F">
          <w:rPr>
            <w:color w:val="3C3C3C"/>
          </w:rPr>
          <w:delText xml:space="preserve"> Audu Z, Weiss MG, Adelakun AO, Akoh JI, Akogun MK,</w:delText>
        </w:r>
      </w:del>
      <w:r>
        <w:rPr>
          <w:color w:val="3C3C3C"/>
        </w:rPr>
        <w:t xml:space="preserve"> et al. Community-directed treatment of </w:t>
      </w:r>
      <w:proofErr w:type="spellStart"/>
      <w:r>
        <w:rPr>
          <w:color w:val="3C3C3C"/>
        </w:rPr>
        <w:t>onchocerciasis</w:t>
      </w:r>
      <w:proofErr w:type="spellEnd"/>
      <w:r>
        <w:rPr>
          <w:color w:val="3C3C3C"/>
        </w:rPr>
        <w:t xml:space="preserve"> with </w:t>
      </w:r>
      <w:proofErr w:type="spellStart"/>
      <w:r>
        <w:rPr>
          <w:color w:val="3C3C3C"/>
        </w:rPr>
        <w:t>ivermectin</w:t>
      </w:r>
      <w:proofErr w:type="spellEnd"/>
      <w:r>
        <w:rPr>
          <w:color w:val="3C3C3C"/>
        </w:rPr>
        <w:t xml:space="preserve"> in </w:t>
      </w:r>
      <w:proofErr w:type="spellStart"/>
      <w:r>
        <w:rPr>
          <w:color w:val="3C3C3C"/>
        </w:rPr>
        <w:t>Takum</w:t>
      </w:r>
      <w:proofErr w:type="spellEnd"/>
      <w:r>
        <w:rPr>
          <w:color w:val="3C3C3C"/>
        </w:rPr>
        <w:t xml:space="preserve">, Nigeria. </w:t>
      </w:r>
      <w:r w:rsidR="008A522A" w:rsidRPr="008A522A">
        <w:rPr>
          <w:i/>
          <w:color w:val="3C3C3C"/>
          <w:rPrChange w:id="865" w:author="Isabel.b" w:date="2017-09-03T08:00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Trop</w:t>
      </w:r>
      <w:ins w:id="866" w:author="Isabel.b" w:date="2017-09-03T07:59:00Z">
        <w:r w:rsidR="008A522A" w:rsidRPr="008A522A">
          <w:rPr>
            <w:i/>
            <w:color w:val="3C3C3C"/>
            <w:rPrChange w:id="867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ical</w:t>
        </w:r>
      </w:ins>
      <w:r w:rsidR="008A522A" w:rsidRPr="008A522A">
        <w:rPr>
          <w:i/>
          <w:color w:val="3C3C3C"/>
          <w:rPrChange w:id="868" w:author="Isabel.b" w:date="2017-09-03T08:00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 xml:space="preserve"> </w:t>
      </w:r>
      <w:del w:id="869" w:author="Isabel.b" w:date="2017-09-03T07:59:00Z">
        <w:r w:rsidR="008A522A" w:rsidRPr="008A522A">
          <w:rPr>
            <w:i/>
            <w:color w:val="3C3C3C"/>
            <w:rPrChange w:id="870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Med </w:delText>
        </w:r>
      </w:del>
      <w:ins w:id="871" w:author="Isabel.b" w:date="2017-09-03T07:59:00Z">
        <w:r w:rsidR="008A522A" w:rsidRPr="008A522A">
          <w:rPr>
            <w:i/>
            <w:color w:val="3C3C3C"/>
            <w:rPrChange w:id="872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medicine and </w:t>
        </w:r>
      </w:ins>
      <w:del w:id="873" w:author="Isabel.b" w:date="2017-09-03T08:00:00Z">
        <w:r w:rsidR="008A522A" w:rsidRPr="008A522A">
          <w:rPr>
            <w:i/>
            <w:color w:val="3C3C3C"/>
            <w:rPrChange w:id="874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Int </w:delText>
        </w:r>
      </w:del>
      <w:ins w:id="875" w:author="Isabel.b" w:date="2017-09-03T08:00:00Z">
        <w:r w:rsidR="008A522A" w:rsidRPr="008A522A">
          <w:rPr>
            <w:i/>
            <w:color w:val="3C3C3C"/>
            <w:rPrChange w:id="876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international </w:t>
        </w:r>
      </w:ins>
      <w:del w:id="877" w:author="Isabel.b" w:date="2017-09-03T08:00:00Z">
        <w:r w:rsidR="008A522A" w:rsidRPr="008A522A">
          <w:rPr>
            <w:i/>
            <w:color w:val="3C3C3C"/>
            <w:rPrChange w:id="878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Health </w:delText>
        </w:r>
      </w:del>
      <w:ins w:id="879" w:author="Isabel.b" w:date="2017-09-03T08:00:00Z">
        <w:r w:rsidR="008A522A" w:rsidRPr="008A522A">
          <w:rPr>
            <w:i/>
            <w:color w:val="3C3C3C"/>
            <w:rPrChange w:id="880" w:author="Isabel.b" w:date="2017-09-03T08:00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health</w:t>
        </w:r>
        <w:r w:rsidR="003A71A0" w:rsidRPr="0057428F">
          <w:rPr>
            <w:color w:val="3C3C3C"/>
          </w:rPr>
          <w:t>,</w:t>
        </w:r>
        <w:r w:rsidR="003A71A0" w:rsidRPr="003A71A0">
          <w:rPr>
            <w:color w:val="3C3C3C"/>
          </w:rPr>
          <w:t xml:space="preserve"> </w:t>
        </w:r>
      </w:ins>
      <w:r>
        <w:rPr>
          <w:color w:val="3C3C3C"/>
        </w:rPr>
        <w:t>2001</w:t>
      </w:r>
      <w:del w:id="881" w:author="Isabel.b" w:date="2017-09-03T07:54:00Z">
        <w:r w:rsidDel="003A71A0">
          <w:rPr>
            <w:color w:val="3C3C3C"/>
          </w:rPr>
          <w:delText xml:space="preserve"> Mar;6</w:delText>
        </w:r>
      </w:del>
      <w:ins w:id="882" w:author="Isabel.b" w:date="2017-09-03T07:54:00Z">
        <w:r w:rsidR="003A71A0">
          <w:rPr>
            <w:color w:val="3C3C3C"/>
          </w:rPr>
          <w:t xml:space="preserve">, </w:t>
        </w:r>
      </w:ins>
      <w:r>
        <w:rPr>
          <w:color w:val="3C3C3C"/>
        </w:rPr>
        <w:t>(3):232-</w:t>
      </w:r>
      <w:ins w:id="883" w:author="Isabel.b" w:date="2017-09-03T07:55:00Z">
        <w:r w:rsidR="003A71A0">
          <w:rPr>
            <w:color w:val="3C3C3C"/>
          </w:rPr>
          <w:t>2</w:t>
        </w:r>
      </w:ins>
      <w:r>
        <w:rPr>
          <w:color w:val="3C3C3C"/>
        </w:rPr>
        <w:t>43. </w:t>
      </w:r>
      <w:hyperlink r:id="rId37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</w:t>
      </w:r>
    </w:p>
    <w:p w:rsidR="001317B1" w:rsidRDefault="001317B1" w:rsidP="001401D3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4. </w:t>
      </w:r>
      <w:proofErr w:type="spellStart"/>
      <w:r>
        <w:rPr>
          <w:color w:val="3C3C3C"/>
        </w:rPr>
        <w:t>Akogun</w:t>
      </w:r>
      <w:proofErr w:type="spellEnd"/>
      <w:r>
        <w:rPr>
          <w:color w:val="3C3C3C"/>
        </w:rPr>
        <w:t xml:space="preserve"> OB, </w:t>
      </w:r>
      <w:del w:id="884" w:author="UWI Staff" w:date="2017-08-29T11:14:00Z">
        <w:r w:rsidDel="00FA4D29">
          <w:rPr>
            <w:color w:val="3C3C3C"/>
          </w:rPr>
          <w:delText>Adesina AO, Njobdi S, Ogundahunsi O</w:delText>
        </w:r>
      </w:del>
      <w:ins w:id="885" w:author="UWI Staff" w:date="2017-08-29T11:14:00Z">
        <w:r w:rsidR="00FA4D29">
          <w:rPr>
            <w:color w:val="3C3C3C"/>
          </w:rPr>
          <w:t>et al</w:t>
        </w:r>
      </w:ins>
      <w:r>
        <w:rPr>
          <w:color w:val="3C3C3C"/>
        </w:rPr>
        <w:t xml:space="preserve">. Nomadic Fulani communities manage malaria on the move. </w:t>
      </w:r>
      <w:r w:rsidR="008A522A" w:rsidRPr="008A522A">
        <w:rPr>
          <w:i/>
          <w:color w:val="3C3C3C"/>
          <w:rPrChange w:id="886" w:author="Isabel.b" w:date="2017-09-03T08:01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Int</w:t>
      </w:r>
      <w:ins w:id="887" w:author="Isabel.b" w:date="2017-09-03T08:00:00Z">
        <w:r w:rsidR="008A522A" w:rsidRPr="008A522A">
          <w:rPr>
            <w:i/>
            <w:color w:val="3C3C3C"/>
            <w:rPrChange w:id="888" w:author="Isabel.b" w:date="2017-09-03T08:01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ernational</w:t>
        </w:r>
      </w:ins>
      <w:r w:rsidR="008A522A" w:rsidRPr="008A522A">
        <w:rPr>
          <w:i/>
          <w:color w:val="3C3C3C"/>
          <w:rPrChange w:id="889" w:author="Isabel.b" w:date="2017-09-03T08:01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 xml:space="preserve"> </w:t>
      </w:r>
      <w:del w:id="890" w:author="Isabel.b" w:date="2017-09-03T08:01:00Z">
        <w:r w:rsidR="008A522A" w:rsidRPr="008A522A">
          <w:rPr>
            <w:i/>
            <w:color w:val="3C3C3C"/>
            <w:rPrChange w:id="891" w:author="Isabel.b" w:date="2017-09-03T08:01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Health </w:delText>
        </w:r>
      </w:del>
      <w:ins w:id="892" w:author="Isabel.b" w:date="2017-09-03T08:01:00Z">
        <w:r w:rsidR="008A522A" w:rsidRPr="008A522A">
          <w:rPr>
            <w:i/>
            <w:color w:val="3C3C3C"/>
            <w:rPrChange w:id="893" w:author="Isabel.b" w:date="2017-09-03T08:01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health</w:t>
        </w:r>
        <w:r w:rsidR="003A71A0" w:rsidRPr="0057428F">
          <w:rPr>
            <w:color w:val="3C3C3C"/>
          </w:rPr>
          <w:t>,</w:t>
        </w:r>
        <w:r w:rsidR="003A71A0">
          <w:rPr>
            <w:color w:val="3C3C3C"/>
          </w:rPr>
          <w:t xml:space="preserve"> </w:t>
        </w:r>
      </w:ins>
      <w:r>
        <w:rPr>
          <w:color w:val="3C3C3C"/>
        </w:rPr>
        <w:t>2012</w:t>
      </w:r>
      <w:del w:id="894" w:author="Isabel.b" w:date="2017-09-10T08:15:00Z">
        <w:r w:rsidDel="001401D3">
          <w:rPr>
            <w:color w:val="3C3C3C"/>
          </w:rPr>
          <w:delText xml:space="preserve"> </w:delText>
        </w:r>
      </w:del>
      <w:del w:id="895" w:author="Isabel.b" w:date="2017-09-03T07:53:00Z">
        <w:r w:rsidDel="003245D1">
          <w:rPr>
            <w:color w:val="3C3C3C"/>
          </w:rPr>
          <w:delText>Mar;4</w:delText>
        </w:r>
      </w:del>
      <w:ins w:id="896" w:author="Isabel.b" w:date="2017-09-03T08:12:00Z">
        <w:r w:rsidR="0057428F">
          <w:rPr>
            <w:color w:val="3C3C3C"/>
          </w:rPr>
          <w:t>,</w:t>
        </w:r>
      </w:ins>
      <w:ins w:id="897" w:author="Isabel.b" w:date="2017-09-03T07:53:00Z">
        <w:r w:rsidR="003245D1">
          <w:rPr>
            <w:color w:val="3C3C3C"/>
          </w:rPr>
          <w:t xml:space="preserve"> </w:t>
        </w:r>
      </w:ins>
      <w:r>
        <w:rPr>
          <w:color w:val="3C3C3C"/>
        </w:rPr>
        <w:t>(1):10-</w:t>
      </w:r>
      <w:ins w:id="898" w:author="Isabel.b" w:date="2017-09-03T07:53:00Z">
        <w:r w:rsidR="003245D1">
          <w:rPr>
            <w:color w:val="3C3C3C"/>
          </w:rPr>
          <w:t>1</w:t>
        </w:r>
      </w:ins>
      <w:r>
        <w:rPr>
          <w:color w:val="3C3C3C"/>
        </w:rPr>
        <w:t>9. </w:t>
      </w:r>
      <w:hyperlink r:id="rId38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5. </w:t>
      </w:r>
      <w:proofErr w:type="spellStart"/>
      <w:r>
        <w:rPr>
          <w:color w:val="3C3C3C"/>
        </w:rPr>
        <w:t>Akweongo</w:t>
      </w:r>
      <w:proofErr w:type="spellEnd"/>
      <w:r>
        <w:rPr>
          <w:color w:val="3C3C3C"/>
        </w:rPr>
        <w:t xml:space="preserve"> P, </w:t>
      </w:r>
      <w:del w:id="899" w:author="UWI Staff" w:date="2017-08-29T11:15:00Z">
        <w:r w:rsidDel="00FA4D29">
          <w:rPr>
            <w:color w:val="3C3C3C"/>
          </w:rPr>
          <w:delText xml:space="preserve">gyei-Baffour P, Sudhakar M, Simwaka BN, Konate AT, Adongo PB, </w:delText>
        </w:r>
      </w:del>
      <w:r>
        <w:rPr>
          <w:color w:val="3C3C3C"/>
        </w:rPr>
        <w:t xml:space="preserve">et al. Feasibility and acceptability of ACT for the community case management of malaria in urban settings in five African sites. </w:t>
      </w:r>
      <w:r w:rsidR="008A522A" w:rsidRPr="008A522A">
        <w:rPr>
          <w:i/>
          <w:color w:val="3C3C3C"/>
          <w:rPrChange w:id="900" w:author="Isabel.b" w:date="2017-09-03T08:02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Malar</w:t>
      </w:r>
      <w:ins w:id="901" w:author="Isabel.b" w:date="2017-09-03T08:01:00Z">
        <w:r w:rsidR="008A522A" w:rsidRPr="008A522A">
          <w:rPr>
            <w:i/>
            <w:color w:val="3C3C3C"/>
            <w:rPrChange w:id="902" w:author="Isabel.b" w:date="2017-09-03T08:02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ia</w:t>
        </w:r>
      </w:ins>
      <w:r w:rsidR="008A522A" w:rsidRPr="008A522A">
        <w:rPr>
          <w:i/>
          <w:color w:val="3C3C3C"/>
          <w:rPrChange w:id="903" w:author="Isabel.b" w:date="2017-09-03T08:02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 xml:space="preserve"> </w:t>
      </w:r>
      <w:del w:id="904" w:author="Isabel.b" w:date="2017-09-03T08:01:00Z">
        <w:r w:rsidR="008A522A" w:rsidRPr="008A522A">
          <w:rPr>
            <w:i/>
            <w:color w:val="3C3C3C"/>
            <w:rPrChange w:id="905" w:author="Isabel.b" w:date="2017-09-03T08:02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J </w:delText>
        </w:r>
      </w:del>
      <w:ins w:id="906" w:author="Isabel.b" w:date="2017-09-03T08:01:00Z">
        <w:r w:rsidR="008A522A" w:rsidRPr="008A522A">
          <w:rPr>
            <w:i/>
            <w:color w:val="3C3C3C"/>
            <w:rPrChange w:id="907" w:author="Isabel.b" w:date="2017-09-03T08:02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j</w:t>
        </w:r>
      </w:ins>
      <w:ins w:id="908" w:author="Isabel.b" w:date="2017-09-03T08:02:00Z">
        <w:r w:rsidR="008A522A" w:rsidRPr="008A522A">
          <w:rPr>
            <w:i/>
            <w:color w:val="3C3C3C"/>
            <w:rPrChange w:id="909" w:author="Isabel.b" w:date="2017-09-03T08:02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o</w:t>
        </w:r>
      </w:ins>
      <w:ins w:id="910" w:author="Isabel.b" w:date="2017-09-03T08:01:00Z">
        <w:r w:rsidR="008A522A" w:rsidRPr="008A522A">
          <w:rPr>
            <w:i/>
            <w:color w:val="3C3C3C"/>
            <w:rPrChange w:id="911" w:author="Isabel.b" w:date="2017-09-03T08:02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urna</w:t>
        </w:r>
      </w:ins>
      <w:ins w:id="912" w:author="Isabel.b" w:date="2017-09-03T08:02:00Z">
        <w:r w:rsidR="008A522A" w:rsidRPr="008A522A">
          <w:rPr>
            <w:i/>
            <w:color w:val="3C3C3C"/>
            <w:rPrChange w:id="913" w:author="Isabel.b" w:date="2017-09-03T08:02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l</w:t>
        </w:r>
        <w:r w:rsidR="003A71A0">
          <w:rPr>
            <w:color w:val="3C3C3C"/>
          </w:rPr>
          <w:t xml:space="preserve">, </w:t>
        </w:r>
      </w:ins>
      <w:r>
        <w:rPr>
          <w:color w:val="3C3C3C"/>
        </w:rPr>
        <w:t>2011</w:t>
      </w:r>
      <w:del w:id="914" w:author="Isabel.b" w:date="2017-09-03T08:07:00Z">
        <w:r w:rsidDel="0057428F">
          <w:rPr>
            <w:color w:val="3C3C3C"/>
          </w:rPr>
          <w:delText>;</w:delText>
        </w:r>
      </w:del>
      <w:ins w:id="915" w:author="Isabel.b" w:date="2017-09-03T08:07:00Z">
        <w:r w:rsidR="0057428F">
          <w:rPr>
            <w:color w:val="3C3C3C"/>
          </w:rPr>
          <w:t>,</w:t>
        </w:r>
      </w:ins>
      <w:ins w:id="916" w:author="Isabel.b" w:date="2017-09-10T08:16:00Z">
        <w:r w:rsidR="001401D3">
          <w:rPr>
            <w:color w:val="3C3C3C"/>
          </w:rPr>
          <w:t xml:space="preserve"> </w:t>
        </w:r>
      </w:ins>
      <w:r>
        <w:rPr>
          <w:color w:val="3C3C3C"/>
        </w:rPr>
        <w:t>10:240. </w:t>
      </w:r>
      <w:hyperlink r:id="rId39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6. </w:t>
      </w:r>
      <w:proofErr w:type="spellStart"/>
      <w:r>
        <w:rPr>
          <w:color w:val="3C3C3C"/>
        </w:rPr>
        <w:t>Katabarwa</w:t>
      </w:r>
      <w:proofErr w:type="spellEnd"/>
      <w:r>
        <w:rPr>
          <w:color w:val="3C3C3C"/>
        </w:rPr>
        <w:t xml:space="preserve"> MN, </w:t>
      </w:r>
      <w:del w:id="917" w:author="UWI Staff" w:date="2017-08-29T11:15:00Z">
        <w:r w:rsidDel="00FA4D29">
          <w:rPr>
            <w:color w:val="3C3C3C"/>
          </w:rPr>
          <w:delText xml:space="preserve">Habomugisha P, Eyamba A, Byamukama E, Nwane P, Arinaitwe A, </w:delText>
        </w:r>
      </w:del>
      <w:r>
        <w:rPr>
          <w:color w:val="3C3C3C"/>
        </w:rPr>
        <w:t xml:space="preserve">et al. Community-directed interventions are practical and effective in low-resource communities: experience of </w:t>
      </w:r>
      <w:proofErr w:type="spellStart"/>
      <w:r>
        <w:rPr>
          <w:color w:val="3C3C3C"/>
        </w:rPr>
        <w:t>ivermectin</w:t>
      </w:r>
      <w:proofErr w:type="spellEnd"/>
      <w:r>
        <w:rPr>
          <w:color w:val="3C3C3C"/>
        </w:rPr>
        <w:t xml:space="preserve"> treatment for </w:t>
      </w:r>
      <w:proofErr w:type="spellStart"/>
      <w:r>
        <w:rPr>
          <w:color w:val="3C3C3C"/>
        </w:rPr>
        <w:t>onchocerciasis</w:t>
      </w:r>
      <w:proofErr w:type="spellEnd"/>
      <w:r>
        <w:rPr>
          <w:color w:val="3C3C3C"/>
        </w:rPr>
        <w:t xml:space="preserve"> control in Cameroon and Uganda, 2004-2010. </w:t>
      </w:r>
      <w:r w:rsidR="008A522A" w:rsidRPr="008A522A">
        <w:rPr>
          <w:i/>
          <w:color w:val="3C3C3C"/>
          <w:rPrChange w:id="918" w:author="Isabel.b" w:date="2017-09-03T08:03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Int</w:t>
      </w:r>
      <w:ins w:id="919" w:author="Isabel.b" w:date="2017-09-03T08:03:00Z">
        <w:r w:rsidR="008A522A" w:rsidRPr="008A522A">
          <w:rPr>
            <w:i/>
            <w:color w:val="3C3C3C"/>
            <w:rPrChange w:id="920" w:author="Isabel.b" w:date="2017-09-03T08:03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ernational</w:t>
        </w:r>
      </w:ins>
      <w:r w:rsidR="008A522A" w:rsidRPr="008A522A">
        <w:rPr>
          <w:i/>
          <w:color w:val="3C3C3C"/>
          <w:rPrChange w:id="921" w:author="Isabel.b" w:date="2017-09-03T08:03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 xml:space="preserve"> </w:t>
      </w:r>
      <w:del w:id="922" w:author="Isabel.b" w:date="2017-09-03T08:03:00Z">
        <w:r w:rsidR="008A522A" w:rsidRPr="008A522A">
          <w:rPr>
            <w:i/>
            <w:color w:val="3C3C3C"/>
            <w:rPrChange w:id="923" w:author="Isabel.b" w:date="2017-09-03T08:03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Health </w:delText>
        </w:r>
      </w:del>
      <w:ins w:id="924" w:author="Isabel.b" w:date="2017-09-03T08:03:00Z">
        <w:r w:rsidR="008A522A" w:rsidRPr="008A522A">
          <w:rPr>
            <w:i/>
            <w:color w:val="3C3C3C"/>
            <w:rPrChange w:id="925" w:author="Isabel.b" w:date="2017-09-03T08:03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health</w:t>
        </w:r>
        <w:r w:rsidR="003A71A0">
          <w:rPr>
            <w:color w:val="3C3C3C"/>
          </w:rPr>
          <w:t xml:space="preserve">, </w:t>
        </w:r>
      </w:ins>
      <w:r>
        <w:rPr>
          <w:color w:val="3C3C3C"/>
        </w:rPr>
        <w:t>2015</w:t>
      </w:r>
      <w:del w:id="926" w:author="Isabel.b" w:date="2017-09-03T07:54:00Z">
        <w:r w:rsidDel="003A71A0">
          <w:rPr>
            <w:color w:val="3C3C3C"/>
          </w:rPr>
          <w:delText xml:space="preserve"> Jul 7</w:delText>
        </w:r>
      </w:del>
      <w:r>
        <w:rPr>
          <w:color w:val="3C3C3C"/>
        </w:rPr>
        <w:t>. </w:t>
      </w:r>
      <w:hyperlink r:id="rId40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</w:t>
        </w:r>
        <w:r>
          <w:rPr>
            <w:rStyle w:val="lev"/>
            <w:rFonts w:ascii="inherit" w:hAnsi="inherit"/>
            <w:color w:val="0079BC"/>
            <w:u w:val="single"/>
          </w:rPr>
          <w:t xml:space="preserve"> </w:t>
        </w:r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color w:val="3C3C3C"/>
        </w:rPr>
        <w:t>. </w:t>
      </w:r>
      <w:ins w:id="927" w:author="Isabel.b" w:date="2017-09-03T08:03:00Z">
        <w:r w:rsidR="008A522A" w:rsidRPr="008A522A">
          <w:rPr>
            <w:color w:val="3C3C3C"/>
            <w:highlight w:val="cyan"/>
            <w:rPrChange w:id="928" w:author="Isabel.b" w:date="2017-09-03T08:04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(Unable to open document)</w:t>
        </w:r>
      </w:ins>
      <w:ins w:id="929" w:author="Edith Certain" w:date="2017-09-18T17:33:00Z">
        <w:r w:rsidR="001671BC">
          <w:rPr>
            <w:color w:val="3C3C3C"/>
          </w:rPr>
          <w:t xml:space="preserve">  </w:t>
        </w:r>
        <w:r w:rsidR="001671BC" w:rsidRPr="001671BC">
          <w:rPr>
            <w:color w:val="3C3C3C"/>
          </w:rPr>
          <w:t>https://www.researchgate.net/profile/Moses_Katabarwa/publication/279883456_Community-directed_interventions_are_practical_and_effective_in_low-resource_communities_Experience_of_ivermectin_treatment_for_onchocerciasis_control_in_Cameroon_and_Uganda_2004-2010/links/559d14c208aeefefa1b83b92/Community-directed-interventions-are-practical-and-effective-in-low-resource-communities-Experience-of-ivermectin-treatment-for-onchocerciasis-control-in-Cameroon-and-Uganda-2004-2010.pdf</w:t>
        </w:r>
      </w:ins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7. </w:t>
      </w:r>
      <w:proofErr w:type="spellStart"/>
      <w:r>
        <w:rPr>
          <w:color w:val="3C3C3C"/>
        </w:rPr>
        <w:t>Okeibunor</w:t>
      </w:r>
      <w:proofErr w:type="spellEnd"/>
      <w:r>
        <w:rPr>
          <w:color w:val="3C3C3C"/>
        </w:rPr>
        <w:t xml:space="preserve"> JC, </w:t>
      </w:r>
      <w:del w:id="930" w:author="UWI Staff" w:date="2017-08-29T11:15:00Z">
        <w:r w:rsidDel="00FA4D29">
          <w:rPr>
            <w:color w:val="3C3C3C"/>
          </w:rPr>
          <w:delText>Ogungbemi MK, Sama M, Gbeleou SC, Oyene U, Remme JH</w:delText>
        </w:r>
      </w:del>
      <w:ins w:id="931" w:author="UWI Staff" w:date="2017-08-29T11:15:00Z">
        <w:r w:rsidR="00FA4D29">
          <w:rPr>
            <w:color w:val="3C3C3C"/>
          </w:rPr>
          <w:t>et al</w:t>
        </w:r>
      </w:ins>
      <w:r>
        <w:rPr>
          <w:color w:val="3C3C3C"/>
        </w:rPr>
        <w:t xml:space="preserve">. Additional health and development activities for community-directed distributors of </w:t>
      </w:r>
      <w:proofErr w:type="spellStart"/>
      <w:r>
        <w:rPr>
          <w:color w:val="3C3C3C"/>
        </w:rPr>
        <w:t>ivermectin</w:t>
      </w:r>
      <w:proofErr w:type="spellEnd"/>
      <w:r>
        <w:rPr>
          <w:color w:val="3C3C3C"/>
        </w:rPr>
        <w:t xml:space="preserve">: threat or opportunity for </w:t>
      </w:r>
      <w:proofErr w:type="spellStart"/>
      <w:r>
        <w:rPr>
          <w:color w:val="3C3C3C"/>
        </w:rPr>
        <w:t>onchocerciasis</w:t>
      </w:r>
      <w:proofErr w:type="spellEnd"/>
      <w:r>
        <w:rPr>
          <w:color w:val="3C3C3C"/>
        </w:rPr>
        <w:t xml:space="preserve"> control? </w:t>
      </w:r>
      <w:r w:rsidR="008A522A" w:rsidRPr="008A522A">
        <w:rPr>
          <w:i/>
          <w:color w:val="3C3C3C"/>
          <w:rPrChange w:id="932" w:author="Isabel.b" w:date="2017-09-03T08:06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Trop</w:t>
      </w:r>
      <w:ins w:id="933" w:author="Isabel.b" w:date="2017-09-03T08:04:00Z">
        <w:r w:rsidR="008A522A" w:rsidRPr="008A522A">
          <w:rPr>
            <w:i/>
            <w:color w:val="3C3C3C"/>
            <w:rPrChange w:id="934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ical</w:t>
        </w:r>
      </w:ins>
      <w:r w:rsidR="008A522A" w:rsidRPr="008A522A">
        <w:rPr>
          <w:i/>
          <w:color w:val="3C3C3C"/>
          <w:rPrChange w:id="935" w:author="Isabel.b" w:date="2017-09-03T08:06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 xml:space="preserve"> </w:t>
      </w:r>
      <w:del w:id="936" w:author="Isabel.b" w:date="2017-09-03T08:04:00Z">
        <w:r w:rsidR="008A522A" w:rsidRPr="008A522A">
          <w:rPr>
            <w:i/>
            <w:color w:val="3C3C3C"/>
            <w:rPrChange w:id="937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Med </w:delText>
        </w:r>
      </w:del>
      <w:ins w:id="938" w:author="Isabel.b" w:date="2017-09-03T08:04:00Z">
        <w:r w:rsidR="008A522A" w:rsidRPr="008A522A">
          <w:rPr>
            <w:i/>
            <w:color w:val="3C3C3C"/>
            <w:rPrChange w:id="939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medicine and </w:t>
        </w:r>
      </w:ins>
      <w:del w:id="940" w:author="Isabel.b" w:date="2017-09-03T08:04:00Z">
        <w:r w:rsidR="008A522A" w:rsidRPr="008A522A">
          <w:rPr>
            <w:i/>
            <w:color w:val="3C3C3C"/>
            <w:rPrChange w:id="941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Int </w:delText>
        </w:r>
      </w:del>
      <w:ins w:id="942" w:author="Isabel.b" w:date="2017-09-03T08:04:00Z">
        <w:r w:rsidR="008A522A" w:rsidRPr="008A522A">
          <w:rPr>
            <w:i/>
            <w:color w:val="3C3C3C"/>
            <w:rPrChange w:id="943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international </w:t>
        </w:r>
      </w:ins>
      <w:del w:id="944" w:author="Isabel.b" w:date="2017-09-03T08:04:00Z">
        <w:r w:rsidR="008A522A" w:rsidRPr="008A522A">
          <w:rPr>
            <w:i/>
            <w:color w:val="3C3C3C"/>
            <w:rPrChange w:id="945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Health </w:delText>
        </w:r>
      </w:del>
      <w:ins w:id="946" w:author="Isabel.b" w:date="2017-09-03T08:04:00Z">
        <w:r w:rsidR="008A522A" w:rsidRPr="008A522A">
          <w:rPr>
            <w:i/>
            <w:color w:val="3C3C3C"/>
            <w:rPrChange w:id="947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health</w:t>
        </w:r>
        <w:r w:rsidR="00DF4102">
          <w:rPr>
            <w:color w:val="3C3C3C"/>
          </w:rPr>
          <w:t xml:space="preserve">, </w:t>
        </w:r>
      </w:ins>
      <w:r>
        <w:rPr>
          <w:color w:val="3C3C3C"/>
        </w:rPr>
        <w:t>2004</w:t>
      </w:r>
      <w:del w:id="948" w:author="Isabel.b" w:date="2017-09-03T07:54:00Z">
        <w:r w:rsidDel="003A71A0">
          <w:rPr>
            <w:color w:val="3C3C3C"/>
          </w:rPr>
          <w:delText xml:space="preserve"> Aug;9</w:delText>
        </w:r>
      </w:del>
      <w:ins w:id="949" w:author="Isabel.b" w:date="2017-09-03T07:54:00Z">
        <w:r w:rsidR="003A71A0">
          <w:rPr>
            <w:color w:val="3C3C3C"/>
          </w:rPr>
          <w:t xml:space="preserve">, </w:t>
        </w:r>
      </w:ins>
      <w:r>
        <w:rPr>
          <w:color w:val="3C3C3C"/>
        </w:rPr>
        <w:t>(8):887-</w:t>
      </w:r>
      <w:ins w:id="950" w:author="Isabel.b" w:date="2017-09-03T07:54:00Z">
        <w:r w:rsidR="003A71A0">
          <w:rPr>
            <w:color w:val="3C3C3C"/>
          </w:rPr>
          <w:t>8</w:t>
        </w:r>
      </w:ins>
      <w:r>
        <w:rPr>
          <w:color w:val="3C3C3C"/>
        </w:rPr>
        <w:t>96. </w:t>
      </w:r>
      <w:hyperlink r:id="rId41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1317B1" w:rsidRDefault="001317B1" w:rsidP="001317B1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8. </w:t>
      </w:r>
      <w:proofErr w:type="spellStart"/>
      <w:r>
        <w:rPr>
          <w:color w:val="3C3C3C"/>
        </w:rPr>
        <w:t>Sirima</w:t>
      </w:r>
      <w:proofErr w:type="spellEnd"/>
      <w:r>
        <w:rPr>
          <w:color w:val="3C3C3C"/>
        </w:rPr>
        <w:t xml:space="preserve"> SB, </w:t>
      </w:r>
      <w:del w:id="951" w:author="UWI Staff" w:date="2017-08-29T11:16:00Z">
        <w:r w:rsidDel="00FA4D29">
          <w:rPr>
            <w:color w:val="3C3C3C"/>
          </w:rPr>
          <w:delText>Konate A, Tiono AB, Convelbo N, Cousens S, Pagnoni F</w:delText>
        </w:r>
      </w:del>
      <w:ins w:id="952" w:author="UWI Staff" w:date="2017-08-29T11:16:00Z">
        <w:r w:rsidR="00FA4D29">
          <w:rPr>
            <w:color w:val="3C3C3C"/>
          </w:rPr>
          <w:t>et al</w:t>
        </w:r>
      </w:ins>
      <w:r>
        <w:rPr>
          <w:color w:val="3C3C3C"/>
        </w:rPr>
        <w:t xml:space="preserve">. Early treatment of childhood fevers with pre-packaged </w:t>
      </w:r>
      <w:proofErr w:type="spellStart"/>
      <w:r>
        <w:rPr>
          <w:color w:val="3C3C3C"/>
        </w:rPr>
        <w:t>antimalarial</w:t>
      </w:r>
      <w:proofErr w:type="spellEnd"/>
      <w:r>
        <w:rPr>
          <w:color w:val="3C3C3C"/>
        </w:rPr>
        <w:t xml:space="preserve"> drugs in the home reduces severe malaria morbidity in Burkina </w:t>
      </w:r>
      <w:r>
        <w:rPr>
          <w:color w:val="3C3C3C"/>
        </w:rPr>
        <w:lastRenderedPageBreak/>
        <w:t xml:space="preserve">Faso. </w:t>
      </w:r>
      <w:r w:rsidR="008A522A" w:rsidRPr="008A522A">
        <w:rPr>
          <w:i/>
          <w:color w:val="3C3C3C"/>
          <w:rPrChange w:id="953" w:author="Isabel.b" w:date="2017-09-03T08:06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>Trop</w:t>
      </w:r>
      <w:ins w:id="954" w:author="Isabel.b" w:date="2017-09-03T08:05:00Z">
        <w:r w:rsidR="008A522A" w:rsidRPr="008A522A">
          <w:rPr>
            <w:i/>
            <w:color w:val="3C3C3C"/>
            <w:rPrChange w:id="955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ical</w:t>
        </w:r>
      </w:ins>
      <w:r w:rsidR="008A522A" w:rsidRPr="008A522A">
        <w:rPr>
          <w:i/>
          <w:color w:val="3C3C3C"/>
          <w:rPrChange w:id="956" w:author="Isabel.b" w:date="2017-09-03T08:06:00Z">
            <w:rPr>
              <w:rFonts w:ascii="Consolas" w:hAnsi="Consolas" w:cs="Consolas"/>
              <w:color w:val="3C3C3C"/>
              <w:sz w:val="21"/>
              <w:szCs w:val="21"/>
              <w:u w:val="single"/>
            </w:rPr>
          </w:rPrChange>
        </w:rPr>
        <w:t xml:space="preserve"> </w:t>
      </w:r>
      <w:del w:id="957" w:author="Isabel.b" w:date="2017-09-03T08:05:00Z">
        <w:r w:rsidR="008A522A" w:rsidRPr="008A522A">
          <w:rPr>
            <w:i/>
            <w:color w:val="3C3C3C"/>
            <w:rPrChange w:id="958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Med </w:delText>
        </w:r>
      </w:del>
      <w:ins w:id="959" w:author="Isabel.b" w:date="2017-09-03T08:05:00Z">
        <w:r w:rsidR="008A522A" w:rsidRPr="008A522A">
          <w:rPr>
            <w:i/>
            <w:color w:val="3C3C3C"/>
            <w:rPrChange w:id="960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medicine and </w:t>
        </w:r>
      </w:ins>
      <w:del w:id="961" w:author="Isabel.b" w:date="2017-09-03T08:05:00Z">
        <w:r w:rsidR="008A522A" w:rsidRPr="008A522A">
          <w:rPr>
            <w:i/>
            <w:color w:val="3C3C3C"/>
            <w:rPrChange w:id="962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Int </w:delText>
        </w:r>
      </w:del>
      <w:ins w:id="963" w:author="Isabel.b" w:date="2017-09-03T08:05:00Z">
        <w:r w:rsidR="008A522A" w:rsidRPr="008A522A">
          <w:rPr>
            <w:i/>
            <w:color w:val="3C3C3C"/>
            <w:rPrChange w:id="964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 xml:space="preserve">international </w:t>
        </w:r>
      </w:ins>
      <w:del w:id="965" w:author="Isabel.b" w:date="2017-09-03T08:05:00Z">
        <w:r w:rsidR="008A522A" w:rsidRPr="008A522A">
          <w:rPr>
            <w:i/>
            <w:color w:val="3C3C3C"/>
            <w:rPrChange w:id="966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delText xml:space="preserve">Health </w:delText>
        </w:r>
      </w:del>
      <w:ins w:id="967" w:author="Isabel.b" w:date="2017-09-03T08:05:00Z">
        <w:r w:rsidR="008A522A" w:rsidRPr="008A522A">
          <w:rPr>
            <w:i/>
            <w:color w:val="3C3C3C"/>
            <w:rPrChange w:id="968" w:author="Isabel.b" w:date="2017-09-03T08:06:00Z">
              <w:rPr>
                <w:rFonts w:ascii="Consolas" w:hAnsi="Consolas" w:cs="Consolas"/>
                <w:color w:val="3C3C3C"/>
                <w:sz w:val="21"/>
                <w:szCs w:val="21"/>
                <w:u w:val="single"/>
              </w:rPr>
            </w:rPrChange>
          </w:rPr>
          <w:t>health</w:t>
        </w:r>
        <w:r w:rsidR="00DF4102">
          <w:rPr>
            <w:color w:val="3C3C3C"/>
          </w:rPr>
          <w:t xml:space="preserve">, </w:t>
        </w:r>
      </w:ins>
      <w:r>
        <w:rPr>
          <w:color w:val="3C3C3C"/>
        </w:rPr>
        <w:t>2003</w:t>
      </w:r>
      <w:del w:id="969" w:author="Isabel.b" w:date="2017-09-03T07:54:00Z">
        <w:r w:rsidDel="003A71A0">
          <w:rPr>
            <w:color w:val="3C3C3C"/>
          </w:rPr>
          <w:delText xml:space="preserve"> Feb;8</w:delText>
        </w:r>
      </w:del>
      <w:ins w:id="970" w:author="Isabel.b" w:date="2017-09-03T07:54:00Z">
        <w:r w:rsidR="003A71A0">
          <w:rPr>
            <w:color w:val="3C3C3C"/>
          </w:rPr>
          <w:t xml:space="preserve">, </w:t>
        </w:r>
      </w:ins>
      <w:r>
        <w:rPr>
          <w:color w:val="3C3C3C"/>
        </w:rPr>
        <w:t>(2):133-</w:t>
      </w:r>
      <w:ins w:id="971" w:author="Isabel.b" w:date="2017-09-03T07:54:00Z">
        <w:r w:rsidR="003A71A0">
          <w:rPr>
            <w:color w:val="3C3C3C"/>
          </w:rPr>
          <w:t>13</w:t>
        </w:r>
      </w:ins>
      <w:r>
        <w:rPr>
          <w:color w:val="3C3C3C"/>
        </w:rPr>
        <w:t>9. </w:t>
      </w:r>
      <w:hyperlink r:id="rId42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1317B1" w:rsidRDefault="008A522A" w:rsidP="001317B1">
      <w:pPr>
        <w:spacing w:before="100" w:beforeAutospacing="1" w:after="170" w:line="336" w:lineRule="atLeast"/>
        <w:rPr>
          <w:color w:val="3C3C3C"/>
        </w:rPr>
      </w:pPr>
      <w:hyperlink r:id="rId43" w:history="1">
        <w:r w:rsidR="004C37F7" w:rsidRPr="00EF1FED">
          <w:rPr>
            <w:rStyle w:val="Lienhypertexte"/>
          </w:rPr>
          <w:t>https://www.tdrmooc.org/courses/course-v1:TDR+IR+2016/courseware/ddde7302c3d443559d695bb1122135e5/9e3d6e55d8524b3092007b575127ff10</w:t>
        </w:r>
      </w:hyperlink>
    </w:p>
    <w:p w:rsidR="004C37F7" w:rsidRDefault="008A522A" w:rsidP="004C37F7">
      <w:hyperlink r:id="rId44" w:history="1">
        <w:proofErr w:type="spellStart"/>
        <w:r w:rsidR="004C37F7">
          <w:rPr>
            <w:rStyle w:val="Lienhypertexte"/>
            <w:rFonts w:ascii="inherit" w:hAnsi="inherit"/>
            <w:color w:val="0075B4"/>
          </w:rPr>
          <w:t>urse</w:t>
        </w:r>
        <w:proofErr w:type="spellEnd"/>
      </w:hyperlink>
      <w:r w:rsidR="004C37F7">
        <w:t>  </w:t>
      </w:r>
      <w:hyperlink r:id="rId45" w:anchor="block-v1:TDR+IR+2016+type@chapter+block@ddde7302c3d443559d695bb1122135e5" w:history="1">
        <w:r w:rsidR="004C37F7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4C37F7">
        <w:t>  </w:t>
      </w:r>
      <w:hyperlink r:id="rId46" w:anchor="block-v1:TDR+IR+2016+type@sequential+block@9e3d6e55d8524b3092007b575127ff10" w:history="1">
        <w:r w:rsidR="004C37F7">
          <w:rPr>
            <w:rStyle w:val="Lienhypertexte"/>
            <w:rFonts w:ascii="inherit" w:hAnsi="inherit"/>
            <w:color w:val="0075B4"/>
          </w:rPr>
          <w:t>Describe how to measure IRO (Implementation Research Outcome)</w:t>
        </w:r>
      </w:hyperlink>
      <w:r w:rsidR="004C37F7">
        <w:t> </w:t>
      </w:r>
      <w:r w:rsidR="004C37F7">
        <w:rPr>
          <w:rStyle w:val="nav-item"/>
          <w:rFonts w:ascii="inherit" w:hAnsi="inherit"/>
        </w:rPr>
        <w:t>Describe how to measure IRO (Implementation Research Outcome)</w:t>
      </w:r>
    </w:p>
    <w:p w:rsidR="004C37F7" w:rsidRDefault="004C37F7" w:rsidP="004C37F7">
      <w:r>
        <w:t> </w:t>
      </w:r>
      <w:r>
        <w:rPr>
          <w:rFonts w:ascii="inherit" w:hAnsi="inherit"/>
        </w:rPr>
        <w:t>Previous</w:t>
      </w:r>
    </w:p>
    <w:p w:rsidR="004C37F7" w:rsidRDefault="004C37F7" w:rsidP="004C37F7">
      <w:pPr>
        <w:numPr>
          <w:ilvl w:val="0"/>
          <w:numId w:val="2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Describe how to measure IRO (Implementation Research Outcome)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4C37F7" w:rsidRDefault="004C37F7" w:rsidP="004C37F7">
      <w:pPr>
        <w:numPr>
          <w:ilvl w:val="0"/>
          <w:numId w:val="2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Discussion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4C37F7" w:rsidRDefault="004C37F7" w:rsidP="004C37F7">
      <w:pPr>
        <w:numPr>
          <w:ilvl w:val="0"/>
          <w:numId w:val="23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4C37F7" w:rsidRDefault="004C37F7" w:rsidP="004C37F7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4C37F7" w:rsidRDefault="004C37F7" w:rsidP="004C37F7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Describe how to measure IRO (Implementation Research Outcome)</w:t>
      </w:r>
    </w:p>
    <w:p w:rsidR="004C37F7" w:rsidRDefault="004C37F7" w:rsidP="004C37F7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4C37F7" w:rsidRDefault="004C37F7" w:rsidP="004C37F7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Objectives</w:t>
      </w:r>
    </w:p>
    <w:p w:rsidR="004C37F7" w:rsidRDefault="004C37F7" w:rsidP="004C37F7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the end of this section you will be able to:</w:t>
      </w:r>
    </w:p>
    <w:p w:rsidR="004C37F7" w:rsidRDefault="004C37F7" w:rsidP="004C37F7">
      <w:pPr>
        <w:numPr>
          <w:ilvl w:val="0"/>
          <w:numId w:val="24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t xml:space="preserve">Present examples of how IROs have been </w:t>
      </w:r>
      <w:proofErr w:type="spellStart"/>
      <w:r>
        <w:rPr>
          <w:color w:val="3C3C3C"/>
        </w:rPr>
        <w:t>operationalized</w:t>
      </w:r>
      <w:proofErr w:type="spellEnd"/>
      <w:r>
        <w:rPr>
          <w:color w:val="3C3C3C"/>
        </w:rPr>
        <w:t xml:space="preserve"> in TDR IR</w:t>
      </w:r>
    </w:p>
    <w:p w:rsidR="004C37F7" w:rsidRDefault="004C37F7" w:rsidP="004C37F7">
      <w:pPr>
        <w:numPr>
          <w:ilvl w:val="0"/>
          <w:numId w:val="24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Describe data sources and data collection approaches for IRO</w:t>
      </w:r>
    </w:p>
    <w:p w:rsidR="004C37F7" w:rsidRDefault="004C37F7" w:rsidP="004C37F7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</w:p>
    <w:p w:rsidR="004C37F7" w:rsidRDefault="004C37F7" w:rsidP="004C37F7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Describe how to measure IRO (Implementation Research Outcome)</w:t>
      </w:r>
    </w:p>
    <w:p w:rsidR="004C37F7" w:rsidRDefault="004C37F7" w:rsidP="004C37F7">
      <w:pPr>
        <w:spacing w:before="100" w:beforeAutospacing="1" w:after="170" w:line="336" w:lineRule="atLeast"/>
        <w:ind w:left="-360"/>
        <w:rPr>
          <w:color w:val="3C3C3C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00:00:04,472 --&gt; 00:00:07,584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&lt;</w:t>
      </w:r>
      <w:proofErr w:type="spellStart"/>
      <w:r w:rsidRPr="000E3F97">
        <w:rPr>
          <w:rFonts w:ascii="Courier New" w:hAnsi="Courier New" w:cs="Courier New"/>
        </w:rPr>
        <w:t>i</w:t>
      </w:r>
      <w:proofErr w:type="spellEnd"/>
      <w:r w:rsidRPr="000E3F97">
        <w:rPr>
          <w:rFonts w:ascii="Courier New" w:hAnsi="Courier New" w:cs="Courier New"/>
        </w:rPr>
        <w:t>&gt;Chapter 3, Implementation Research Outcomes. &lt;/</w:t>
      </w:r>
      <w:proofErr w:type="spellStart"/>
      <w:r w:rsidRPr="000E3F97">
        <w:rPr>
          <w:rFonts w:ascii="Courier New" w:hAnsi="Courier New" w:cs="Courier New"/>
        </w:rPr>
        <w:t>i</w:t>
      </w:r>
      <w:proofErr w:type="spellEnd"/>
      <w:r w:rsidRPr="000E3F97">
        <w:rPr>
          <w:rFonts w:ascii="Courier New" w:hAnsi="Courier New" w:cs="Courier New"/>
        </w:rPr>
        <w:t>&gt;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00:00:07,789 --&gt; 00:00:10,601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Hi, my name is Vivian Go, and I'm an Associate Professor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00:00:10,800 --&gt; 00:00:13,226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the Department of Health Behavior at </w:t>
      </w:r>
      <w:proofErr w:type="spellStart"/>
      <w:r w:rsidRPr="000E3F97">
        <w:rPr>
          <w:rFonts w:ascii="Courier New" w:hAnsi="Courier New" w:cs="Courier New"/>
        </w:rPr>
        <w:t>Gillings</w:t>
      </w:r>
      <w:proofErr w:type="spellEnd"/>
      <w:r w:rsidRPr="000E3F97">
        <w:rPr>
          <w:rFonts w:ascii="Courier New" w:hAnsi="Courier New" w:cs="Courier New"/>
        </w:rPr>
        <w:t xml:space="preserve"> School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00:00:13,430 --&gt; 00:00:14,617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Global Public Health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00:00:14,815 --&gt; 00:00:17,352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University of North Carolina in Chapel Hill.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00:00:17,556 --&gt; 00:00:19,605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Today, we're going to talk about how to measure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00:00:19,791 --&gt; 00:00:22,030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 implementation research outcomes.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00:00:22,233 --&gt; 00:00:25,120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chapter one, Dr. </w:t>
      </w:r>
      <w:proofErr w:type="spellStart"/>
      <w:r w:rsidRPr="000E3F97">
        <w:rPr>
          <w:rFonts w:ascii="Courier New" w:hAnsi="Courier New" w:cs="Courier New"/>
        </w:rPr>
        <w:t>Alonge</w:t>
      </w:r>
      <w:proofErr w:type="spellEnd"/>
      <w:r w:rsidRPr="000E3F97">
        <w:rPr>
          <w:rFonts w:ascii="Courier New" w:hAnsi="Courier New" w:cs="Courier New"/>
        </w:rPr>
        <w:t xml:space="preserve"> discussed the differences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00:00:25,320 --&gt; 00:00:28,670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between innovation efficacy, innovation effectiveness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00:00:28,856 --&gt; 00:00:30,919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implementation effectiveness.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00:00:31,089 --&gt; 00:00:34,338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Then in chapter two, Dr. </w:t>
      </w:r>
      <w:proofErr w:type="spellStart"/>
      <w:r w:rsidRPr="000E3F97">
        <w:rPr>
          <w:rFonts w:ascii="Courier New" w:hAnsi="Courier New" w:cs="Courier New"/>
        </w:rPr>
        <w:t>Alonge</w:t>
      </w:r>
      <w:proofErr w:type="spellEnd"/>
      <w:r w:rsidRPr="000E3F97">
        <w:rPr>
          <w:rFonts w:ascii="Courier New" w:hAnsi="Courier New" w:cs="Courier New"/>
        </w:rPr>
        <w:t xml:space="preserve"> introduced six examples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00:00:34,531 --&gt; 00:00:39,157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field studies conducted in Africa on infectious diseases of poverty,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00:00:39,337 --&gt; 00:00:41,499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00:00:41,683 --&gt; 00:00:44,121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each of these studies utilized.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00:00:44,329 --&gt; 00:00:47,004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chapter three, I'll be talking about how to measure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00:00:47,200 --&gt; 00:00:51,312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implementation research outcomes using these same six examples.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00:00:51,518 --&gt; 00:00:55,493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This chapter specifically will to be divided to two sections.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00:00:56,539 --&gt; 00:00:59,275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section one, we will discuss examples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00:00:59,473 --&gt; 00:01:02,498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how implementation research outcomes have been defined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00:01:02,685 --&gt; 00:01:05,547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and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  <w:r w:rsidRPr="000E3F97">
        <w:rPr>
          <w:rFonts w:ascii="Courier New" w:hAnsi="Courier New" w:cs="Courier New"/>
        </w:rPr>
        <w:t xml:space="preserve">  in implementation research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00:01:05,730 --&gt; 00:01:08,604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focused on infectious diseases of poverty in the field.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00:01:09,263 --&gt; 00:01:12,350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section two, we will describe data sources.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00:01:12,558 --&gt; 00:01:14,996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other words, from whom we will collect data from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00:01:15,182 --&gt; 00:01:17,005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data collection approaches.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00:01:17,214 --&gt; 00:01:19,876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other words, what methods we will use to collect data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00:01:20,104 --&gt; 00:01:22,967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support implementation research outcomes.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26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00:01:23,147 --&gt; 00:01:25,999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Let's start by taking a little quiz to gauge your awareness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00:01:26,199 --&gt; 00:01:27,048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these issues.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00:01:27,235 --&gt; 00:01:29,598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This is just for you to get a sense of what you know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00:01:29,774 --&gt; 00:01:32,362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what you don't know but can learn from this chapter.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00:01:32,573 --&gt; 00:01:34,510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I'm going to read four statements.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00:01:34,716 --&gt; 00:01:37,541</w:t>
      </w:r>
    </w:p>
    <w:p w:rsidR="004C37F7" w:rsidRPr="000E3F97" w:rsidRDefault="004C37F7" w:rsidP="00536EC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Please take a moment to write one to four </w:t>
      </w:r>
      <w:del w:id="972" w:author="Isabel.b" w:date="2017-09-09T06:33:00Z">
        <w:r w:rsidRPr="000E3F97" w:rsidDel="00536ECF">
          <w:rPr>
            <w:rFonts w:ascii="Courier New" w:hAnsi="Courier New" w:cs="Courier New"/>
          </w:rPr>
          <w:delText xml:space="preserve">in </w:delText>
        </w:r>
      </w:del>
      <w:ins w:id="973" w:author="Isabel.b" w:date="2017-09-09T06:33:00Z">
        <w:r w:rsidR="00536ECF">
          <w:rPr>
            <w:rFonts w:ascii="Courier New" w:hAnsi="Courier New" w:cs="Courier New"/>
          </w:rPr>
          <w:t>o</w:t>
        </w:r>
        <w:r w:rsidR="00536ECF" w:rsidRPr="000E3F97">
          <w:rPr>
            <w:rFonts w:ascii="Courier New" w:hAnsi="Courier New" w:cs="Courier New"/>
          </w:rPr>
          <w:t xml:space="preserve">n </w:t>
        </w:r>
      </w:ins>
      <w:r w:rsidRPr="000E3F97">
        <w:rPr>
          <w:rFonts w:ascii="Courier New" w:hAnsi="Courier New" w:cs="Courier New"/>
        </w:rPr>
        <w:t>a piece of paper.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00:01:37,739 --&gt; 00:01:40,939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After each statement I read, mark if you think the statement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00:01:41,151 --&gt; 00:01:44,464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is true or false on the paper, next to the statement number.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00:01:44,648 --&gt; 00:01:47,374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end of chapter three, I'll revisit the statement</w:t>
      </w:r>
      <w:ins w:id="974" w:author="Isabel.b" w:date="2017-09-09T07:17:00Z">
        <w:r w:rsidR="00E73045">
          <w:rPr>
            <w:rFonts w:ascii="Courier New" w:hAnsi="Courier New" w:cs="Courier New"/>
          </w:rPr>
          <w:t>s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00:01:47,587 --&gt; 00:01:50,874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go over why each of them is either true or false.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00:01:51,830 --&gt; 00:01:54,529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Statement number one, true or false.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00:01:54,745 --&gt; 00:01:57,370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Data for measuring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00:01:57,567 --&gt; 00:02:01,731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are often collected across multiple </w:t>
      </w:r>
      <w:proofErr w:type="spellStart"/>
      <w:r w:rsidRPr="000E3F97">
        <w:rPr>
          <w:rFonts w:ascii="Courier New" w:hAnsi="Courier New" w:cs="Courier New"/>
        </w:rPr>
        <w:t>socioecological</w:t>
      </w:r>
      <w:proofErr w:type="spellEnd"/>
      <w:r w:rsidRPr="000E3F97">
        <w:rPr>
          <w:rFonts w:ascii="Courier New" w:hAnsi="Courier New" w:cs="Courier New"/>
        </w:rPr>
        <w:t xml:space="preserve"> levels.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00:02:01,929 --&gt; 00:02:05,191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socio-ecological levels, I mean individual levels,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00:02:05,402 --&gt; 00:02:08,053</w:t>
      </w:r>
    </w:p>
    <w:p w:rsidR="004C37F7" w:rsidRPr="000E3F97" w:rsidRDefault="004C37F7" w:rsidP="00E73045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community level, organizational level, etc.</w:t>
      </w:r>
      <w:del w:id="975" w:author="Isabel.b" w:date="2017-09-09T07:17:00Z">
        <w:r w:rsidRPr="000E3F97" w:rsidDel="00E73045">
          <w:rPr>
            <w:rFonts w:ascii="Courier New" w:hAnsi="Courier New" w:cs="Courier New"/>
          </w:rPr>
          <w:delText>...</w:delText>
        </w:r>
      </w:del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00:02:09,470 --&gt; 00:02:11,858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Statement number</w:t>
      </w:r>
      <w:ins w:id="976" w:author="Isabel.b" w:date="2017-09-09T07:17:00Z">
        <w:r w:rsidR="00E73045">
          <w:rPr>
            <w:rFonts w:ascii="Courier New" w:hAnsi="Courier New" w:cs="Courier New"/>
          </w:rPr>
          <w:t xml:space="preserve"> two</w:t>
        </w:r>
      </w:ins>
      <w:r w:rsidRPr="000E3F97">
        <w:rPr>
          <w:rFonts w:ascii="Courier New" w:hAnsi="Courier New" w:cs="Courier New"/>
        </w:rPr>
        <w:t>, true or false.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00:02:12,075 --&gt; 00:02:14,313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Data on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00:02:14,529 --&gt; 00:02:16,429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can be collected using both qualitative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00:02:16,614 --&gt; 00:02:18,651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 and quantitative methods.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00:02:19,790 --&gt; 00:02:23,165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Statement number three, true or false.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00:02:23,344 --&gt; 00:02:26,257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Administrative data are useful sources of information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00:02:26,450 --&gt; 00:02:28,938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measuring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00:02:29,123 --&gt; 00:02:30,810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such as cost and fidelity.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00:02:31,014 --&gt; 00:02:34,301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administrative data, we mean data that is already being collected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00:02:34,503 --&gt; 00:02:36,604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by the organization or program</w:t>
      </w:r>
      <w:ins w:id="977" w:author="Isabel.b" w:date="2017-09-09T07:18:00Z">
        <w:r w:rsidR="00E73045">
          <w:rPr>
            <w:rFonts w:ascii="Courier New" w:hAnsi="Courier New" w:cs="Courier New"/>
          </w:rPr>
          <w:t>me</w:t>
        </w:r>
      </w:ins>
      <w:r w:rsidRPr="000E3F97">
        <w:rPr>
          <w:rFonts w:ascii="Courier New" w:hAnsi="Courier New" w:cs="Courier New"/>
        </w:rPr>
        <w:t>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00:02:37,549 --&gt; 00:02:40,848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Statement number four, true or false.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00:02:41,052 --&gt; 00:02:43,589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Measurement of implementation research can often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00:02:43,784 --&gt; 00:02:45,435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involve scale development.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00:02:46,155 --&gt; 00:02:48,868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You can set aside your paper now and we'll go back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00:02:49,037 --&gt; 00:02:51,561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revisit these statements and the correct answers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00:02:51,738 --&gt; 00:02:53,150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end of this chapter</w:t>
      </w:r>
      <w:ins w:id="978" w:author="Isabel.b" w:date="2017-09-09T07:18:00Z">
        <w:r w:rsidR="00E73045">
          <w:rPr>
            <w:rFonts w:ascii="Courier New" w:hAnsi="Courier New" w:cs="Courier New"/>
          </w:rPr>
          <w:t>.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00:02:53,343 --&gt; 00:02:55,342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the meantime, let's go over these concepts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00:02:55,555 --&gt; 00:02:57,194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the next two sessions.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00:02:57,439 --&gt; 00:03:00,764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Let's go back now to the six studies that Dr. </w:t>
      </w:r>
      <w:proofErr w:type="spellStart"/>
      <w:r w:rsidRPr="000E3F97">
        <w:rPr>
          <w:rFonts w:ascii="Courier New" w:hAnsi="Courier New" w:cs="Courier New"/>
        </w:rPr>
        <w:t>Alonge</w:t>
      </w:r>
      <w:proofErr w:type="spellEnd"/>
      <w:r w:rsidRPr="000E3F97">
        <w:rPr>
          <w:rFonts w:ascii="Courier New" w:hAnsi="Courier New" w:cs="Courier New"/>
        </w:rPr>
        <w:t xml:space="preserve"> presented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00:03:00,980 --&gt; 00:03:03,267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chapter two of this module.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00:03:03,470 --&gt; 00:03:06,470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I'm going to use these six studies as examples of how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00:03:06,690 --&gt; 00:03:09,578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 implementation research outcomes have been defined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00:03:09,762 --&gt; 00:03:12,949</w:t>
      </w:r>
    </w:p>
    <w:p w:rsidR="004C37F7" w:rsidRPr="000E3F97" w:rsidRDefault="00536ECF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979" w:author="Isabel.b" w:date="2017-09-09T07:18:00Z">
        <w:r w:rsidRPr="000E3F97" w:rsidDel="00E73045">
          <w:rPr>
            <w:rFonts w:ascii="Courier New" w:hAnsi="Courier New" w:cs="Courier New"/>
          </w:rPr>
          <w:delText>F</w:delText>
        </w:r>
        <w:r w:rsidR="004C37F7" w:rsidRPr="000E3F97" w:rsidDel="00E73045">
          <w:rPr>
            <w:rFonts w:ascii="Courier New" w:hAnsi="Courier New" w:cs="Courier New"/>
          </w:rPr>
          <w:delText>or</w:delText>
        </w:r>
      </w:del>
      <w:ins w:id="980" w:author="Isabel.b" w:date="2017-09-09T07:18:00Z">
        <w:r w:rsidR="00E73045">
          <w:rPr>
            <w:rFonts w:ascii="Courier New" w:hAnsi="Courier New" w:cs="Courier New"/>
          </w:rPr>
          <w:t>f</w:t>
        </w:r>
        <w:r w:rsidR="00E73045" w:rsidRPr="000E3F97">
          <w:rPr>
            <w:rFonts w:ascii="Courier New" w:hAnsi="Courier New" w:cs="Courier New"/>
          </w:rPr>
          <w:t>or</w:t>
        </w:r>
        <w:r w:rsidR="00E73045">
          <w:rPr>
            <w:rFonts w:ascii="Courier New" w:hAnsi="Courier New" w:cs="Courier New"/>
          </w:rPr>
          <w:t xml:space="preserve"> </w:t>
        </w:r>
      </w:ins>
      <w:ins w:id="981" w:author="Isabel.b" w:date="2017-09-09T06:33:00Z">
        <w:r>
          <w:rPr>
            <w:rFonts w:ascii="Courier New" w:hAnsi="Courier New" w:cs="Courier New"/>
          </w:rPr>
          <w:t>a</w:t>
        </w:r>
      </w:ins>
      <w:r w:rsidR="004C37F7" w:rsidRPr="000E3F97">
        <w:rPr>
          <w:rFonts w:ascii="Courier New" w:hAnsi="Courier New" w:cs="Courier New"/>
        </w:rPr>
        <w:t xml:space="preserve"> specific disease in a specific context.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00:03:13,167 --&gt; 00:03:16,142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First, let's look at the example of the study entitled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00:03:16,355 --&gt; 00:03:18,842</w:t>
      </w:r>
    </w:p>
    <w:p w:rsidR="004C37F7" w:rsidRPr="00E73045" w:rsidRDefault="008A522A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982" w:author="Isabel.b" w:date="2017-09-09T07:18:00Z">
            <w:rPr>
              <w:rFonts w:ascii="Courier New" w:hAnsi="Courier New" w:cs="Courier New"/>
            </w:rPr>
          </w:rPrChange>
        </w:rPr>
      </w:pPr>
      <w:proofErr w:type="spellStart"/>
      <w:ins w:id="983" w:author="Isabel.b" w:date="2017-09-09T07:18:00Z">
        <w:r w:rsidRPr="008A522A">
          <w:rPr>
            <w:rFonts w:ascii="Courier New" w:hAnsi="Courier New" w:cs="Courier New"/>
            <w:i/>
            <w:iCs/>
            <w:rPrChange w:id="984" w:author="Isabel.b" w:date="2017-09-09T07:18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t>C</w:t>
        </w:r>
      </w:ins>
      <w:r w:rsidRPr="008A522A">
        <w:rPr>
          <w:rFonts w:ascii="Courier New" w:hAnsi="Courier New" w:cs="Courier New"/>
          <w:i/>
          <w:iCs/>
          <w:rPrChange w:id="985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community</w:t>
      </w:r>
      <w:proofErr w:type="spellEnd"/>
      <w:r w:rsidRPr="008A522A">
        <w:rPr>
          <w:rFonts w:ascii="Courier New" w:hAnsi="Courier New" w:cs="Courier New"/>
          <w:i/>
          <w:iCs/>
          <w:rPrChange w:id="986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 xml:space="preserve"> directed intervention strategies</w:t>
      </w:r>
    </w:p>
    <w:p w:rsidR="004C37F7" w:rsidRPr="00E73045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987" w:author="Isabel.b" w:date="2017-09-09T07:18:00Z">
            <w:rPr>
              <w:rFonts w:ascii="Courier New" w:hAnsi="Courier New" w:cs="Courier New"/>
            </w:rPr>
          </w:rPrChange>
        </w:rPr>
      </w:pPr>
    </w:p>
    <w:p w:rsidR="004C37F7" w:rsidRPr="00E73045" w:rsidRDefault="008A522A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988" w:author="Isabel.b" w:date="2017-09-09T07:18:00Z">
            <w:rPr>
              <w:rFonts w:ascii="Courier New" w:hAnsi="Courier New" w:cs="Courier New"/>
            </w:rPr>
          </w:rPrChange>
        </w:rPr>
      </w:pPr>
      <w:r w:rsidRPr="008A522A">
        <w:rPr>
          <w:rFonts w:ascii="Courier New" w:hAnsi="Courier New" w:cs="Courier New"/>
          <w:i/>
          <w:iCs/>
          <w:rPrChange w:id="989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66</w:t>
      </w:r>
    </w:p>
    <w:p w:rsidR="004C37F7" w:rsidRPr="00E73045" w:rsidRDefault="008A522A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990" w:author="Isabel.b" w:date="2017-09-09T07:18:00Z">
            <w:rPr>
              <w:rFonts w:ascii="Courier New" w:hAnsi="Courier New" w:cs="Courier New"/>
            </w:rPr>
          </w:rPrChange>
        </w:rPr>
      </w:pPr>
      <w:r w:rsidRPr="008A522A">
        <w:rPr>
          <w:rFonts w:ascii="Courier New" w:hAnsi="Courier New" w:cs="Courier New"/>
          <w:i/>
          <w:iCs/>
          <w:rPrChange w:id="991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00:03:19,025 --&gt; 00:03:22,401</w:t>
      </w:r>
    </w:p>
    <w:p w:rsidR="004C37F7" w:rsidRPr="000E3F97" w:rsidRDefault="008A522A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8A522A">
        <w:rPr>
          <w:rFonts w:ascii="Courier New" w:hAnsi="Courier New" w:cs="Courier New"/>
          <w:i/>
          <w:iCs/>
          <w:rPrChange w:id="992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 xml:space="preserve">for the control of </w:t>
      </w:r>
      <w:proofErr w:type="spellStart"/>
      <w:r w:rsidRPr="008A522A">
        <w:rPr>
          <w:rFonts w:ascii="Courier New" w:hAnsi="Courier New" w:cs="Courier New"/>
          <w:i/>
          <w:iCs/>
          <w:rPrChange w:id="993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onchocerciasis</w:t>
      </w:r>
      <w:proofErr w:type="spellEnd"/>
      <w:r w:rsidRPr="008A522A">
        <w:rPr>
          <w:rFonts w:ascii="Courier New" w:hAnsi="Courier New" w:cs="Courier New"/>
          <w:i/>
          <w:iCs/>
          <w:rPrChange w:id="994" w:author="Isabel.b" w:date="2017-09-09T07:18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 xml:space="preserve"> with </w:t>
      </w:r>
      <w:del w:id="995" w:author="Isabel.b" w:date="2017-09-10T08:18:00Z">
        <w:r w:rsidRPr="008A522A">
          <w:rPr>
            <w:rFonts w:ascii="Courier New" w:hAnsi="Courier New" w:cs="Courier New"/>
            <w:i/>
            <w:iCs/>
            <w:rPrChange w:id="996" w:author="Isabel.b" w:date="2017-09-09T07:18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delText>Ivermec</w:delText>
        </w:r>
        <w:r w:rsidR="004C37F7" w:rsidRPr="000E3F97" w:rsidDel="00134F8C">
          <w:rPr>
            <w:rFonts w:ascii="Courier New" w:hAnsi="Courier New" w:cs="Courier New"/>
          </w:rPr>
          <w:delText>tin</w:delText>
        </w:r>
      </w:del>
      <w:proofErr w:type="spellStart"/>
      <w:ins w:id="997" w:author="Isabel.b" w:date="2017-09-10T08:18:00Z">
        <w:r w:rsidR="00134F8C">
          <w:rPr>
            <w:rFonts w:ascii="Courier New" w:hAnsi="Courier New" w:cs="Courier New"/>
            <w:i/>
            <w:iCs/>
          </w:rPr>
          <w:t>i</w:t>
        </w:r>
        <w:r w:rsidRPr="008A522A">
          <w:rPr>
            <w:rFonts w:ascii="Courier New" w:hAnsi="Courier New" w:cs="Courier New"/>
            <w:i/>
            <w:iCs/>
            <w:rPrChange w:id="998" w:author="Isabel.b" w:date="2017-09-09T07:18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t>vermec</w:t>
        </w:r>
        <w:r w:rsidR="00134F8C" w:rsidRPr="000E3F97">
          <w:rPr>
            <w:rFonts w:ascii="Courier New" w:hAnsi="Courier New" w:cs="Courier New"/>
          </w:rPr>
          <w:t>tin</w:t>
        </w:r>
      </w:ins>
      <w:proofErr w:type="spellEnd"/>
      <w:r w:rsidR="004C37F7" w:rsidRPr="000E3F97">
        <w:rPr>
          <w:rFonts w:ascii="Courier New" w:hAnsi="Courier New" w:cs="Courier New"/>
        </w:rPr>
        <w:t>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00:03:22,608 --&gt; 00:03:25,770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 mentioned in module 2, the goal of the study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00:03:25,965 --&gt; 00:03:29,390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to assess if a community directed intervention approach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00:03:29,627 --&gt; 00:03:35,190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improved treatment coverage in </w:t>
      </w:r>
      <w:proofErr w:type="spellStart"/>
      <w:r w:rsidRPr="000E3F97">
        <w:rPr>
          <w:rFonts w:ascii="Courier New" w:hAnsi="Courier New" w:cs="Courier New"/>
        </w:rPr>
        <w:t>onchocerciasis</w:t>
      </w:r>
      <w:proofErr w:type="spellEnd"/>
      <w:r w:rsidRPr="000E3F97">
        <w:rPr>
          <w:rFonts w:ascii="Courier New" w:hAnsi="Courier New" w:cs="Courier New"/>
        </w:rPr>
        <w:t xml:space="preserve"> affected communities.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00:03:35,853 --&gt; 00:03:38,502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implementation research outcomes in the study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00:03:38,714 --&gt; 00:03:41,127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were coverage and cost.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00:03:41,945 --&gt; 00:03:44,395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was defined as the number of persons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00:03:44,612 --&gt; 00:03:47,724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treated with </w:t>
      </w:r>
      <w:del w:id="999" w:author="Isabel.b" w:date="2017-09-10T08:18:00Z">
        <w:r w:rsidRPr="000E3F97" w:rsidDel="00134F8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000" w:author="Isabel.b" w:date="2017-09-10T08:18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  <w:proofErr w:type="spellEnd"/>
        <w:r w:rsidR="00134F8C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for total population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00:03:47,906 --&gt; 00:03:51,706</w:t>
      </w:r>
    </w:p>
    <w:p w:rsidR="004C37F7" w:rsidRPr="000E3F97" w:rsidRDefault="004C37F7" w:rsidP="00536EC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within a community health worker's kin</w:t>
      </w:r>
      <w:del w:id="1001" w:author="Isabel.b" w:date="2017-09-09T06:34:00Z">
        <w:r w:rsidRPr="000E3F97" w:rsidDel="00536ECF">
          <w:rPr>
            <w:rFonts w:ascii="Courier New" w:hAnsi="Courier New" w:cs="Courier New"/>
          </w:rPr>
          <w:delText>g</w:delText>
        </w:r>
      </w:del>
      <w:r w:rsidRPr="000E3F97">
        <w:rPr>
          <w:rFonts w:ascii="Courier New" w:hAnsi="Courier New" w:cs="Courier New"/>
        </w:rPr>
        <w:t>ship zone in one year.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00:03:51,910 --&gt; 00:03:54,710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other words, the total number of people treated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00:03:54,902 --&gt; 00:03:57,164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among those who should have received it.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00:03:57,911 --&gt; 00:04:00,949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Cost was defined as cost of training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00:04:01,118 --&gt; 00:04:03,355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which included allowances for the trainers,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00:04:03,541 --&gt; 00:04:06,679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transport and food for trainees and training materials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00:04:06,878 --&gt; 00:04:09,890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divided by the total number of community health workers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00:04:10,098 --&gt; 00:04:13,036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supervisors that were trained in one year.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00:04:13,821 --&gt; 00:04:17,684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002" w:author="Isabel.b" w:date="2017-09-09T06:43:00Z">
        <w:r w:rsidRPr="000E3F97" w:rsidDel="0052218A">
          <w:rPr>
            <w:rFonts w:ascii="Courier New" w:hAnsi="Courier New" w:cs="Courier New"/>
          </w:rPr>
          <w:delText xml:space="preserve">And </w:delText>
        </w:r>
      </w:del>
      <w:ins w:id="1003" w:author="Isabel.b" w:date="2017-09-09T06:43:00Z">
        <w:r w:rsidR="0052218A">
          <w:rPr>
            <w:rFonts w:ascii="Courier New" w:hAnsi="Courier New" w:cs="Courier New"/>
          </w:rPr>
          <w:t>In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 xml:space="preserve">the study by </w:t>
      </w:r>
      <w:proofErr w:type="spellStart"/>
      <w:r w:rsidRPr="000E3F97">
        <w:rPr>
          <w:rFonts w:ascii="Courier New" w:hAnsi="Courier New" w:cs="Courier New"/>
        </w:rPr>
        <w:t>Akogun</w:t>
      </w:r>
      <w:proofErr w:type="spellEnd"/>
      <w:r w:rsidRPr="000E3F97">
        <w:rPr>
          <w:rFonts w:ascii="Courier New" w:hAnsi="Courier New" w:cs="Courier New"/>
        </w:rPr>
        <w:t xml:space="preserve"> and colleagues in Nigeria,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00:04:17,895 --&gt; 00:04:20,795</w:t>
      </w:r>
    </w:p>
    <w:p w:rsidR="004C37F7" w:rsidRPr="000E3F97" w:rsidRDefault="004C37F7" w:rsidP="00E73045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among </w:t>
      </w:r>
      <w:del w:id="1004" w:author="Isabel.b" w:date="2017-09-09T07:19:00Z">
        <w:r w:rsidRPr="000E3F97" w:rsidDel="00E73045">
          <w:rPr>
            <w:rFonts w:ascii="Courier New" w:hAnsi="Courier New" w:cs="Courier New"/>
          </w:rPr>
          <w:delText xml:space="preserve">Nomadic </w:delText>
        </w:r>
      </w:del>
      <w:ins w:id="1005" w:author="Isabel.b" w:date="2017-09-09T07:19:00Z">
        <w:r w:rsidR="00E73045">
          <w:rPr>
            <w:rFonts w:ascii="Courier New" w:hAnsi="Courier New" w:cs="Courier New"/>
          </w:rPr>
          <w:t>n</w:t>
        </w:r>
        <w:r w:rsidR="00E73045" w:rsidRPr="000E3F97">
          <w:rPr>
            <w:rFonts w:ascii="Courier New" w:hAnsi="Courier New" w:cs="Courier New"/>
          </w:rPr>
          <w:t xml:space="preserve">omadic </w:t>
        </w:r>
      </w:ins>
      <w:r w:rsidRPr="000E3F97">
        <w:rPr>
          <w:rFonts w:ascii="Courier New" w:hAnsi="Courier New" w:cs="Courier New"/>
        </w:rPr>
        <w:t>Fulani communities to manage malaria,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00:04:20,998 --&gt; 00:04:23,048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00:04:23,247 --&gt; 00:04:25,473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were coverage and acceptability.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00:04:25,695 --&gt; 00:04:28,395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 mentioned in module two, the goal of this study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00:04:28,574 --&gt; 00:04:31,474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to improve uptake of insecticide</w:t>
      </w:r>
      <w:del w:id="1006" w:author="Isabel.b" w:date="2017-09-09T06:43:00Z">
        <w:r w:rsidRPr="000E3F97" w:rsidDel="0052218A">
          <w:rPr>
            <w:rFonts w:ascii="Courier New" w:hAnsi="Courier New" w:cs="Courier New"/>
          </w:rPr>
          <w:delText>s</w:delText>
        </w:r>
      </w:del>
      <w:r w:rsidRPr="000E3F97">
        <w:rPr>
          <w:rFonts w:ascii="Courier New" w:hAnsi="Courier New" w:cs="Courier New"/>
        </w:rPr>
        <w:t xml:space="preserve"> treated nets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00:04:31,682 --&gt; 00:04:35,932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</w:t>
      </w:r>
      <w:ins w:id="1007" w:author="Isabel.b" w:date="2017-09-09T06:44:00Z">
        <w:r w:rsidR="0052218A">
          <w:rPr>
            <w:rFonts w:ascii="Courier New" w:hAnsi="Courier New" w:cs="Courier New"/>
          </w:rPr>
          <w:t>d</w:t>
        </w:r>
      </w:ins>
      <w:r w:rsidRPr="000E3F97">
        <w:rPr>
          <w:rFonts w:ascii="Courier New" w:hAnsi="Courier New" w:cs="Courier New"/>
        </w:rPr>
        <w:t xml:space="preserve"> prompt </w:t>
      </w:r>
      <w:del w:id="1008" w:author="Isabel.b" w:date="2017-09-09T06:44:00Z">
        <w:r w:rsidRPr="000E3F97" w:rsidDel="0052218A">
          <w:rPr>
            <w:rFonts w:ascii="Courier New" w:hAnsi="Courier New" w:cs="Courier New"/>
          </w:rPr>
          <w:delText xml:space="preserve">to </w:delText>
        </w:r>
      </w:del>
      <w:r w:rsidRPr="000E3F97">
        <w:rPr>
          <w:rFonts w:ascii="Courier New" w:hAnsi="Courier New" w:cs="Courier New"/>
        </w:rPr>
        <w:t>treatment of malaria among children who are under 5.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89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00:04:36,146 --&gt; 00:04:39,909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Coverage in the study was defined as </w:t>
      </w:r>
      <w:del w:id="1009" w:author="Isabel.b" w:date="2017-09-09T06:44:00Z">
        <w:r w:rsidRPr="000E3F97" w:rsidDel="0052218A">
          <w:rPr>
            <w:rFonts w:ascii="Courier New" w:hAnsi="Courier New" w:cs="Courier New"/>
          </w:rPr>
          <w:delText xml:space="preserve">a </w:delText>
        </w:r>
      </w:del>
      <w:ins w:id="1010" w:author="Isabel.b" w:date="2017-09-09T06:44:00Z">
        <w:r w:rsidR="0052218A">
          <w:rPr>
            <w:rFonts w:ascii="Courier New" w:hAnsi="Courier New" w:cs="Courier New"/>
          </w:rPr>
          <w:t>the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ins w:id="1011" w:author="Isabel.b" w:date="2017-09-09T07:20:00Z">
        <w:r w:rsidR="00E73045">
          <w:rPr>
            <w:rFonts w:ascii="Courier New" w:hAnsi="Courier New" w:cs="Courier New"/>
          </w:rPr>
          <w:t>pro</w:t>
        </w:r>
      </w:ins>
      <w:r w:rsidRPr="000E3F97">
        <w:rPr>
          <w:rFonts w:ascii="Courier New" w:hAnsi="Courier New" w:cs="Courier New"/>
        </w:rPr>
        <w:t>portion of children under 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00:04:40,116 --&gt; 00:04:43,079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with a fever who received </w:t>
      </w:r>
      <w:proofErr w:type="spellStart"/>
      <w:r w:rsidRPr="000E3F97">
        <w:rPr>
          <w:rFonts w:ascii="Courier New" w:hAnsi="Courier New" w:cs="Courier New"/>
        </w:rPr>
        <w:t>antimalarial</w:t>
      </w:r>
      <w:proofErr w:type="spellEnd"/>
      <w:r w:rsidRPr="000E3F97">
        <w:rPr>
          <w:rFonts w:ascii="Courier New" w:hAnsi="Courier New" w:cs="Courier New"/>
        </w:rPr>
        <w:t xml:space="preserve"> treatment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00:04:43,301 --&gt; 00:04:45,964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well as the proportion of individuals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00:04:46,163 --&gt; 00:04:50,351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under insecticide treated nets per two nomadic cycles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00:04:50,560 --&gt; 00:04:52,535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within a pre-defined nomadic group.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00:04:53,144 --&gt; 00:04:57,256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Acceptability in this study was defined as general satisfaction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00:04:57,469 --&gt; 00:05:00,094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with community directed intervention strategy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00:05:00,301 --&gt; 00:05:03,001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two evidence based interventions consisting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00:05:03,218 --&gt; 00:05:06,293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treated nets and malarial treatment,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00:05:06,488 --&gt; 00:05:09,576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well as the demand for evidence based interventions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00:05:09,754 --&gt; 00:05:11,254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the community.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00:05:11,462 --&gt; 00:05:15,199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the study conducted by </w:t>
      </w:r>
      <w:proofErr w:type="spellStart"/>
      <w:r w:rsidRPr="000E3F97">
        <w:rPr>
          <w:rFonts w:ascii="Courier New" w:hAnsi="Courier New" w:cs="Courier New"/>
        </w:rPr>
        <w:t>Akweongo</w:t>
      </w:r>
      <w:proofErr w:type="spellEnd"/>
      <w:r w:rsidRPr="000E3F97">
        <w:rPr>
          <w:rFonts w:ascii="Courier New" w:hAnsi="Courier New" w:cs="Courier New"/>
        </w:rPr>
        <w:t xml:space="preserve">, </w:t>
      </w:r>
      <w:proofErr w:type="spellStart"/>
      <w:r w:rsidRPr="000E3F97">
        <w:rPr>
          <w:rFonts w:ascii="Courier New" w:hAnsi="Courier New" w:cs="Courier New"/>
        </w:rPr>
        <w:t>Artemisinin</w:t>
      </w:r>
      <w:proofErr w:type="spellEnd"/>
      <w:r w:rsidRPr="000E3F97">
        <w:rPr>
          <w:rFonts w:ascii="Courier New" w:hAnsi="Courier New" w:cs="Courier New"/>
        </w:rPr>
        <w:t>-based Combined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00:05:15,411 --&gt; 00:05:18,936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Combination Therapy distributed to a community based distributor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00:05:19,158 --&gt; 00:05:22,558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rural areas in Ghana, Burkina Faso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00:05:22,769 --&gt; 00:05:25,568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Ethiopia, and Malawi was evaluated.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00:05:25,755 --&gt; 00:05:28,805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Specifically, community medicine distributors </w:t>
      </w:r>
      <w:ins w:id="1012" w:author="Isabel.b" w:date="2017-09-09T08:48:00Z">
        <w:r w:rsidR="00531BFA">
          <w:rPr>
            <w:rFonts w:ascii="Courier New" w:hAnsi="Courier New" w:cs="Courier New"/>
          </w:rPr>
          <w:t>(CMDs)</w:t>
        </w:r>
      </w:ins>
      <w:ins w:id="1013" w:author="Isabel.b" w:date="2017-09-10T08:25:00Z">
        <w:r w:rsidR="00D0111E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were trained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00:05:28,993 --&gt; 00:05:32,768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educate care givers, diagnose and treat malaria cases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00:05:32,969 --&gt; 00:05:35,556</w:t>
      </w:r>
    </w:p>
    <w:p w:rsidR="004C37F7" w:rsidRPr="000E3F97" w:rsidRDefault="004C37F7" w:rsidP="006A6570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under </w:t>
      </w:r>
      <w:proofErr w:type="spellStart"/>
      <w:r w:rsidRPr="000E3F97">
        <w:rPr>
          <w:rFonts w:ascii="Courier New" w:hAnsi="Courier New" w:cs="Courier New"/>
        </w:rPr>
        <w:t>five</w:t>
      </w:r>
      <w:del w:id="1014" w:author="Isabel.b" w:date="2017-09-09T08:23:00Z">
        <w:r w:rsidRPr="000E3F97" w:rsidDel="006A6570">
          <w:rPr>
            <w:rFonts w:ascii="Courier New" w:hAnsi="Courier New" w:cs="Courier New"/>
          </w:rPr>
          <w:delText>-</w:delText>
        </w:r>
      </w:del>
      <w:r w:rsidRPr="000E3F97">
        <w:rPr>
          <w:rFonts w:ascii="Courier New" w:hAnsi="Courier New" w:cs="Courier New"/>
        </w:rPr>
        <w:t>year</w:t>
      </w:r>
      <w:proofErr w:type="spellEnd"/>
      <w:r w:rsidRPr="000E3F97">
        <w:rPr>
          <w:rFonts w:ascii="Courier New" w:hAnsi="Courier New" w:cs="Courier New"/>
        </w:rPr>
        <w:t>-old children.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00:05:35,761 --&gt; 00:05:38,923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implementation outcomes of the study were fidelity,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00:05:39,110 --&gt; 00:05:41,473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and feasibility.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109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00:05:41,673 --&gt; 00:05:44,361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here was defined as services delivered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00:05:44,558 --&gt; 00:05:48,007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community medicine distributors as planned, which was measured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00:05:48,217 --&gt; 00:05:51,355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as the proportion of febrile illnesses that was treated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00:05:51,555 --&gt; 00:05:54,418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with </w:t>
      </w:r>
      <w:proofErr w:type="spellStart"/>
      <w:r w:rsidRPr="000E3F97">
        <w:rPr>
          <w:rFonts w:ascii="Courier New" w:hAnsi="Courier New" w:cs="Courier New"/>
        </w:rPr>
        <w:t>Artemisinin</w:t>
      </w:r>
      <w:proofErr w:type="spellEnd"/>
      <w:r w:rsidRPr="000E3F97">
        <w:rPr>
          <w:rFonts w:ascii="Courier New" w:hAnsi="Courier New" w:cs="Courier New"/>
        </w:rPr>
        <w:t>-based Combination Therapy,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00:05:54,604 --&gt; 00:05:57,979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promptness of treatment and correct dosage and duration.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00:05:58,565 --&gt; 00:06:01,940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Coverage was defined as </w:t>
      </w:r>
      <w:del w:id="1015" w:author="Isabel.b" w:date="2017-09-09T06:44:00Z">
        <w:r w:rsidRPr="000E3F97" w:rsidDel="0052218A">
          <w:rPr>
            <w:rFonts w:ascii="Courier New" w:hAnsi="Courier New" w:cs="Courier New"/>
          </w:rPr>
          <w:delText xml:space="preserve">a </w:delText>
        </w:r>
      </w:del>
      <w:ins w:id="1016" w:author="Isabel.b" w:date="2017-09-09T06:44:00Z">
        <w:r w:rsidR="0052218A">
          <w:rPr>
            <w:rFonts w:ascii="Courier New" w:hAnsi="Courier New" w:cs="Courier New"/>
          </w:rPr>
          <w:t>the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proportion of children who are under five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00:06:02,114 --&gt; 00:06:04,639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presented to the community medicine distributors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00:06:04,854 --&gt; 00:06:09,017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were treated within 24 hours of onset in the two weeks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00:06:09,235 --&gt; 00:06:12,197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prior to the survey in a predefined area.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00:06:12,437 --&gt; 00:06:16,324</w:t>
      </w:r>
    </w:p>
    <w:p w:rsidR="004C37F7" w:rsidRPr="000E3F97" w:rsidRDefault="004C37F7" w:rsidP="006A6570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Feasibility was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  <w:r w:rsidRPr="000E3F97">
        <w:rPr>
          <w:rFonts w:ascii="Courier New" w:hAnsi="Courier New" w:cs="Courier New"/>
        </w:rPr>
        <w:t xml:space="preserve"> as a community medicine distributor</w:t>
      </w:r>
      <w:ins w:id="1017" w:author="Isabel.b" w:date="2017-09-09T08:24:00Z">
        <w:r w:rsidR="006A6570">
          <w:rPr>
            <w:rFonts w:ascii="Courier New" w:hAnsi="Courier New" w:cs="Courier New"/>
          </w:rPr>
          <w:t>’</w:t>
        </w:r>
      </w:ins>
      <w:r w:rsidRPr="000E3F97">
        <w:rPr>
          <w:rFonts w:ascii="Courier New" w:hAnsi="Courier New" w:cs="Courier New"/>
        </w:rPr>
        <w:t>s</w:t>
      </w:r>
      <w:del w:id="1018" w:author="Isabel.b" w:date="2017-09-09T08:24:00Z">
        <w:r w:rsidRPr="000E3F97" w:rsidDel="006A6570">
          <w:rPr>
            <w:rFonts w:ascii="Courier New" w:hAnsi="Courier New" w:cs="Courier New"/>
          </w:rPr>
          <w:delText>'</w:delText>
        </w:r>
      </w:del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00:06:16,515 --&gt; 00:06:20,727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self-purported ability to recognize and promptly treat malaria cases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00:06:20,969 --&gt; 00:06:24,019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care givers</w:t>
      </w:r>
      <w:ins w:id="1019" w:author="Isabel.b" w:date="2017-09-09T08:24:00Z">
        <w:r w:rsidR="006A6570">
          <w:rPr>
            <w:rFonts w:ascii="Courier New" w:hAnsi="Courier New" w:cs="Courier New"/>
          </w:rPr>
          <w:t>’</w:t>
        </w:r>
      </w:ins>
      <w:r w:rsidRPr="000E3F97">
        <w:rPr>
          <w:rFonts w:ascii="Courier New" w:hAnsi="Courier New" w:cs="Courier New"/>
        </w:rPr>
        <w:t xml:space="preserve"> acceptability of these services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00:06:24,215 --&gt; 00:06:26,777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provided by the community medicine distributors.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00:06:27,356 --&gt; 00:06:31,081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the study conducted by </w:t>
      </w:r>
      <w:proofErr w:type="spellStart"/>
      <w:r w:rsidRPr="000E3F97">
        <w:rPr>
          <w:rFonts w:ascii="Courier New" w:hAnsi="Courier New" w:cs="Courier New"/>
        </w:rPr>
        <w:t>Okeibunor</w:t>
      </w:r>
      <w:proofErr w:type="spellEnd"/>
      <w:r w:rsidRPr="000E3F97">
        <w:rPr>
          <w:rFonts w:ascii="Courier New" w:hAnsi="Courier New" w:cs="Courier New"/>
        </w:rPr>
        <w:t xml:space="preserve"> and colleagues in Nigeria,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00:06:31,294 --&gt; 00:06:33,269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Togo and Cameroon,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00:06:33,469 --&gt; 00:06:37,356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researchers studied the involvement of community directed distributors</w:t>
      </w:r>
      <w:ins w:id="1020" w:author="Isabel.b" w:date="2017-09-09T08:26:00Z">
        <w:r w:rsidR="006A6570">
          <w:rPr>
            <w:rFonts w:ascii="Courier New" w:hAnsi="Courier New" w:cs="Courier New"/>
          </w:rPr>
          <w:t xml:space="preserve"> (CDDs)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00:06:37,566 --&gt; 00:06:40,453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of </w:t>
      </w:r>
      <w:del w:id="1021" w:author="Isabel.b" w:date="2017-09-10T08:19:00Z">
        <w:r w:rsidRPr="000E3F97" w:rsidDel="00134F8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022" w:author="Isabel.b" w:date="2017-09-10T08:19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  <w:proofErr w:type="spellEnd"/>
        <w:r w:rsidR="00134F8C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 xml:space="preserve">for </w:t>
      </w:r>
      <w:proofErr w:type="spellStart"/>
      <w:r w:rsidRPr="000E3F97">
        <w:rPr>
          <w:rFonts w:ascii="Courier New" w:hAnsi="Courier New" w:cs="Courier New"/>
        </w:rPr>
        <w:t>onchocerciasis</w:t>
      </w:r>
      <w:proofErr w:type="spellEnd"/>
      <w:r w:rsidRPr="000E3F97">
        <w:rPr>
          <w:rFonts w:ascii="Courier New" w:hAnsi="Courier New" w:cs="Courier New"/>
        </w:rPr>
        <w:t xml:space="preserve"> control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00:06:40,658 --&gt; 00:06:42,545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other health related activities.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00:06:42,763 --&gt; 00:06:45,950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Specifically the researchers addressed or assessed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00:06:46,143 --&gt; 00:06:49,330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if involvement in additional activities such as EPI,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00:06:49,524 --&gt; 00:06:50,974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water and sanitation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00:06:51,143 --&gt; 00:06:54,555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community development projects </w:t>
      </w:r>
      <w:del w:id="1023" w:author="Isabel.b" w:date="2017-09-09T06:45:00Z">
        <w:r w:rsidRPr="000E3F97" w:rsidDel="0052218A">
          <w:rPr>
            <w:rFonts w:ascii="Courier New" w:hAnsi="Courier New" w:cs="Courier New"/>
          </w:rPr>
          <w:delText>to track it</w:delText>
        </w:r>
      </w:del>
      <w:ins w:id="1024" w:author="Isabel.b" w:date="2017-09-09T06:45:00Z">
        <w:r w:rsidR="0052218A">
          <w:rPr>
            <w:rFonts w:ascii="Courier New" w:hAnsi="Courier New" w:cs="Courier New"/>
          </w:rPr>
          <w:t>detracted</w:t>
        </w:r>
      </w:ins>
      <w:r w:rsidRPr="000E3F97">
        <w:rPr>
          <w:rFonts w:ascii="Courier New" w:hAnsi="Courier New" w:cs="Courier New"/>
        </w:rPr>
        <w:t xml:space="preserve"> from their effectiveness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00:06:54,732 --&gt; 00:06:56,745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delivering </w:t>
      </w:r>
      <w:del w:id="1025" w:author="Isabel.b" w:date="2017-09-10T08:19:00Z">
        <w:r w:rsidRPr="000E3F97" w:rsidDel="00134F8C">
          <w:rPr>
            <w:rFonts w:ascii="Courier New" w:hAnsi="Courier New" w:cs="Courier New"/>
          </w:rPr>
          <w:delText>Ivermectin</w:delText>
        </w:r>
      </w:del>
      <w:proofErr w:type="spellStart"/>
      <w:ins w:id="1026" w:author="Isabel.b" w:date="2017-09-10T08:19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</w:ins>
      <w:proofErr w:type="spellEnd"/>
      <w:r w:rsidRPr="000E3F97">
        <w:rPr>
          <w:rFonts w:ascii="Courier New" w:hAnsi="Courier New" w:cs="Courier New"/>
        </w:rPr>
        <w:t>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00:06:56,961 --&gt; 00:06:59,674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Feasibility and coverage were measured as the two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00:06:59,895 --&gt; 00:07:01,945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primary implementation outcomes.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00:07:02,393 --&gt; 00:07:06,131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Feasibility was measured as attitude and performance of CDDs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135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00:07:06,339 --&gt; 00:07:08,801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involved in other public health activities.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00:07:09,001 --&gt; 00:07:11,700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this case, performance was measured as coverage rate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00:07:11,886 --&gt; 00:07:13,437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 for </w:t>
      </w:r>
      <w:del w:id="1027" w:author="Isabel.b" w:date="2017-09-10T08:19:00Z">
        <w:r w:rsidRPr="000E3F97" w:rsidDel="00134F8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028" w:author="Isabel.b" w:date="2017-09-10T08:19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  <w:proofErr w:type="spellEnd"/>
        <w:r w:rsidR="00134F8C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treatment.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00:07:13,641 --&gt; 00:07:16,728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was measured as the proportion of the population</w:t>
      </w:r>
      <w:ins w:id="1029" w:author="Isabel.b" w:date="2017-09-09T06:45:00Z">
        <w:r w:rsidR="0052218A">
          <w:rPr>
            <w:rFonts w:ascii="Courier New" w:hAnsi="Courier New" w:cs="Courier New"/>
          </w:rPr>
          <w:t xml:space="preserve"> who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00:07:16,944 --&gt; 00:07:20,232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received </w:t>
      </w:r>
      <w:del w:id="1030" w:author="Isabel.b" w:date="2017-09-10T08:19:00Z">
        <w:r w:rsidRPr="000E3F97" w:rsidDel="00134F8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031" w:author="Isabel.b" w:date="2017-09-10T08:19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  <w:proofErr w:type="spellEnd"/>
        <w:r w:rsidR="00134F8C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treatment in the communities from which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00:07:20,418 --&gt; 00:07:23,443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community directed distributors were selected.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00:07:24,267 --&gt; 00:07:26,754</w:t>
      </w:r>
    </w:p>
    <w:p w:rsidR="004C37F7" w:rsidRPr="0052218A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1032" w:author="Isabel.b" w:date="2017-09-09T06:46:00Z">
            <w:rPr>
              <w:rFonts w:ascii="Courier New" w:hAnsi="Courier New" w:cs="Courier New"/>
            </w:rPr>
          </w:rPrChange>
        </w:rPr>
      </w:pPr>
      <w:r w:rsidRPr="000E3F97">
        <w:rPr>
          <w:rFonts w:ascii="Courier New" w:hAnsi="Courier New" w:cs="Courier New"/>
        </w:rPr>
        <w:t xml:space="preserve">In the study, </w:t>
      </w:r>
      <w:del w:id="1033" w:author="Isabel.b" w:date="2017-09-09T06:46:00Z">
        <w:r w:rsidRPr="000E3F97" w:rsidDel="0052218A">
          <w:rPr>
            <w:rFonts w:ascii="Courier New" w:hAnsi="Courier New" w:cs="Courier New"/>
          </w:rPr>
          <w:delText xml:space="preserve">early </w:delText>
        </w:r>
      </w:del>
      <w:ins w:id="1034" w:author="Isabel.b" w:date="2017-09-09T06:46:00Z">
        <w:r w:rsidR="008A522A" w:rsidRPr="008A522A">
          <w:rPr>
            <w:rFonts w:ascii="Courier New" w:hAnsi="Courier New" w:cs="Courier New"/>
            <w:i/>
            <w:iCs/>
            <w:rPrChange w:id="1035" w:author="Isabel.b" w:date="2017-09-09T06:46:00Z">
              <w:rPr>
                <w:rFonts w:ascii="Courier New" w:hAnsi="Courier New" w:cs="Courier New"/>
                <w:color w:val="0000FF" w:themeColor="hyperlink"/>
                <w:u w:val="single"/>
              </w:rPr>
            </w:rPrChange>
          </w:rPr>
          <w:t xml:space="preserve">Early </w:t>
        </w:r>
      </w:ins>
      <w:r w:rsidR="008A522A" w:rsidRPr="008A522A">
        <w:rPr>
          <w:rFonts w:ascii="Courier New" w:hAnsi="Courier New" w:cs="Courier New"/>
          <w:i/>
          <w:iCs/>
          <w:rPrChange w:id="1036" w:author="Isabel.b" w:date="2017-09-09T06:46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treatment of childhood fevers</w:t>
      </w:r>
    </w:p>
    <w:p w:rsidR="004C37F7" w:rsidRPr="0052218A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1037" w:author="Isabel.b" w:date="2017-09-09T06:46:00Z">
            <w:rPr>
              <w:rFonts w:ascii="Courier New" w:hAnsi="Courier New" w:cs="Courier New"/>
            </w:rPr>
          </w:rPrChange>
        </w:rPr>
      </w:pPr>
    </w:p>
    <w:p w:rsidR="004C37F7" w:rsidRPr="0052218A" w:rsidRDefault="008A522A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1038" w:author="Isabel.b" w:date="2017-09-09T06:46:00Z">
            <w:rPr>
              <w:rFonts w:ascii="Courier New" w:hAnsi="Courier New" w:cs="Courier New"/>
            </w:rPr>
          </w:rPrChange>
        </w:rPr>
      </w:pPr>
      <w:r w:rsidRPr="008A522A">
        <w:rPr>
          <w:rFonts w:ascii="Courier New" w:hAnsi="Courier New" w:cs="Courier New"/>
          <w:i/>
          <w:iCs/>
          <w:rPrChange w:id="1039" w:author="Isabel.b" w:date="2017-09-09T06:46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142</w:t>
      </w:r>
    </w:p>
    <w:p w:rsidR="004C37F7" w:rsidRPr="0052218A" w:rsidRDefault="008A522A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  <w:i/>
          <w:iCs/>
          <w:rPrChange w:id="1040" w:author="Isabel.b" w:date="2017-09-09T06:46:00Z">
            <w:rPr>
              <w:rFonts w:ascii="Courier New" w:hAnsi="Courier New" w:cs="Courier New"/>
            </w:rPr>
          </w:rPrChange>
        </w:rPr>
      </w:pPr>
      <w:r w:rsidRPr="008A522A">
        <w:rPr>
          <w:rFonts w:ascii="Courier New" w:hAnsi="Courier New" w:cs="Courier New"/>
          <w:i/>
          <w:iCs/>
          <w:rPrChange w:id="1041" w:author="Isabel.b" w:date="2017-09-09T06:46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00:07:26,927 --&gt; 00:07:29,639</w:t>
      </w:r>
    </w:p>
    <w:p w:rsidR="004C37F7" w:rsidRPr="000E3F97" w:rsidRDefault="008A522A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8A522A">
        <w:rPr>
          <w:rFonts w:ascii="Courier New" w:hAnsi="Courier New" w:cs="Courier New"/>
          <w:i/>
          <w:iCs/>
          <w:rPrChange w:id="1042" w:author="Isabel.b" w:date="2017-09-09T06:46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 xml:space="preserve">with pre-packaged </w:t>
      </w:r>
      <w:proofErr w:type="spellStart"/>
      <w:r w:rsidRPr="008A522A">
        <w:rPr>
          <w:rFonts w:ascii="Courier New" w:hAnsi="Courier New" w:cs="Courier New"/>
          <w:i/>
          <w:iCs/>
          <w:rPrChange w:id="1043" w:author="Isabel.b" w:date="2017-09-09T06:46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>antimalarial</w:t>
      </w:r>
      <w:proofErr w:type="spellEnd"/>
      <w:r w:rsidRPr="008A522A">
        <w:rPr>
          <w:rFonts w:ascii="Courier New" w:hAnsi="Courier New" w:cs="Courier New"/>
          <w:i/>
          <w:iCs/>
          <w:rPrChange w:id="1044" w:author="Isabel.b" w:date="2017-09-09T06:46:00Z">
            <w:rPr>
              <w:rFonts w:ascii="Courier New" w:hAnsi="Courier New" w:cs="Courier New"/>
              <w:color w:val="0000FF" w:themeColor="hyperlink"/>
              <w:u w:val="single"/>
            </w:rPr>
          </w:rPrChange>
        </w:rPr>
        <w:t xml:space="preserve"> drugs in the home</w:t>
      </w:r>
      <w:r w:rsidR="004C37F7" w:rsidRPr="0052218A">
        <w:rPr>
          <w:rFonts w:ascii="Courier New" w:hAnsi="Courier New" w:cs="Courier New"/>
        </w:rPr>
        <w:t>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00:07:29,830 --&gt; 00:07:33,968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proofErr w:type="spellStart"/>
      <w:r w:rsidRPr="000E3F97">
        <w:rPr>
          <w:rFonts w:ascii="Courier New" w:hAnsi="Courier New" w:cs="Courier New"/>
        </w:rPr>
        <w:t>Sirima</w:t>
      </w:r>
      <w:proofErr w:type="spellEnd"/>
      <w:r w:rsidRPr="000E3F97">
        <w:rPr>
          <w:rFonts w:ascii="Courier New" w:hAnsi="Courier New" w:cs="Courier New"/>
        </w:rPr>
        <w:t xml:space="preserve"> and colleagues evaluated the impact of using pre-packaged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00:07:34,177 --&gt; 00:07:36,889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proofErr w:type="spellStart"/>
      <w:r w:rsidRPr="000E3F97">
        <w:rPr>
          <w:rFonts w:ascii="Courier New" w:hAnsi="Courier New" w:cs="Courier New"/>
        </w:rPr>
        <w:t>antimalarial</w:t>
      </w:r>
      <w:proofErr w:type="spellEnd"/>
      <w:r w:rsidRPr="000E3F97">
        <w:rPr>
          <w:rFonts w:ascii="Courier New" w:hAnsi="Courier New" w:cs="Courier New"/>
        </w:rPr>
        <w:t xml:space="preserve"> drugs by mothers at home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00:07:37,076 --&gt; 00:07:40,938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progression of disease in children from uncomplicated fevers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00:07:41,146 --&gt; 00:07:42,921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severe malaria.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147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00:07:43,389 --&gt; 00:07:46,202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was the only implementation outcome assessed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00:07:46,426 --&gt; 00:07:49,364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and it was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  <w:r w:rsidRPr="000E3F97">
        <w:rPr>
          <w:rFonts w:ascii="Courier New" w:hAnsi="Courier New" w:cs="Courier New"/>
        </w:rPr>
        <w:t xml:space="preserve"> specifically by looking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00:07:49,594 --&gt; 00:07:52,757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proportion of children, six years and under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00:07:52,960 --&gt; 00:07:57,035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who had uncomplicated malaria that was treated as planned.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00:07:57,235 --&gt; 00:08:01,022</w:t>
      </w:r>
    </w:p>
    <w:p w:rsidR="004C37F7" w:rsidRPr="000E3F97" w:rsidRDefault="006A6570" w:rsidP="006A6570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ins w:id="1045" w:author="Isabel.b" w:date="2017-09-09T08:27:00Z">
        <w:r>
          <w:rPr>
            <w:rFonts w:ascii="Courier New" w:hAnsi="Courier New" w:cs="Courier New"/>
          </w:rPr>
          <w:t>“</w:t>
        </w:r>
      </w:ins>
      <w:r w:rsidR="004C37F7" w:rsidRPr="000E3F97">
        <w:rPr>
          <w:rFonts w:ascii="Courier New" w:hAnsi="Courier New" w:cs="Courier New"/>
        </w:rPr>
        <w:t>Treated as planned</w:t>
      </w:r>
      <w:ins w:id="1046" w:author="Isabel.b" w:date="2017-09-09T08:27:00Z">
        <w:r>
          <w:rPr>
            <w:rFonts w:ascii="Courier New" w:hAnsi="Courier New" w:cs="Courier New"/>
          </w:rPr>
          <w:t>”</w:t>
        </w:r>
      </w:ins>
      <w:r w:rsidR="004C37F7" w:rsidRPr="000E3F97">
        <w:rPr>
          <w:rFonts w:ascii="Courier New" w:hAnsi="Courier New" w:cs="Courier New"/>
        </w:rPr>
        <w:t xml:space="preserve"> here was defined as being promptly treated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00:08:01,219 --&gt; 00:08:05,556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with pre-packaged </w:t>
      </w:r>
      <w:proofErr w:type="spellStart"/>
      <w:r w:rsidRPr="000E3F97">
        <w:rPr>
          <w:rFonts w:ascii="Courier New" w:hAnsi="Courier New" w:cs="Courier New"/>
        </w:rPr>
        <w:t>antimalarial</w:t>
      </w:r>
      <w:proofErr w:type="spellEnd"/>
      <w:r w:rsidRPr="000E3F97">
        <w:rPr>
          <w:rFonts w:ascii="Courier New" w:hAnsi="Courier New" w:cs="Courier New"/>
        </w:rPr>
        <w:t xml:space="preserve"> drugs with correct age-specific dose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00:08:05,774 --&gt; 00:08:10,111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duration in the four weeks prior to the assessment survey.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00:08:10,337 --&gt; 00:08:14,075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the last example, </w:t>
      </w:r>
      <w:proofErr w:type="spellStart"/>
      <w:r w:rsidRPr="000E3F97">
        <w:rPr>
          <w:rFonts w:ascii="Courier New" w:hAnsi="Courier New" w:cs="Courier New"/>
        </w:rPr>
        <w:t>Akogun</w:t>
      </w:r>
      <w:proofErr w:type="spellEnd"/>
      <w:r w:rsidRPr="000E3F97">
        <w:rPr>
          <w:rFonts w:ascii="Courier New" w:hAnsi="Courier New" w:cs="Courier New"/>
        </w:rPr>
        <w:t xml:space="preserve"> and colleagues assessed strategies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00:08:14,275 --&gt; 00:08:17,562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for community directed treatment of </w:t>
      </w:r>
      <w:proofErr w:type="spellStart"/>
      <w:r w:rsidRPr="000E3F97">
        <w:rPr>
          <w:rFonts w:ascii="Courier New" w:hAnsi="Courier New" w:cs="Courier New"/>
        </w:rPr>
        <w:t>onchocerciasis</w:t>
      </w:r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00:08:17,777 --&gt; 00:08:20,315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with </w:t>
      </w:r>
      <w:del w:id="1047" w:author="Isabel.b" w:date="2017-09-10T08:20:00Z">
        <w:r w:rsidRPr="000E3F97" w:rsidDel="00134F8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048" w:author="Isabel.b" w:date="2017-09-10T08:20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  <w:proofErr w:type="spellEnd"/>
        <w:r w:rsidR="00134F8C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in Nigeria.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00:08:21,170 --&gt; 00:08:26,295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study evaluated fidelity, coverage, cost and feasibility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00:08:26,515 --&gt; 00:08:28,990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its implementation research outcomes.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00:08:29,215 --&gt; 00:08:32,664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in this study was measured as appropriate adherence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00:08:32,870 --&gt; 00:08:35,220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the treatment regimen, correct dosage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00:08:35,446 --&gt; 00:08:38,534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treatment frequency, and the correct management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00:08:38,737 --&gt; 00:08:41,124</w:t>
      </w:r>
    </w:p>
    <w:p w:rsidR="004C37F7" w:rsidRPr="000E3F97" w:rsidRDefault="004C37F7" w:rsidP="006A6570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of </w:t>
      </w:r>
      <w:del w:id="1049" w:author="Isabel.b" w:date="2017-09-09T08:28:00Z">
        <w:r w:rsidRPr="000E3F97" w:rsidDel="006A6570">
          <w:rPr>
            <w:rFonts w:ascii="Courier New" w:hAnsi="Courier New" w:cs="Courier New"/>
          </w:rPr>
          <w:delText xml:space="preserve">advance </w:delText>
        </w:r>
      </w:del>
      <w:ins w:id="1050" w:author="Isabel.b" w:date="2017-09-09T08:28:00Z">
        <w:r w:rsidR="006A6570" w:rsidRPr="000E3F97">
          <w:rPr>
            <w:rFonts w:ascii="Courier New" w:hAnsi="Courier New" w:cs="Courier New"/>
          </w:rPr>
          <w:t>ad</w:t>
        </w:r>
        <w:r w:rsidR="006A6570">
          <w:rPr>
            <w:rFonts w:ascii="Courier New" w:hAnsi="Courier New" w:cs="Courier New"/>
          </w:rPr>
          <w:t>verse</w:t>
        </w:r>
        <w:r w:rsidR="006A6570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reactions to medication.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00:08:41,736 --&gt; 00:08:44,999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was measured as the total number of people treated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00:08:45,201 --&gt; 00:08:48,851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out of the total population after two cycles of treatment.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00:08:49,050 --&gt; 00:08:52,762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Feasibility was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  <w:r w:rsidRPr="000E3F97">
        <w:rPr>
          <w:rFonts w:ascii="Courier New" w:hAnsi="Courier New" w:cs="Courier New"/>
        </w:rPr>
        <w:t xml:space="preserve"> as the acceptability of a range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00:08:52,961 --&gt; 00:08:55,598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of community directed </w:t>
      </w:r>
      <w:del w:id="1051" w:author="Isabel.b" w:date="2017-09-10T08:20:00Z">
        <w:r w:rsidRPr="000E3F97" w:rsidDel="00134F8C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052" w:author="Isabel.b" w:date="2017-09-10T08:20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  <w:proofErr w:type="spellEnd"/>
        <w:r w:rsidR="00134F8C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approaches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00:08:55,835 --&gt; 00:08:58,835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cost and coverage under different approaches.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00:08:59,062 --&gt; 00:09:02,963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finally, cost was measured as all costs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00:09:03,167 --&gt; 00:09:06,605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that the village spent in delivering </w:t>
      </w:r>
      <w:del w:id="1053" w:author="Isabel.b" w:date="2017-09-10T08:20:00Z">
        <w:r w:rsidRPr="000E3F97" w:rsidDel="00134F8C">
          <w:rPr>
            <w:rFonts w:ascii="Courier New" w:hAnsi="Courier New" w:cs="Courier New"/>
          </w:rPr>
          <w:delText>Ivermectin</w:delText>
        </w:r>
      </w:del>
      <w:proofErr w:type="spellStart"/>
      <w:ins w:id="1054" w:author="Isabel.b" w:date="2017-09-10T08:20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</w:ins>
      <w:proofErr w:type="spellEnd"/>
      <w:r w:rsidRPr="000E3F97">
        <w:rPr>
          <w:rFonts w:ascii="Courier New" w:hAnsi="Courier New" w:cs="Courier New"/>
        </w:rPr>
        <w:t>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00:09:06,785 --&gt; 00:09:09,185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You'll notice that although there are similarities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00:09:09,402 --&gt; 00:09:12,790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 xml:space="preserve">in diseases such as malaria and </w:t>
      </w:r>
      <w:proofErr w:type="spellStart"/>
      <w:r w:rsidRPr="000E3F97">
        <w:rPr>
          <w:rFonts w:ascii="Courier New" w:hAnsi="Courier New" w:cs="Courier New"/>
        </w:rPr>
        <w:t>onchocerciasis</w:t>
      </w:r>
      <w:proofErr w:type="spellEnd"/>
      <w:r w:rsidRPr="000E3F97">
        <w:rPr>
          <w:rFonts w:ascii="Courier New" w:hAnsi="Courier New" w:cs="Courier New"/>
        </w:rPr>
        <w:t>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00:09:13,028 --&gt; 00:09:17,040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these examples, that both selection of implementation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00:09:17,233 --&gt; 00:09:19,895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and the way that they were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00:09:20,084 --&gt; 00:09:23,534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were tailored to the specific goals and contexts of the interventions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00:09:23,722 --&gt; 00:09:25,073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studies.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00:09:25,265 --&gt; 00:09:28,602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So, for example, in the study conducted by </w:t>
      </w:r>
      <w:proofErr w:type="spellStart"/>
      <w:r w:rsidRPr="000E3F97">
        <w:rPr>
          <w:rFonts w:ascii="Courier New" w:hAnsi="Courier New" w:cs="Courier New"/>
        </w:rPr>
        <w:t>Akogun</w:t>
      </w:r>
      <w:proofErr w:type="spellEnd"/>
      <w:r w:rsidRPr="000E3F97">
        <w:rPr>
          <w:rFonts w:ascii="Courier New" w:hAnsi="Courier New" w:cs="Courier New"/>
        </w:rPr>
        <w:t xml:space="preserve"> and colleagues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00:09:28,818 --&gt; 00:09:33,231</w:t>
      </w:r>
    </w:p>
    <w:p w:rsidR="004C37F7" w:rsidRPr="000E3F97" w:rsidRDefault="004C37F7" w:rsidP="006A6570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Nigeria among </w:t>
      </w:r>
      <w:del w:id="1055" w:author="Isabel.b" w:date="2017-09-09T08:29:00Z">
        <w:r w:rsidRPr="000E3F97" w:rsidDel="006A6570">
          <w:rPr>
            <w:rFonts w:ascii="Courier New" w:hAnsi="Courier New" w:cs="Courier New"/>
          </w:rPr>
          <w:delText xml:space="preserve">Nomadic </w:delText>
        </w:r>
      </w:del>
      <w:ins w:id="1056" w:author="Isabel.b" w:date="2017-09-09T08:29:00Z">
        <w:r w:rsidR="006A6570">
          <w:rPr>
            <w:rFonts w:ascii="Courier New" w:hAnsi="Courier New" w:cs="Courier New"/>
          </w:rPr>
          <w:t>n</w:t>
        </w:r>
        <w:r w:rsidR="006A6570" w:rsidRPr="000E3F97">
          <w:rPr>
            <w:rFonts w:ascii="Courier New" w:hAnsi="Courier New" w:cs="Courier New"/>
          </w:rPr>
          <w:t xml:space="preserve">omadic </w:t>
        </w:r>
      </w:ins>
      <w:r w:rsidRPr="000E3F97">
        <w:rPr>
          <w:rFonts w:ascii="Courier New" w:hAnsi="Courier New" w:cs="Courier New"/>
        </w:rPr>
        <w:t>Fulani communities to manage malaria,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00:09:33,436 --&gt; 00:09:37,836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implementation research outcomes were coverage and acceptability.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00:09:38,401 --&gt; 00:09:41,438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you may remember the goal in the study was to improve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00:09:41,622 --&gt; 00:09:44,310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uptake of insecticide-treated nets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00:09:44,493 --&gt; 00:09:47,743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pro</w:t>
      </w:r>
      <w:ins w:id="1057" w:author="Isabel.b" w:date="2017-09-09T06:47:00Z">
        <w:r w:rsidR="0052218A">
          <w:rPr>
            <w:rFonts w:ascii="Courier New" w:hAnsi="Courier New" w:cs="Courier New"/>
          </w:rPr>
          <w:t>m</w:t>
        </w:r>
      </w:ins>
      <w:r w:rsidRPr="000E3F97">
        <w:rPr>
          <w:rFonts w:ascii="Courier New" w:hAnsi="Courier New" w:cs="Courier New"/>
        </w:rPr>
        <w:t>p</w:t>
      </w:r>
      <w:ins w:id="1058" w:author="Isabel.b" w:date="2017-09-09T06:47:00Z">
        <w:r w:rsidR="0052218A">
          <w:rPr>
            <w:rFonts w:ascii="Courier New" w:hAnsi="Courier New" w:cs="Courier New"/>
          </w:rPr>
          <w:t>t</w:t>
        </w:r>
      </w:ins>
      <w:r w:rsidRPr="000E3F97">
        <w:rPr>
          <w:rFonts w:ascii="Courier New" w:hAnsi="Courier New" w:cs="Courier New"/>
        </w:rPr>
        <w:t xml:space="preserve"> treatment of malaria among children under five.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00:09:48,483 --&gt; 00:09:51,734</w:t>
      </w:r>
    </w:p>
    <w:p w:rsidR="004C37F7" w:rsidRPr="000E3F97" w:rsidRDefault="004C37F7" w:rsidP="006A6570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the study conducted by </w:t>
      </w:r>
      <w:proofErr w:type="spellStart"/>
      <w:r w:rsidRPr="000E3F97">
        <w:rPr>
          <w:rFonts w:ascii="Courier New" w:hAnsi="Courier New" w:cs="Courier New"/>
        </w:rPr>
        <w:t>Akweongo</w:t>
      </w:r>
      <w:proofErr w:type="spellEnd"/>
      <w:r w:rsidRPr="000E3F97">
        <w:rPr>
          <w:rFonts w:ascii="Courier New" w:hAnsi="Courier New" w:cs="Courier New"/>
        </w:rPr>
        <w:t xml:space="preserve">, </w:t>
      </w:r>
      <w:del w:id="1059" w:author="Isabel.b" w:date="2017-09-09T08:30:00Z">
        <w:r w:rsidRPr="000E3F97" w:rsidDel="006A6570">
          <w:rPr>
            <w:rFonts w:ascii="Courier New" w:hAnsi="Courier New" w:cs="Courier New"/>
          </w:rPr>
          <w:delText xml:space="preserve">on </w:delText>
        </w:r>
      </w:del>
      <w:proofErr w:type="spellStart"/>
      <w:r w:rsidRPr="000E3F97">
        <w:rPr>
          <w:rFonts w:ascii="Courier New" w:hAnsi="Courier New" w:cs="Courier New"/>
        </w:rPr>
        <w:t>Artemisinin</w:t>
      </w:r>
      <w:proofErr w:type="spellEnd"/>
      <w:r w:rsidRPr="000E3F97">
        <w:rPr>
          <w:rFonts w:ascii="Courier New" w:hAnsi="Courier New" w:cs="Courier New"/>
        </w:rPr>
        <w:t>-based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00:09:51,932 --&gt; 00:09:53,132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Combination Therapy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00:09:53,309 --&gt; 00:09:56,234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distributed to a community medicine distributor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00:09:56,461 --&gt; 00:10:01,811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060" w:author="Isabel.b" w:date="2017-09-09T06:48:00Z">
        <w:r w:rsidRPr="000E3F97" w:rsidDel="0052218A">
          <w:rPr>
            <w:rFonts w:ascii="Courier New" w:hAnsi="Courier New" w:cs="Courier New"/>
          </w:rPr>
          <w:delText xml:space="preserve">and </w:delText>
        </w:r>
      </w:del>
      <w:ins w:id="1061" w:author="Isabel.b" w:date="2017-09-09T06:48:00Z">
        <w:r w:rsidR="0052218A">
          <w:rPr>
            <w:rFonts w:ascii="Courier New" w:hAnsi="Courier New" w:cs="Courier New"/>
          </w:rPr>
          <w:t>in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rural areas in Ghana, Burkina Faso, Ethiopia,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00:10:02,024 --&gt; 00:10:04,049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Malawi was evaluated.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00:10:04,238 --&gt; 00:10:08,174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implementation outcomes of this study were fidelity,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00:10:08,380 --&gt; 00:10:10,242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and feasibility.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189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00:10:10,439 --&gt; 00:10:12,151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So you can see there were differences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00:10:12,378 --&gt; 00:10:15,991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implementation outcomes selected based on the goals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00:10:16,203 --&gt; 00:10:18,177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the intervention, and although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00:10:18,390 --&gt; 00:10:20,654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both studies looked at coverage as an outcome,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00:10:20,845 --&gt; 00:10:23,833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the </w:t>
      </w:r>
      <w:proofErr w:type="spellStart"/>
      <w:r w:rsidRPr="000E3F97">
        <w:rPr>
          <w:rFonts w:ascii="Courier New" w:hAnsi="Courier New" w:cs="Courier New"/>
        </w:rPr>
        <w:t>operationalization</w:t>
      </w:r>
      <w:proofErr w:type="spellEnd"/>
      <w:r w:rsidRPr="000E3F97">
        <w:rPr>
          <w:rFonts w:ascii="Courier New" w:hAnsi="Courier New" w:cs="Courier New"/>
        </w:rPr>
        <w:t xml:space="preserve"> was a little different.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00:10:24,027 --&gt; 00:10:27,778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Coverage in the study by </w:t>
      </w:r>
      <w:proofErr w:type="spellStart"/>
      <w:r w:rsidRPr="000E3F97">
        <w:rPr>
          <w:rFonts w:ascii="Courier New" w:hAnsi="Courier New" w:cs="Courier New"/>
        </w:rPr>
        <w:t>Akogun</w:t>
      </w:r>
      <w:proofErr w:type="spellEnd"/>
      <w:r w:rsidRPr="000E3F97">
        <w:rPr>
          <w:rFonts w:ascii="Courier New" w:hAnsi="Courier New" w:cs="Courier New"/>
        </w:rPr>
        <w:t xml:space="preserve"> and colleagues was defined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00:10:27,949 --&gt; 00:10:31,425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as the proportion of children under five with a fever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00:10:31,643 --&gt; 00:10:34,855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who received </w:t>
      </w:r>
      <w:proofErr w:type="spellStart"/>
      <w:r w:rsidRPr="000E3F97">
        <w:rPr>
          <w:rFonts w:ascii="Courier New" w:hAnsi="Courier New" w:cs="Courier New"/>
        </w:rPr>
        <w:t>antimalarial</w:t>
      </w:r>
      <w:proofErr w:type="spellEnd"/>
      <w:r w:rsidRPr="000E3F97">
        <w:rPr>
          <w:rFonts w:ascii="Courier New" w:hAnsi="Courier New" w:cs="Courier New"/>
        </w:rPr>
        <w:t xml:space="preserve"> treatment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00:10:35,049 --&gt; 00:10:37,563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well as the proportion of individuals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00:10:37,737 --&gt; 00:10:42,000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under insecticide</w:t>
      </w:r>
      <w:del w:id="1062" w:author="Isabel.b" w:date="2017-09-09T06:48:00Z">
        <w:r w:rsidRPr="000E3F97" w:rsidDel="0052218A">
          <w:rPr>
            <w:rFonts w:ascii="Courier New" w:hAnsi="Courier New" w:cs="Courier New"/>
          </w:rPr>
          <w:delText>s</w:delText>
        </w:r>
      </w:del>
      <w:r w:rsidRPr="000E3F97">
        <w:rPr>
          <w:rFonts w:ascii="Courier New" w:hAnsi="Courier New" w:cs="Courier New"/>
        </w:rPr>
        <w:t xml:space="preserve"> treated nets per two nomadic movement cycles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199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00:10:42,204 --&gt; 00:10:44,504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within a predefined nomadic group.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00:10:44,681 --&gt; 00:10:48,105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Coverage in the </w:t>
      </w:r>
      <w:proofErr w:type="spellStart"/>
      <w:r w:rsidRPr="000E3F97">
        <w:rPr>
          <w:rFonts w:ascii="Courier New" w:hAnsi="Courier New" w:cs="Courier New"/>
        </w:rPr>
        <w:t>Akweongo</w:t>
      </w:r>
      <w:proofErr w:type="spellEnd"/>
      <w:r w:rsidRPr="000E3F97">
        <w:rPr>
          <w:rFonts w:ascii="Courier New" w:hAnsi="Courier New" w:cs="Courier New"/>
        </w:rPr>
        <w:t xml:space="preserve"> study was defined as the proportion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00:10:48,313 --&gt; 00:10:50,376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children who are under five who presented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00:10:50,572 --&gt; 00:10:53,848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the community medicine distributors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00:10:54,046 --&gt; 00:10:57,771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were treated within 24 hours of onset in the two weeks prior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00:10:57,980 --&gt; 00:11:00,380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the survey in a predefined area.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00:11:00,556 --&gt; 00:11:02,469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So you see that there are similarities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00:11:02,667 --&gt; 00:11:04,879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the operational definitions of coverage,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00:11:05,095 --&gt; 00:11:09,009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so both consider appropriate malarial treatment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00:11:09,203 --&gt; 00:11:11,716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children under five, but one denominator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209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00:11:11,911 --&gt; 00:11:15,362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is all children with the fever whereas in other denominator,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00:11:15,574 --&gt; 00:11:19,449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it's just among those who presented to a community medicine distributor.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00:11:19,646 --&gt; 00:11:22,734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one also considers insecticide-treated nets.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00:11:22,952 --&gt; 00:11:26,051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These are due to the differences in the evidence-based interventions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00:11:26,244 --&gt; 00:11:28,795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being tested or being scaled up.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00:11:28,981 --&gt; 00:11:30,944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addition,  the time frames are different.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00:11:31,136 --&gt; 00:11:34,037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One considers it per nomadic movement cycles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00:11:34,241 --&gt; 00:11:37,416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while the other considers it within two weeks prior to the survey,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00:11:37,611 --&gt; 00:11:40,261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reflecting the different populations under study.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00:11:40,475 --&gt; 00:11:42,900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is why we say,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00:11:43,087 --&gt; 00:11:44,901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are heuristically defined.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00:11:45,108 --&gt; 00:11:48,419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Now that we've talked about how different implementation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00:11:48,611 --&gt; 00:11:51,649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can be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  <w:r w:rsidRPr="000E3F97">
        <w:rPr>
          <w:rFonts w:ascii="Courier New" w:hAnsi="Courier New" w:cs="Courier New"/>
        </w:rPr>
        <w:t xml:space="preserve"> in the field, we're going to talk about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00:11:51,845 --&gt; 00:11:55,870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how data on implementation research outcomes are collected.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00:11:56,817 --&gt; 00:12:00,505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Implementation research outcomes can be collected at different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00:12:00,708 --&gt; 00:12:03,357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through different data collection approaches.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00:12:03,542 --&gt; 00:12:06,180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 want to emphasize that implementation studies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00:12:06,379 --&gt; 00:12:11,430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typically use mixed quantitative-qualitative designs, identifying factors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00:12:11,646 --&gt; 00:12:14,433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impact uptake across multiple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00:12:14,653 --&gt; 00:12:18,441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including patient, provider, clinic</w:t>
      </w:r>
      <w:ins w:id="1063" w:author="Isabel.b" w:date="2017-09-09T06:48:00Z">
        <w:r w:rsidR="0052218A">
          <w:rPr>
            <w:rFonts w:ascii="Courier New" w:hAnsi="Courier New" w:cs="Courier New"/>
          </w:rPr>
          <w:t>,</w:t>
        </w:r>
      </w:ins>
      <w:r w:rsidRPr="000E3F97">
        <w:rPr>
          <w:rFonts w:ascii="Courier New" w:hAnsi="Courier New" w:cs="Courier New"/>
        </w:rPr>
        <w:t xml:space="preserve"> facility,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00:12:18,671 --&gt; 00:12:21,321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organization and often the broader community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00:12:21,557 --&gt; 00:12:23,181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policy environments.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00:12:23,355 --&gt; 00:12:26,418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 xml:space="preserve">Accordingly, implementation </w:t>
      </w:r>
      <w:del w:id="1064" w:author="Isabel.b" w:date="2017-09-09T06:48:00Z">
        <w:r w:rsidRPr="000E3F97" w:rsidDel="0052218A">
          <w:rPr>
            <w:rFonts w:ascii="Courier New" w:hAnsi="Courier New" w:cs="Courier New"/>
          </w:rPr>
          <w:delText xml:space="preserve">signs </w:delText>
        </w:r>
      </w:del>
      <w:ins w:id="1065" w:author="Isabel.b" w:date="2017-09-09T06:48:00Z">
        <w:r w:rsidR="0052218A">
          <w:rPr>
            <w:rFonts w:ascii="Courier New" w:hAnsi="Courier New" w:cs="Courier New"/>
          </w:rPr>
          <w:t>science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requires the involvement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00:12:26,623 --&gt; 00:12:30,260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trans-disciplinary research teams as we had mentioned in module 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00:12:30,471 --&gt; 00:12:31,845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this course.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00:12:32,042 --&gt; 00:12:36,055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Common </w:t>
      </w:r>
      <w:del w:id="1066" w:author="Isabel.b" w:date="2017-09-09T06:49:00Z">
        <w:r w:rsidRPr="000E3F97" w:rsidDel="0052218A">
          <w:rPr>
            <w:rFonts w:ascii="Courier New" w:hAnsi="Courier New" w:cs="Courier New"/>
          </w:rPr>
          <w:delText xml:space="preserve">qualitative </w:delText>
        </w:r>
      </w:del>
      <w:proofErr w:type="spellStart"/>
      <w:ins w:id="1067" w:author="Isabel.b" w:date="2017-09-09T06:49:00Z">
        <w:r w:rsidR="0052218A" w:rsidRPr="000E3F97">
          <w:rPr>
            <w:rFonts w:ascii="Courier New" w:hAnsi="Courier New" w:cs="Courier New"/>
          </w:rPr>
          <w:t>qua</w:t>
        </w:r>
        <w:r w:rsidR="0052218A">
          <w:rPr>
            <w:rFonts w:ascii="Courier New" w:hAnsi="Courier New" w:cs="Courier New"/>
          </w:rPr>
          <w:t>n</w:t>
        </w:r>
        <w:r w:rsidR="0052218A" w:rsidRPr="000E3F97">
          <w:rPr>
            <w:rFonts w:ascii="Courier New" w:hAnsi="Courier New" w:cs="Courier New"/>
          </w:rPr>
          <w:t>itative</w:t>
        </w:r>
        <w:proofErr w:type="spellEnd"/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measures include structured surveys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00:12:36,277 --&gt; 00:12:38,739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assess for example organizational context,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00:12:38,936 --&gt; 00:12:42,736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provider attitudes and behaviors, patient receptivity to change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00:12:42,955 --&gt; 00:12:46,044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or household access to provider services.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00:12:46,248 --&gt; 00:12:49,197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Administrative data are often utilized either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00:12:49,412 --&gt; 00:12:52,638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focal target populations or at the broader system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00:12:52,840 --&gt; 00:12:54,714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characterize</w:t>
      </w:r>
      <w:del w:id="1068" w:author="Isabel.b" w:date="2017-09-09T06:49:00Z">
        <w:r w:rsidRPr="000E3F97" w:rsidDel="0052218A">
          <w:rPr>
            <w:rFonts w:ascii="Courier New" w:hAnsi="Courier New" w:cs="Courier New"/>
          </w:rPr>
          <w:delText>d</w:delText>
        </w:r>
      </w:del>
      <w:r w:rsidRPr="000E3F97">
        <w:rPr>
          <w:rFonts w:ascii="Courier New" w:hAnsi="Courier New" w:cs="Courier New"/>
        </w:rPr>
        <w:t xml:space="preserve"> for example, baseline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00:12:54,878 --&gt; 00:12:59,641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change in rates of utilization of particular practices.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00:12:59,824 --&gt; 00:13:03,425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Common qualitative data collection methods include semi-structured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00:13:03,627 --&gt; 00:13:07,914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interviews with patients, providers or other stakeholders,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00:13:08,111 --&gt; 00:13:09,536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focus groups,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00:13:09,734 --&gt; 00:13:14,546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direct observation of clinical processes and document review.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00:13:14,800 --&gt; 00:13:17,813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One final note,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00:13:18,009 --&gt; 00:13:20,021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are by nature</w:t>
      </w:r>
      <w:ins w:id="1069" w:author="Isabel.b" w:date="2017-09-09T06:49:00Z">
        <w:r w:rsidR="0052218A">
          <w:rPr>
            <w:rFonts w:ascii="Courier New" w:hAnsi="Courier New" w:cs="Courier New"/>
          </w:rPr>
          <w:t>,</w:t>
        </w:r>
      </w:ins>
      <w:r w:rsidRPr="000E3F97">
        <w:rPr>
          <w:rFonts w:ascii="Courier New" w:hAnsi="Courier New" w:cs="Courier New"/>
        </w:rPr>
        <w:t xml:space="preserve"> latent variables.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00:13:20,225 --&gt; 00:13:24,001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is to say that these variables are often not directly observable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00:13:24,204 --&gt; 00:13:26,829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but rather, are rather inferred from other variables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00:13:27,052 --&gt; 00:13:30,215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that are observed, and may require </w:t>
      </w:r>
      <w:del w:id="1070" w:author="Isabel.b" w:date="2017-09-09T06:50:00Z">
        <w:r w:rsidRPr="000E3F97" w:rsidDel="0052218A">
          <w:rPr>
            <w:rFonts w:ascii="Courier New" w:hAnsi="Courier New" w:cs="Courier New"/>
          </w:rPr>
          <w:delText xml:space="preserve">skill </w:delText>
        </w:r>
      </w:del>
      <w:ins w:id="1071" w:author="Isabel.b" w:date="2017-09-09T06:50:00Z">
        <w:r w:rsidR="0052218A">
          <w:rPr>
            <w:rFonts w:ascii="Courier New" w:hAnsi="Courier New" w:cs="Courier New"/>
          </w:rPr>
          <w:t>scale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development.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00:13:30,417 --&gt; 00:13:33,267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example you can not directly observe acceptability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00:13:33,473 --&gt; 00:13:36,223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but rather can combine a series of questions that together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00:13:36,446 --&gt; 00:13:38,384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infer acceptability.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00:13:39,213 --&gt; 00:13:42,801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Let's look now at each of the nine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00:13:43,018 --&gt; 00:13:44,982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we have presented in this chapter.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00:13:45,195 --&gt; 00:13:49,321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Acceptability can be measured at the individual or community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00:13:49,557 --&gt; 00:13:52,882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quantitative surveys that assess satisfaction.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00:13:53,103 --&gt; 00:13:56,090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It can also be measured through qualitative interviews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00:13:56,293 --&gt; 00:13:59,093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including in-depth interviews or focus groups that explore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00:13:59,300 --&gt; 00:14:02,600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072" w:author="Isabel.b" w:date="2017-09-09T06:50:00Z">
        <w:r w:rsidRPr="000E3F97" w:rsidDel="0052218A">
          <w:rPr>
            <w:rFonts w:ascii="Courier New" w:hAnsi="Courier New" w:cs="Courier New"/>
          </w:rPr>
          <w:delText xml:space="preserve">participant's </w:delText>
        </w:r>
      </w:del>
      <w:ins w:id="1073" w:author="Isabel.b" w:date="2017-09-09T06:50:00Z">
        <w:r w:rsidR="0052218A" w:rsidRPr="000E3F97">
          <w:rPr>
            <w:rFonts w:ascii="Courier New" w:hAnsi="Courier New" w:cs="Courier New"/>
          </w:rPr>
          <w:t>participant</w:t>
        </w:r>
        <w:r w:rsidR="0052218A">
          <w:rPr>
            <w:rFonts w:ascii="Courier New" w:hAnsi="Courier New" w:cs="Courier New"/>
          </w:rPr>
          <w:t>s’</w:t>
        </w:r>
        <w:r w:rsidR="0052218A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satisfaction with a particular intervention.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00:14:03,224 --&gt; 00:14:06,324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finally, acceptability can be measured through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00:14:06,525 --&gt; 00:14:08,674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administrative data that collects data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00:14:08,853 --&gt; 00:14:11,078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on service utilization overtime.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00:14:11,855 --&gt; 00:14:15,092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Adoption can be measured at the individual, community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00:14:15,298 --&gt; 00:14:17,661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or organization level since the intention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00:14:17,846 --&gt; 00:14:22,059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try a new intervention can be an individual,  community,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00:14:22,289 --&gt; 00:14:25,152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</w:t>
      </w:r>
      <w:del w:id="1074" w:author="Isabel.b" w:date="2017-09-09T06:50:00Z">
        <w:r w:rsidRPr="000E3F97" w:rsidDel="0052218A">
          <w:rPr>
            <w:rFonts w:ascii="Courier New" w:hAnsi="Courier New" w:cs="Courier New"/>
          </w:rPr>
          <w:delText xml:space="preserve">, </w:delText>
        </w:r>
      </w:del>
      <w:ins w:id="1075" w:author="Isabel.b" w:date="2017-09-09T06:50:00Z">
        <w:r w:rsidR="0052218A">
          <w:rPr>
            <w:rFonts w:ascii="Courier New" w:hAnsi="Courier New" w:cs="Courier New"/>
          </w:rPr>
          <w:t>/</w:t>
        </w:r>
      </w:ins>
      <w:r w:rsidRPr="000E3F97">
        <w:rPr>
          <w:rFonts w:ascii="Courier New" w:hAnsi="Courier New" w:cs="Courier New"/>
        </w:rPr>
        <w:t>or organizational level decision.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00:14:25,362 --&gt; 00:14:28,737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example, the decision to integrate mental health services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00:14:28,933 --&gt; 00:14:31,371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a primary healthcare system can be made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00:14:31,559 --&gt; 00:14:34,647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organizational level by clinic leadership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00:14:34,848 --&gt; 00:14:38,011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but the decision to utilize these services may be made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00:14:38,219 --&gt; 00:14:40,994</w:t>
      </w:r>
    </w:p>
    <w:p w:rsidR="004C37F7" w:rsidRPr="000E3F97" w:rsidRDefault="004C37F7" w:rsidP="0052218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an individual and</w:t>
      </w:r>
      <w:del w:id="1076" w:author="Isabel.b" w:date="2017-09-09T06:50:00Z">
        <w:r w:rsidRPr="000E3F97" w:rsidDel="0052218A">
          <w:rPr>
            <w:rFonts w:ascii="Courier New" w:hAnsi="Courier New" w:cs="Courier New"/>
          </w:rPr>
          <w:delText xml:space="preserve">, </w:delText>
        </w:r>
      </w:del>
      <w:ins w:id="1077" w:author="Isabel.b" w:date="2017-09-09T06:50:00Z">
        <w:r w:rsidR="0052218A">
          <w:rPr>
            <w:rFonts w:ascii="Courier New" w:hAnsi="Courier New" w:cs="Courier New"/>
          </w:rPr>
          <w:t>/</w:t>
        </w:r>
      </w:ins>
      <w:r w:rsidRPr="000E3F97">
        <w:rPr>
          <w:rFonts w:ascii="Courier New" w:hAnsi="Courier New" w:cs="Courier New"/>
        </w:rPr>
        <w:t>or community level.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00:14:41,872 --&gt; 00:14:44,722</w:t>
      </w:r>
    </w:p>
    <w:p w:rsidR="004C37F7" w:rsidRPr="000E3F97" w:rsidRDefault="004C37F7" w:rsidP="00284C4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Adoption</w:t>
      </w:r>
      <w:del w:id="1078" w:author="Isabel.b" w:date="2017-09-09T06:51:00Z">
        <w:r w:rsidRPr="000E3F97" w:rsidDel="00284C4C">
          <w:rPr>
            <w:rFonts w:ascii="Courier New" w:hAnsi="Courier New" w:cs="Courier New"/>
          </w:rPr>
          <w:delText>s</w:delText>
        </w:r>
      </w:del>
      <w:r w:rsidRPr="000E3F97">
        <w:rPr>
          <w:rFonts w:ascii="Courier New" w:hAnsi="Courier New" w:cs="Courier New"/>
        </w:rPr>
        <w:t xml:space="preserve"> can be seen through observation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00:14:44,919 --&gt; 00:14:48,094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a survey, or through other qualitative data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00:14:48,294 --&gt; 00:14:51,331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such as in-depth interviews or focus groups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00:14:52,095 --&gt; 00:14:55,258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through administrative data, for example, you can examine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00:14:55,494 --&gt; 00:14:58,270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clinical records to check if primary care physicians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00:14:58,464 --&gt; 00:15:01,276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are appropriately screening for and referring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00:15:01,444 --&gt; 00:15:03,720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mental health services.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280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00:15:04,682 --&gt; 00:15:08,432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Appropriateness or fit of the evidence based program</w:t>
      </w:r>
      <w:ins w:id="1079" w:author="Isabel.b" w:date="2017-09-09T07:00:00Z">
        <w:r w:rsidR="00022513">
          <w:rPr>
            <w:rFonts w:ascii="Courier New" w:hAnsi="Courier New" w:cs="Courier New"/>
          </w:rPr>
          <w:t>me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00:15:08,659 --&gt; 00:15:11,659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or implementation strategy can also be measured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00:15:11,871 --&gt; 00:15:15,608</w:t>
      </w:r>
    </w:p>
    <w:p w:rsidR="004C37F7" w:rsidRPr="000E3F97" w:rsidRDefault="004C37F7" w:rsidP="00022513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individual</w:t>
      </w:r>
      <w:ins w:id="1080" w:author="Isabel.b" w:date="2017-09-09T07:01:00Z">
        <w:r w:rsidR="00022513">
          <w:rPr>
            <w:rFonts w:ascii="Courier New" w:hAnsi="Courier New" w:cs="Courier New"/>
          </w:rPr>
          <w:t>,</w:t>
        </w:r>
      </w:ins>
      <w:r w:rsidRPr="000E3F97">
        <w:rPr>
          <w:rFonts w:ascii="Courier New" w:hAnsi="Courier New" w:cs="Courier New"/>
        </w:rPr>
        <w:t xml:space="preserve"> community </w:t>
      </w:r>
      <w:del w:id="1081" w:author="Isabel.b" w:date="2017-09-09T07:01:00Z">
        <w:r w:rsidRPr="000E3F97" w:rsidDel="00022513">
          <w:rPr>
            <w:rFonts w:ascii="Courier New" w:hAnsi="Courier New" w:cs="Courier New"/>
          </w:rPr>
          <w:delText xml:space="preserve">in </w:delText>
        </w:r>
      </w:del>
      <w:ins w:id="1082" w:author="Isabel.b" w:date="2017-09-09T07:01:00Z">
        <w:r w:rsidR="00022513">
          <w:rPr>
            <w:rFonts w:ascii="Courier New" w:hAnsi="Courier New" w:cs="Courier New"/>
          </w:rPr>
          <w:t>or</w:t>
        </w:r>
        <w:r w:rsidR="00022513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organizational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00:15:16,304 --&gt; 00:15:20,030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either surveys or qualitative methods.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00:15:20,762 --&gt; 00:15:24,488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feasibility, the extent to which an intervention can be carried out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00:15:24,711 --&gt; 00:15:27,147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a specific setting or organization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00:15:27,347 --&gt; 00:15:29,185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can be measured at the individual,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00:15:29,386 --&gt; 00:15:32,648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community or organizational levels through surveys,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00:15:32,876 --&gt; 00:15:35,775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administrative data and qualitative methods.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289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00:15:35,978 --&gt; 00:15:39,467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Continuing on to the last four implementation outcomes;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00:15:39,658 --&gt; 00:15:42,708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fidelity, the degree to which an intervention was implemented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00:15:42,909 --&gt; 00:15:46,234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planned, can be measured at the individual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292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00:15:46,445 --&gt; 00:15:50,608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survey, observation, checklist</w:t>
      </w:r>
      <w:ins w:id="1083" w:author="Isabel.b" w:date="2017-09-09T07:01:00Z">
        <w:r w:rsidR="00022513">
          <w:rPr>
            <w:rFonts w:ascii="Courier New" w:hAnsi="Courier New" w:cs="Courier New"/>
          </w:rPr>
          <w:t>s</w:t>
        </w:r>
      </w:ins>
      <w:r w:rsidRPr="000E3F97">
        <w:rPr>
          <w:rFonts w:ascii="Courier New" w:hAnsi="Courier New" w:cs="Courier New"/>
        </w:rPr>
        <w:t>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00:15:50,816 --&gt; 00:15:53,504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self-report and administrative data.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00:15:54,005 --&gt; 00:15:58,030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example, if assessing the fidelity of a counseling session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00:15:58,249 --&gt; 00:15:59,622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an intervention,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00:15:59,811 --&gt; 00:16:02,460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 independent observer could sit in on the session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00:16:02,674 --&gt; 00:16:05,012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complete a checklist to ensure that the session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00:16:05,229 --&gt; 00:16:07,242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delivered as planned.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299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00:16:08,352 --&gt; 00:16:11,039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Implementation cost can be measured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00:16:11,272 --&gt; 00:16:13,422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the individual or organization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00:16:13,609 --&gt; 00:16:16,283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assessing cost data that's already being collected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00:16:16,453 --&gt; 00:16:18,653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the clinic or organization.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00:16:19,337 --&gt; 00:16:23,038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Penetration, the extent to which a population eligible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00:16:23,243 --&gt; 00:16:26,719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receive an intervention, actually receives that intervention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00:16:26,918 --&gt; 00:16:30,556</w:t>
      </w:r>
    </w:p>
    <w:p w:rsidR="004C37F7" w:rsidRPr="000E3F97" w:rsidDel="00517F6A" w:rsidRDefault="004C37F7" w:rsidP="004C37F7">
      <w:pPr>
        <w:pStyle w:val="Textebrut"/>
        <w:numPr>
          <w:ilvl w:val="0"/>
          <w:numId w:val="24"/>
        </w:numPr>
        <w:rPr>
          <w:del w:id="1084" w:author="Isabel.b" w:date="2017-09-09T08:38:00Z"/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can be measured at the individual, community or organization level</w:t>
      </w:r>
      <w:del w:id="1085" w:author="Isabel.b" w:date="2017-09-09T08:38:00Z">
        <w:r w:rsidRPr="000E3F97" w:rsidDel="00517F6A">
          <w:rPr>
            <w:rFonts w:ascii="Courier New" w:hAnsi="Courier New" w:cs="Courier New"/>
          </w:rPr>
          <w:delText>.</w:delText>
        </w:r>
      </w:del>
    </w:p>
    <w:p w:rsidR="004C37F7" w:rsidRPr="00517F6A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517F6A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517F6A">
        <w:rPr>
          <w:rFonts w:ascii="Courier New" w:hAnsi="Courier New" w:cs="Courier New"/>
        </w:rPr>
        <w:t>306</w:t>
      </w:r>
    </w:p>
    <w:p w:rsidR="004C37F7" w:rsidRPr="00517F6A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517F6A">
        <w:rPr>
          <w:rFonts w:ascii="Courier New" w:hAnsi="Courier New" w:cs="Courier New"/>
        </w:rPr>
        <w:t>00:16:30,743 --&gt; 00:16:35,255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086" w:author="Isabel.b" w:date="2017-09-09T08:38:00Z">
        <w:r w:rsidRPr="00517F6A" w:rsidDel="00517F6A">
          <w:rPr>
            <w:rFonts w:ascii="Courier New" w:hAnsi="Courier New" w:cs="Courier New"/>
          </w:rPr>
          <w:delText>Also</w:delText>
        </w:r>
      </w:del>
      <w:ins w:id="1087" w:author="Isabel.b" w:date="2017-09-09T08:38:00Z">
        <w:r w:rsidR="00517F6A">
          <w:rPr>
            <w:rFonts w:ascii="Courier New" w:hAnsi="Courier New" w:cs="Courier New"/>
          </w:rPr>
          <w:t>a</w:t>
        </w:r>
        <w:r w:rsidR="00517F6A" w:rsidRPr="00517F6A">
          <w:rPr>
            <w:rFonts w:ascii="Courier New" w:hAnsi="Courier New" w:cs="Courier New"/>
          </w:rPr>
          <w:t>lso</w:t>
        </w:r>
      </w:ins>
      <w:r w:rsidRPr="00517F6A">
        <w:rPr>
          <w:rFonts w:ascii="Courier New" w:hAnsi="Courier New" w:cs="Courier New"/>
        </w:rPr>
        <w:t>, through surveys, checklist</w:t>
      </w:r>
      <w:r w:rsidRPr="000E3F97">
        <w:rPr>
          <w:rFonts w:ascii="Courier New" w:hAnsi="Courier New" w:cs="Courier New"/>
        </w:rPr>
        <w:t>s and, or an audit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00:16:35,438 --&gt; 00:16:37,375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an independent observer.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00:16:38,056 --&gt; 00:16:41,294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finally, sustainability, which is defined as the extent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309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00:16:41,537 --&gt; 00:16:43,761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which an intervention is maintained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00:16:43,968 --&gt; 00:16:45,580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a given setting or context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00:16:45,767 --&gt; 00:16:49,417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can be measured at the individual, community or organizational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00:16:49,620 --&gt; 00:16:53,534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using surveys, administrative data and qualitative methods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00:16:53,722 --&gt; 00:16:54,972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including an audit.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00:16:55,818 --&gt; 00:16:58,605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Let's now turn back to our six examples of studies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00:16:58,795 --&gt; 00:17:01,259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infectious diseases of poverty in the field.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00:17:01,459 --&gt; 00:17:04,785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We can see how implementation research outcomes are measured,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00:17:05,003 --&gt; 00:17:08,904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both in terms of the multiple levels from which we draw our data from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00:17:09,154 --&gt; 00:17:12,367</w:t>
      </w:r>
    </w:p>
    <w:p w:rsidR="004C37F7" w:rsidRPr="000E3F97" w:rsidRDefault="004C37F7" w:rsidP="00022513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and the different methods used to collect </w:t>
      </w:r>
      <w:del w:id="1088" w:author="Isabel.b" w:date="2017-09-09T07:02:00Z">
        <w:r w:rsidRPr="000E3F97" w:rsidDel="00022513">
          <w:rPr>
            <w:rFonts w:ascii="Courier New" w:hAnsi="Courier New" w:cs="Courier New"/>
          </w:rPr>
          <w:delText xml:space="preserve">this </w:delText>
        </w:r>
      </w:del>
      <w:ins w:id="1089" w:author="Isabel.b" w:date="2017-09-09T07:02:00Z">
        <w:r w:rsidR="00022513" w:rsidRPr="000E3F97">
          <w:rPr>
            <w:rFonts w:ascii="Courier New" w:hAnsi="Courier New" w:cs="Courier New"/>
          </w:rPr>
          <w:t>th</w:t>
        </w:r>
        <w:r w:rsidR="00022513">
          <w:rPr>
            <w:rFonts w:ascii="Courier New" w:hAnsi="Courier New" w:cs="Courier New"/>
          </w:rPr>
          <w:t>ese</w:t>
        </w:r>
        <w:r w:rsidR="00022513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data.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00:17:13,453 --&gt; 00:17:15,827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Uganda and Cameroon, as you may remember,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00:17:16,036 --&gt; 00:17:19,925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proofErr w:type="spellStart"/>
      <w:r w:rsidRPr="000E3F97">
        <w:rPr>
          <w:rFonts w:ascii="Courier New" w:hAnsi="Courier New" w:cs="Courier New"/>
        </w:rPr>
        <w:t>Katabarwa</w:t>
      </w:r>
      <w:proofErr w:type="spellEnd"/>
      <w:r w:rsidRPr="000E3F97">
        <w:rPr>
          <w:rFonts w:ascii="Courier New" w:hAnsi="Courier New" w:cs="Courier New"/>
        </w:rPr>
        <w:t xml:space="preserve"> and colleagues defined coverage as the total number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00:17:20,136 --&gt; 00:17:22,786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of people treated with </w:t>
      </w:r>
      <w:del w:id="1090" w:author="Isabel.b" w:date="2017-09-10T08:22:00Z">
        <w:r w:rsidRPr="000E3F97" w:rsidDel="00134F8C">
          <w:rPr>
            <w:rFonts w:ascii="Courier New" w:hAnsi="Courier New" w:cs="Courier New"/>
          </w:rPr>
          <w:delText>Ivermectin</w:delText>
        </w:r>
      </w:del>
      <w:proofErr w:type="spellStart"/>
      <w:ins w:id="1091" w:author="Isabel.b" w:date="2017-09-10T08:22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</w:ins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00:17:22,991 --&gt; 00:17:25,966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among those who should have received it.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00:17:26,180 --&gt; 00:17:29,192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They used both individual and community level data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00:17:29,389 --&gt; 00:17:31,813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community household treatment records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00:17:31,999 --&gt; 00:17:34,687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were completed by the community health workers.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00:17:34,879 --&gt; 00:17:37,943</w:t>
      </w:r>
    </w:p>
    <w:p w:rsidR="004C37F7" w:rsidRPr="000E3F97" w:rsidRDefault="004C37F7" w:rsidP="00022513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the study, data </w:t>
      </w:r>
      <w:del w:id="1092" w:author="Isabel.b" w:date="2017-09-09T07:02:00Z">
        <w:r w:rsidRPr="000E3F97" w:rsidDel="00022513">
          <w:rPr>
            <w:rFonts w:ascii="Courier New" w:hAnsi="Courier New" w:cs="Courier New"/>
          </w:rPr>
          <w:delText xml:space="preserve">and </w:delText>
        </w:r>
      </w:del>
      <w:ins w:id="1093" w:author="Isabel.b" w:date="2017-09-09T07:02:00Z">
        <w:r w:rsidR="00022513">
          <w:rPr>
            <w:rFonts w:ascii="Courier New" w:hAnsi="Courier New" w:cs="Courier New"/>
          </w:rPr>
          <w:t>on</w:t>
        </w:r>
        <w:r w:rsidR="00022513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cost, which was defined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00:17:38,137 --&gt; 00:17:41,287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the cost of training including allowances for the trainers,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00:17:41,487 --&gt; 00:17:45,024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transport and food for the trainees and the training materials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00:17:45,234 --&gt; 00:17:47,447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collected at the organizational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00:17:47,670 --&gt; 00:17:51,121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the administrative system that already tracked these costs.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00:17:52,019 --&gt; 00:17:54,994</w:t>
      </w:r>
    </w:p>
    <w:p w:rsidR="004C37F7" w:rsidRPr="000E3F97" w:rsidRDefault="004C37F7" w:rsidP="00517F6A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Nigeria, among </w:t>
      </w:r>
      <w:del w:id="1094" w:author="Isabel.b" w:date="2017-09-09T08:38:00Z">
        <w:r w:rsidRPr="000E3F97" w:rsidDel="00517F6A">
          <w:rPr>
            <w:rFonts w:ascii="Courier New" w:hAnsi="Courier New" w:cs="Courier New"/>
          </w:rPr>
          <w:delText xml:space="preserve">Nomadic </w:delText>
        </w:r>
      </w:del>
      <w:ins w:id="1095" w:author="Isabel.b" w:date="2017-09-09T08:38:00Z">
        <w:r w:rsidR="00517F6A">
          <w:rPr>
            <w:rFonts w:ascii="Courier New" w:hAnsi="Courier New" w:cs="Courier New"/>
          </w:rPr>
          <w:t>n</w:t>
        </w:r>
        <w:r w:rsidR="00517F6A" w:rsidRPr="000E3F97">
          <w:rPr>
            <w:rFonts w:ascii="Courier New" w:hAnsi="Courier New" w:cs="Courier New"/>
          </w:rPr>
          <w:t xml:space="preserve">omadic </w:t>
        </w:r>
      </w:ins>
      <w:r w:rsidRPr="000E3F97">
        <w:rPr>
          <w:rFonts w:ascii="Courier New" w:hAnsi="Courier New" w:cs="Courier New"/>
        </w:rPr>
        <w:t>Fulani communities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00:17:55,177 --&gt; 00:17:58,291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who are managing malaria, coverage defined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00:17:58,519 --&gt; 00:18:01,894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you may remember, as the proportion of children under five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00:18:02,115 --&gt; 00:18:04,539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who received </w:t>
      </w:r>
      <w:proofErr w:type="spellStart"/>
      <w:r w:rsidRPr="000E3F97">
        <w:rPr>
          <w:rFonts w:ascii="Courier New" w:hAnsi="Courier New" w:cs="Courier New"/>
        </w:rPr>
        <w:t>antimalarial</w:t>
      </w:r>
      <w:proofErr w:type="spellEnd"/>
      <w:r w:rsidRPr="000E3F97">
        <w:rPr>
          <w:rFonts w:ascii="Courier New" w:hAnsi="Courier New" w:cs="Courier New"/>
        </w:rPr>
        <w:t xml:space="preserve"> treatment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00:18:04,715 --&gt; 00:18:08,091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proportion of individuals under insecticide treated nets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00:18:08,293 --&gt; 00:18:11,705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which measured at both the household and community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00:18:11,931 --&gt; 00:18:13,607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household surveys.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00:18:13,834 --&gt; 00:18:16,583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Acceptability which was defined in the study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00:18:16,767 --&gt; 00:18:19,580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as general satisfaction with </w:t>
      </w:r>
      <w:ins w:id="1096" w:author="Isabel.b" w:date="2017-09-09T07:02:00Z">
        <w:r w:rsidR="00022513">
          <w:rPr>
            <w:rFonts w:ascii="Courier New" w:hAnsi="Courier New" w:cs="Courier New"/>
          </w:rPr>
          <w:t xml:space="preserve">the </w:t>
        </w:r>
      </w:ins>
      <w:r w:rsidRPr="000E3F97">
        <w:rPr>
          <w:rFonts w:ascii="Courier New" w:hAnsi="Courier New" w:cs="Courier New"/>
        </w:rPr>
        <w:t>community directed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00:18:19,797 --&gt; 00:18:23,971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intervention strategy and the two evidence based interventions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00:18:24,166 --&gt; 00:18:27,591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consisting of treated nets and malaria treatment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00:18:27,794 --&gt; 00:18:30,819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well as the demand for the evidence based interventions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00:18:31,050 --&gt; 00:18:32,100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the community,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00:18:32,329 --&gt; 00:18:35,067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 was assessed through qualitative in-depth interviews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00:18:35,268 --&gt; 00:18:37,830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focus groups at the individual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00:18:38,035 --&gt; 00:18:41,386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feedback meetings at the community level.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00:18:41,829 --&gt; 00:18:45,953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These two studies are good examples of how one implementation outcome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00:18:46,136 --&gt; 00:18:48,186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can be measured at multiple levels.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00:18:48,422 --&gt; 00:18:51,985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You can see in the study by </w:t>
      </w:r>
      <w:proofErr w:type="spellStart"/>
      <w:r w:rsidRPr="000E3F97">
        <w:rPr>
          <w:rFonts w:ascii="Courier New" w:hAnsi="Courier New" w:cs="Courier New"/>
        </w:rPr>
        <w:t>Akogun</w:t>
      </w:r>
      <w:proofErr w:type="spellEnd"/>
      <w:r w:rsidRPr="000E3F97">
        <w:rPr>
          <w:rFonts w:ascii="Courier New" w:hAnsi="Courier New" w:cs="Courier New"/>
        </w:rPr>
        <w:t xml:space="preserve"> how if we want to get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00:18:52,217 --&gt; 00:18:54,542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community level perceptions of acceptability,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00:18:54,744 --&gt; 00:18:58,620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 different data collection approach in the form of community meetings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00:18:58,833 --&gt; 00:19:00,995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is used compared to the individual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00:19:01,194 --&gt; 00:19:04,182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acceptability data collection methods.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00:19:04,617 --&gt; 00:19:08,067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our third example, </w:t>
      </w:r>
      <w:ins w:id="1097" w:author="Isabel.b" w:date="2017-09-09T08:40:00Z">
        <w:r w:rsidR="00517F6A">
          <w:rPr>
            <w:rFonts w:ascii="Courier New" w:hAnsi="Courier New" w:cs="Courier New"/>
          </w:rPr>
          <w:t>[</w:t>
        </w:r>
      </w:ins>
      <w:r w:rsidRPr="000E3F97">
        <w:rPr>
          <w:rFonts w:ascii="Courier New" w:hAnsi="Courier New" w:cs="Courier New"/>
        </w:rPr>
        <w:t>in</w:t>
      </w:r>
      <w:ins w:id="1098" w:author="Isabel.b" w:date="2017-09-09T08:40:00Z">
        <w:r w:rsidR="00517F6A">
          <w:rPr>
            <w:rFonts w:ascii="Courier New" w:hAnsi="Courier New" w:cs="Courier New"/>
          </w:rPr>
          <w:t>]</w:t>
        </w:r>
      </w:ins>
      <w:r w:rsidRPr="000E3F97">
        <w:rPr>
          <w:rFonts w:ascii="Courier New" w:hAnsi="Courier New" w:cs="Courier New"/>
        </w:rPr>
        <w:t xml:space="preserve"> the study by </w:t>
      </w:r>
      <w:proofErr w:type="spellStart"/>
      <w:r w:rsidRPr="000E3F97">
        <w:rPr>
          <w:rFonts w:ascii="Courier New" w:hAnsi="Courier New" w:cs="Courier New"/>
        </w:rPr>
        <w:t>Akweongo</w:t>
      </w:r>
      <w:proofErr w:type="spellEnd"/>
      <w:r w:rsidRPr="000E3F97">
        <w:rPr>
          <w:rFonts w:ascii="Courier New" w:hAnsi="Courier New" w:cs="Courier New"/>
        </w:rPr>
        <w:t xml:space="preserve"> and colleagues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00:19:08,274 --&gt; 00:19:11,062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we remember, aimed to asse</w:t>
      </w:r>
      <w:ins w:id="1099" w:author="Isabel.b" w:date="2017-09-09T07:03:00Z">
        <w:r w:rsidR="00022513">
          <w:rPr>
            <w:rFonts w:ascii="Courier New" w:hAnsi="Courier New" w:cs="Courier New"/>
          </w:rPr>
          <w:t>s</w:t>
        </w:r>
      </w:ins>
      <w:r w:rsidRPr="000E3F97">
        <w:rPr>
          <w:rFonts w:ascii="Courier New" w:hAnsi="Courier New" w:cs="Courier New"/>
        </w:rPr>
        <w:t>s the impact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00:19:11,269 --&gt; 00:19:15,832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of community medicine distributors trained to diagnose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00:19:16,028 --&gt; 00:19:19,779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treat malaria cases in children under five years of age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00:19:19,967 --&gt; 00:19:21,479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using ACT.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00:19:21,667 --&gt; 00:19:24,505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was defined as treatment as planned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00:19:24,734 --&gt; 00:19:27,059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delivered by community medicine distributors,</w:t>
      </w:r>
      <w:ins w:id="1100" w:author="Isabel.b" w:date="2017-09-09T08:41:00Z">
        <w:r w:rsidR="00517F6A">
          <w:rPr>
            <w:rFonts w:ascii="Courier New" w:hAnsi="Courier New" w:cs="Courier New"/>
          </w:rPr>
          <w:t>[and]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00:19:27,240 --&gt; 00:19:29,440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measured both at the individual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00:19:29,658 --&gt; 00:19:32,934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organization levels using the records completed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00:19:33,144 --&gt; 00:19:35,506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the community medicine distributors.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00:19:35,710 --&gt; 00:19:38,585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defined in the study as a proportion of children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00:19:38,803 --&gt; 00:19:42,278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under five who presented to community medicine distributors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00:19:42,520 --&gt; 00:19:45,470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were treated within 24 hours  of onset,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00:19:45,701 --&gt; 00:19:49,114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measured at the household and the community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00:19:49,320 --&gt; 00:19:51,695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101" w:author="Isabel.b" w:date="2017-09-09T07:03:00Z">
        <w:r w:rsidRPr="000E3F97" w:rsidDel="00022513">
          <w:rPr>
            <w:rFonts w:ascii="Courier New" w:hAnsi="Courier New" w:cs="Courier New"/>
          </w:rPr>
          <w:delText xml:space="preserve">through a community, </w:delText>
        </w:r>
      </w:del>
      <w:r w:rsidRPr="000E3F97">
        <w:rPr>
          <w:rFonts w:ascii="Courier New" w:hAnsi="Courier New" w:cs="Courier New"/>
        </w:rPr>
        <w:t>through a household survey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00:19:51,899 --&gt; 00:19:53,525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completed by clients.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00:19:53,726 --&gt; 00:19:57,301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Feasibility defined here as the CMDs ability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00:19:57,524 --&gt; 00:20:01,062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recognize and promptly treat malaria cases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00:20:01,284 --&gt; 00:20:04,120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care giver's satisfaction of these services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00:20:04,347 --&gt; 00:20:07,085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collected at the individual and community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00:20:07,282 --&gt; 00:20:10,194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using qualitative interviews with care givers.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00:20:10,768 --&gt; 00:20:13,830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 our fo</w:t>
      </w:r>
      <w:ins w:id="1102" w:author="Isabel.b" w:date="2017-09-09T08:41:00Z">
        <w:r w:rsidR="00517F6A">
          <w:rPr>
            <w:rFonts w:ascii="Courier New" w:hAnsi="Courier New" w:cs="Courier New"/>
          </w:rPr>
          <w:t>u</w:t>
        </w:r>
      </w:ins>
      <w:r w:rsidRPr="000E3F97">
        <w:rPr>
          <w:rFonts w:ascii="Courier New" w:hAnsi="Courier New" w:cs="Courier New"/>
        </w:rPr>
        <w:t xml:space="preserve">rth example, </w:t>
      </w:r>
      <w:proofErr w:type="spellStart"/>
      <w:r w:rsidRPr="000E3F97">
        <w:rPr>
          <w:rFonts w:ascii="Courier New" w:hAnsi="Courier New" w:cs="Courier New"/>
        </w:rPr>
        <w:t>Okeibunor</w:t>
      </w:r>
      <w:proofErr w:type="spellEnd"/>
      <w:r w:rsidRPr="000E3F97">
        <w:rPr>
          <w:rFonts w:ascii="Courier New" w:hAnsi="Courier New" w:cs="Courier New"/>
        </w:rPr>
        <w:t xml:space="preserve"> and colleagues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00:20:14,047 --&gt; 00:20:17,836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assessed whether community directed distributors' additional activities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00:20:18,017 --&gt; 00:20:22,405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had a negative or positive effect on the distribution of </w:t>
      </w:r>
      <w:del w:id="1103" w:author="Isabel.b" w:date="2017-09-10T08:22:00Z">
        <w:r w:rsidRPr="000E3F97" w:rsidDel="00134F8C">
          <w:rPr>
            <w:rFonts w:ascii="Courier New" w:hAnsi="Courier New" w:cs="Courier New"/>
          </w:rPr>
          <w:delText>Ivermectin</w:delText>
        </w:r>
      </w:del>
      <w:proofErr w:type="spellStart"/>
      <w:ins w:id="1104" w:author="Isabel.b" w:date="2017-09-10T08:22:00Z">
        <w:r w:rsidR="00134F8C">
          <w:rPr>
            <w:rFonts w:ascii="Courier New" w:hAnsi="Courier New" w:cs="Courier New"/>
          </w:rPr>
          <w:t>i</w:t>
        </w:r>
        <w:r w:rsidR="00134F8C" w:rsidRPr="000E3F97">
          <w:rPr>
            <w:rFonts w:ascii="Courier New" w:hAnsi="Courier New" w:cs="Courier New"/>
          </w:rPr>
          <w:t>vermectin</w:t>
        </w:r>
      </w:ins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00:20:22,589 --&gt; 00:20:24,589</w:t>
      </w:r>
    </w:p>
    <w:p w:rsidR="004C37F7" w:rsidRPr="000E3F97" w:rsidRDefault="004C37F7" w:rsidP="00134F8C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to treat </w:t>
      </w:r>
      <w:del w:id="1105" w:author="Isabel.b" w:date="2017-09-10T08:22:00Z">
        <w:r w:rsidRPr="000E3F97" w:rsidDel="00134F8C">
          <w:rPr>
            <w:rFonts w:ascii="Courier New" w:hAnsi="Courier New" w:cs="Courier New"/>
          </w:rPr>
          <w:delText>Onchocerciasis</w:delText>
        </w:r>
      </w:del>
      <w:proofErr w:type="spellStart"/>
      <w:ins w:id="1106" w:author="Isabel.b" w:date="2017-09-10T08:22:00Z">
        <w:r w:rsidR="00134F8C">
          <w:rPr>
            <w:rFonts w:ascii="Courier New" w:hAnsi="Courier New" w:cs="Courier New"/>
          </w:rPr>
          <w:t>o</w:t>
        </w:r>
        <w:r w:rsidR="00134F8C" w:rsidRPr="000E3F97">
          <w:rPr>
            <w:rFonts w:ascii="Courier New" w:hAnsi="Courier New" w:cs="Courier New"/>
          </w:rPr>
          <w:t>nchocerciasis</w:t>
        </w:r>
      </w:ins>
      <w:proofErr w:type="spellEnd"/>
      <w:r w:rsidRPr="000E3F97">
        <w:rPr>
          <w:rFonts w:ascii="Courier New" w:hAnsi="Courier New" w:cs="Courier New"/>
        </w:rPr>
        <w:t>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00:20:24,794 --&gt; 00:20:29,432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Feasibility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  <w:r w:rsidRPr="000E3F97">
        <w:rPr>
          <w:rFonts w:ascii="Courier New" w:hAnsi="Courier New" w:cs="Courier New"/>
        </w:rPr>
        <w:t xml:space="preserve"> here as attitude and performance of CDDs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00:20:29,624 --&gt; 00:20:31,749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involved in other public health activities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00:20:31,972 --&gt; 00:20:34,947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measured at the individual or CDD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00:20:35,159 --&gt; 00:20:36,859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health worker survey.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00:20:37,066 --&gt; 00:20:40,517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household level, through household surveys,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00:20:40,717 --&gt; 00:20:43,653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at the community level through focused group discussions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00:20:43,852 --&gt; 00:20:46,378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in-depth interviews with care givers.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00:20:47,253 --&gt; 00:20:50,341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Coverage defined as the proportion of the population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00:20:50,561 --&gt; 00:20:54,211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who received </w:t>
      </w:r>
      <w:proofErr w:type="spellStart"/>
      <w:r w:rsidRPr="000E3F97">
        <w:rPr>
          <w:rFonts w:ascii="Courier New" w:hAnsi="Courier New" w:cs="Courier New"/>
        </w:rPr>
        <w:t>Ivermectin</w:t>
      </w:r>
      <w:proofErr w:type="spellEnd"/>
      <w:r w:rsidRPr="000E3F97">
        <w:rPr>
          <w:rFonts w:ascii="Courier New" w:hAnsi="Courier New" w:cs="Courier New"/>
        </w:rPr>
        <w:t xml:space="preserve"> treatment in the communities from which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00:20:54,438 --&gt; 00:20:58,863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the community directed distributors were selected </w:t>
      </w:r>
      <w:del w:id="1107" w:author="Isabel.b" w:date="2017-09-09T07:04:00Z">
        <w:r w:rsidRPr="000E3F97" w:rsidDel="00A40BAF">
          <w:rPr>
            <w:rFonts w:ascii="Courier New" w:hAnsi="Courier New" w:cs="Courier New"/>
          </w:rPr>
          <w:delText xml:space="preserve">with </w:delText>
        </w:r>
      </w:del>
      <w:ins w:id="1108" w:author="Isabel.b" w:date="2017-09-09T07:04:00Z">
        <w:r w:rsidR="00A40BAF">
          <w:rPr>
            <w:rFonts w:ascii="Courier New" w:hAnsi="Courier New" w:cs="Courier New"/>
          </w:rPr>
          <w:t>was</w:t>
        </w:r>
        <w:r w:rsidR="00A40BAF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measured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389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00:20:59,087 --&gt; 00:21:02,011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109" w:author="Isabel.b" w:date="2017-09-09T07:04:00Z">
        <w:r w:rsidRPr="000E3F97" w:rsidDel="00A40BAF">
          <w:rPr>
            <w:rFonts w:ascii="Courier New" w:hAnsi="Courier New" w:cs="Courier New"/>
          </w:rPr>
          <w:delText xml:space="preserve">at the </w:delText>
        </w:r>
      </w:del>
      <w:r w:rsidRPr="000E3F97">
        <w:rPr>
          <w:rFonts w:ascii="Courier New" w:hAnsi="Courier New" w:cs="Courier New"/>
        </w:rPr>
        <w:t>at the household level through household surveys.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00:21:02,807 --&gt; 00:21:05,443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Moving on to our last two examples.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00:21:05,645 --&gt; 00:21:09,283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you recall</w:t>
      </w:r>
      <w:ins w:id="1110" w:author="Isabel.b" w:date="2017-09-09T08:42:00Z">
        <w:r w:rsidR="00517F6A">
          <w:rPr>
            <w:rFonts w:ascii="Courier New" w:hAnsi="Courier New" w:cs="Courier New"/>
          </w:rPr>
          <w:t>,</w:t>
        </w:r>
      </w:ins>
      <w:r w:rsidRPr="000E3F97">
        <w:rPr>
          <w:rFonts w:ascii="Courier New" w:hAnsi="Courier New" w:cs="Courier New"/>
        </w:rPr>
        <w:t xml:space="preserve"> </w:t>
      </w:r>
      <w:proofErr w:type="spellStart"/>
      <w:r w:rsidRPr="000E3F97">
        <w:rPr>
          <w:rFonts w:ascii="Courier New" w:hAnsi="Courier New" w:cs="Courier New"/>
        </w:rPr>
        <w:t>Sirima</w:t>
      </w:r>
      <w:proofErr w:type="spellEnd"/>
      <w:r w:rsidRPr="000E3F97">
        <w:rPr>
          <w:rFonts w:ascii="Courier New" w:hAnsi="Courier New" w:cs="Courier New"/>
        </w:rPr>
        <w:t xml:space="preserve"> and colleagues evaluated the impact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00:21:09,482 --&gt; 00:21:11,857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using pre-</w:t>
      </w:r>
      <w:del w:id="1111" w:author="Isabel.b" w:date="2017-09-09T07:04:00Z">
        <w:r w:rsidRPr="000E3F97" w:rsidDel="00A40BAF">
          <w:rPr>
            <w:rFonts w:ascii="Courier New" w:hAnsi="Courier New" w:cs="Courier New"/>
          </w:rPr>
          <w:delText xml:space="preserve">packages </w:delText>
        </w:r>
      </w:del>
      <w:ins w:id="1112" w:author="Isabel.b" w:date="2017-09-09T07:04:00Z">
        <w:r w:rsidR="00A40BAF" w:rsidRPr="000E3F97">
          <w:rPr>
            <w:rFonts w:ascii="Courier New" w:hAnsi="Courier New" w:cs="Courier New"/>
          </w:rPr>
          <w:t>package</w:t>
        </w:r>
        <w:r w:rsidR="00A40BAF">
          <w:rPr>
            <w:rFonts w:ascii="Courier New" w:hAnsi="Courier New" w:cs="Courier New"/>
          </w:rPr>
          <w:t>d</w:t>
        </w:r>
        <w:r w:rsidR="00A40BAF" w:rsidRPr="000E3F97">
          <w:rPr>
            <w:rFonts w:ascii="Courier New" w:hAnsi="Courier New" w:cs="Courier New"/>
          </w:rPr>
          <w:t xml:space="preserve"> </w:t>
        </w:r>
      </w:ins>
      <w:proofErr w:type="spellStart"/>
      <w:r w:rsidRPr="000E3F97">
        <w:rPr>
          <w:rFonts w:ascii="Courier New" w:hAnsi="Courier New" w:cs="Courier New"/>
        </w:rPr>
        <w:t>antimalarial</w:t>
      </w:r>
      <w:proofErr w:type="spellEnd"/>
      <w:r w:rsidRPr="000E3F97">
        <w:rPr>
          <w:rFonts w:ascii="Courier New" w:hAnsi="Courier New" w:cs="Courier New"/>
        </w:rPr>
        <w:t xml:space="preserve"> drugs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00:21:12,057 --&gt; 00:21:15,557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mothers at home, on the progression of diseases in children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00:21:15,762 --&gt; 00:21:18,949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from uncomplicated fever to severe malaria.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00:21:19,132 --&gt; 00:21:22,044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was the only implementation outcome assessed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00:21:22,266 --&gt; 00:21:23,842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and it was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00:21:24,035 --&gt; 00:21:26,210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by looking at the proportion of children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00:21:26,444 --&gt; 00:21:29,317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six years and under who had uncomplicated malaria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399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00:21:29,528 --&gt; 00:21:31,279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was treated as planned.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00:21:31,463 --&gt; 00:21:33,975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was measured at the household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401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00:21:34,165 --&gt; 00:21:35,966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a household survey.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00:21:36,146 --&gt; 00:21:37,584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finally,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00:21:37,769 --&gt; 00:21:40,680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proofErr w:type="spellStart"/>
      <w:r w:rsidRPr="000E3F97">
        <w:rPr>
          <w:rFonts w:ascii="Courier New" w:hAnsi="Courier New" w:cs="Courier New"/>
        </w:rPr>
        <w:t>Akogun</w:t>
      </w:r>
      <w:proofErr w:type="spellEnd"/>
      <w:r w:rsidRPr="000E3F97">
        <w:rPr>
          <w:rFonts w:ascii="Courier New" w:hAnsi="Courier New" w:cs="Courier New"/>
        </w:rPr>
        <w:t xml:space="preserve"> and colleagues assessed a range of strategies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00:21:40,885 --&gt; 00:21:43,848</w:t>
      </w:r>
    </w:p>
    <w:p w:rsidR="004C37F7" w:rsidRPr="000E3F97" w:rsidRDefault="004C37F7" w:rsidP="00151944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for community directed treatment of </w:t>
      </w:r>
      <w:del w:id="1113" w:author="Isabel.b" w:date="2017-09-10T08:23:00Z">
        <w:r w:rsidRPr="000E3F97" w:rsidDel="00151944">
          <w:rPr>
            <w:rFonts w:ascii="Courier New" w:hAnsi="Courier New" w:cs="Courier New"/>
          </w:rPr>
          <w:delText>Onchocerciasis</w:delText>
        </w:r>
      </w:del>
      <w:proofErr w:type="spellStart"/>
      <w:ins w:id="1114" w:author="Isabel.b" w:date="2017-09-10T08:23:00Z">
        <w:r w:rsidR="00151944">
          <w:rPr>
            <w:rFonts w:ascii="Courier New" w:hAnsi="Courier New" w:cs="Courier New"/>
          </w:rPr>
          <w:t>o</w:t>
        </w:r>
        <w:r w:rsidR="00151944" w:rsidRPr="000E3F97">
          <w:rPr>
            <w:rFonts w:ascii="Courier New" w:hAnsi="Courier New" w:cs="Courier New"/>
          </w:rPr>
          <w:t>nchocerciasis</w:t>
        </w:r>
      </w:ins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00:21:44,043 --&gt; 00:21:46,119</w:t>
      </w:r>
    </w:p>
    <w:p w:rsidR="004C37F7" w:rsidRPr="000E3F97" w:rsidRDefault="004C37F7" w:rsidP="00151944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with </w:t>
      </w:r>
      <w:del w:id="1115" w:author="Isabel.b" w:date="2017-09-10T08:23:00Z">
        <w:r w:rsidRPr="000E3F97" w:rsidDel="0015194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116" w:author="Isabel.b" w:date="2017-09-10T08:23:00Z">
        <w:r w:rsidR="00151944">
          <w:rPr>
            <w:rFonts w:ascii="Courier New" w:hAnsi="Courier New" w:cs="Courier New"/>
          </w:rPr>
          <w:t>i</w:t>
        </w:r>
        <w:r w:rsidR="00151944" w:rsidRPr="000E3F97">
          <w:rPr>
            <w:rFonts w:ascii="Courier New" w:hAnsi="Courier New" w:cs="Courier New"/>
          </w:rPr>
          <w:t>vermectin</w:t>
        </w:r>
        <w:proofErr w:type="spellEnd"/>
        <w:r w:rsidR="00151944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in Nigeria.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00:21:46,695 --&gt; 00:21:49,795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Fidelity measured here as the appropriate adherence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00:21:50,010 --&gt; 00:21:53,373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the treatment regimen, correct dosage and frequency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00:21:53,577 --&gt; 00:21:57,528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correct management of adverse reactions to medication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409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00:21:57,711 --&gt; 00:22:00,398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measured at the individual and household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00:22:00,600 --&gt; 00:22:02,239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a household survey.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00:22:02,949 --&gt; 00:22:05,799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Coverage defined </w:t>
      </w:r>
      <w:del w:id="1117" w:author="Isabel.b" w:date="2017-09-09T07:04:00Z">
        <w:r w:rsidRPr="000E3F97" w:rsidDel="00A40BAF">
          <w:rPr>
            <w:rFonts w:ascii="Courier New" w:hAnsi="Courier New" w:cs="Courier New"/>
          </w:rPr>
          <w:delText xml:space="preserve">in this survey, </w:delText>
        </w:r>
      </w:del>
      <w:r w:rsidRPr="000E3F97">
        <w:rPr>
          <w:rFonts w:ascii="Courier New" w:hAnsi="Courier New" w:cs="Courier New"/>
        </w:rPr>
        <w:t>in the study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00:22:06,022 --&gt; 00:22:10,410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the total number of people treated out of the total population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00:22:10,585 --&gt; 00:22:13,135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after two cycles of treatment was also measured at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00:22:13,338 --&gt; 00:22:16,737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individual and household level using a household survey.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00:22:17,364 --&gt; 00:22:21,503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Feasibility operationally defined in this study as acceptability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00:22:21,710 --&gt; 00:22:25,372</w:t>
      </w:r>
    </w:p>
    <w:p w:rsidR="004C37F7" w:rsidRPr="000E3F97" w:rsidRDefault="004C37F7" w:rsidP="00151944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of a range of community directed </w:t>
      </w:r>
      <w:del w:id="1118" w:author="Isabel.b" w:date="2017-09-10T08:23:00Z">
        <w:r w:rsidRPr="000E3F97" w:rsidDel="0015194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119" w:author="Isabel.b" w:date="2017-09-10T08:23:00Z">
        <w:r w:rsidR="00151944">
          <w:rPr>
            <w:rFonts w:ascii="Courier New" w:hAnsi="Courier New" w:cs="Courier New"/>
          </w:rPr>
          <w:t>i</w:t>
        </w:r>
        <w:r w:rsidR="00151944" w:rsidRPr="000E3F97">
          <w:rPr>
            <w:rFonts w:ascii="Courier New" w:hAnsi="Courier New" w:cs="Courier New"/>
          </w:rPr>
          <w:t>vermectin</w:t>
        </w:r>
        <w:proofErr w:type="spellEnd"/>
        <w:r w:rsidR="00151944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approaches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00:22:25,573 --&gt; 00:22:28,273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the cost in coverage under different approaches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00:22:28,497 --&gt; 00:22:31,523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was assessed at both the individual and household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419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00:22:31,710 --&gt; 00:22:34,647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the household survey and at the community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00:22:34,828 --&gt; 00:22:39,067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using direct observations and in depth interviews with clients.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00:22:39,629 --&gt; 00:22:42,554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finally, cost</w:t>
      </w:r>
      <w:ins w:id="1120" w:author="Isabel.b" w:date="2017-09-09T07:05:00Z">
        <w:r w:rsidR="00A40BAF">
          <w:rPr>
            <w:rFonts w:ascii="Courier New" w:hAnsi="Courier New" w:cs="Courier New"/>
          </w:rPr>
          <w:t>,</w:t>
        </w:r>
      </w:ins>
      <w:r w:rsidRPr="000E3F97">
        <w:rPr>
          <w:rFonts w:ascii="Courier New" w:hAnsi="Courier New" w:cs="Courier New"/>
        </w:rPr>
        <w:t xml:space="preserve"> operationally defined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00:22:42,762 --&gt; 00:22:44,950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as all costs that the villages spend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00:22:45,193 --&gt; 00:22:49,081</w:t>
      </w:r>
    </w:p>
    <w:p w:rsidR="004C37F7" w:rsidRPr="000E3F97" w:rsidRDefault="004C37F7" w:rsidP="00151944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in delivering </w:t>
      </w:r>
      <w:del w:id="1121" w:author="Isabel.b" w:date="2017-09-10T08:23:00Z">
        <w:r w:rsidRPr="000E3F97" w:rsidDel="00151944">
          <w:rPr>
            <w:rFonts w:ascii="Courier New" w:hAnsi="Courier New" w:cs="Courier New"/>
          </w:rPr>
          <w:delText xml:space="preserve">Ivermectin </w:delText>
        </w:r>
      </w:del>
      <w:proofErr w:type="spellStart"/>
      <w:ins w:id="1122" w:author="Isabel.b" w:date="2017-09-10T08:23:00Z">
        <w:r w:rsidR="00151944">
          <w:rPr>
            <w:rFonts w:ascii="Courier New" w:hAnsi="Courier New" w:cs="Courier New"/>
          </w:rPr>
          <w:t>i</w:t>
        </w:r>
        <w:r w:rsidR="00151944" w:rsidRPr="000E3F97">
          <w:rPr>
            <w:rFonts w:ascii="Courier New" w:hAnsi="Courier New" w:cs="Courier New"/>
          </w:rPr>
          <w:t>vermectin</w:t>
        </w:r>
        <w:proofErr w:type="spellEnd"/>
        <w:r w:rsidR="00151944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was obtained at the community level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00:22:49,282 --&gt; 00:22:51,669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through a structured form that cataloged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00:22:51,876 --&gt; 00:22:53,776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all inputs from the village.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00:22:54,002 --&gt; 00:22:56,815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 can see from these examples that the levels from which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00:22:57,000 --&gt; 00:23:00,112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 obtain data, and the methods used for data collection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00:23:00,323 --&gt; 00:23:04,922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stands from a combination of how we </w:t>
      </w:r>
      <w:proofErr w:type="spellStart"/>
      <w:r w:rsidRPr="000E3F97">
        <w:rPr>
          <w:rFonts w:ascii="Courier New" w:hAnsi="Courier New" w:cs="Courier New"/>
        </w:rPr>
        <w:t>operationalized</w:t>
      </w:r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00:23:05,121 --&gt; 00:23:08,495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 the implementation outcomes and what is realistically </w:t>
      </w:r>
      <w:del w:id="1123" w:author="Isabel.b" w:date="2017-09-09T07:05:00Z">
        <w:r w:rsidRPr="000E3F97" w:rsidDel="00A40BAF">
          <w:rPr>
            <w:rFonts w:ascii="Courier New" w:hAnsi="Courier New" w:cs="Courier New"/>
          </w:rPr>
          <w:delText>visible</w:delText>
        </w:r>
      </w:del>
      <w:ins w:id="1124" w:author="Isabel.b" w:date="2017-09-09T07:05:00Z">
        <w:r w:rsidR="00A40BAF">
          <w:rPr>
            <w:rFonts w:ascii="Courier New" w:hAnsi="Courier New" w:cs="Courier New"/>
          </w:rPr>
          <w:t>feasible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00:23:08,735 --&gt; 00:23:11,947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given time and resource constraints.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00:23:12,141 --&gt; 00:23:15,542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So, we've learn</w:t>
      </w:r>
      <w:ins w:id="1125" w:author="Isabel.b" w:date="2017-09-09T07:05:00Z">
        <w:r w:rsidR="00A40BAF">
          <w:rPr>
            <w:rFonts w:ascii="Courier New" w:hAnsi="Courier New" w:cs="Courier New"/>
          </w:rPr>
          <w:t>ed</w:t>
        </w:r>
      </w:ins>
      <w:r w:rsidRPr="000E3F97">
        <w:rPr>
          <w:rFonts w:ascii="Courier New" w:hAnsi="Courier New" w:cs="Courier New"/>
        </w:rPr>
        <w:t xml:space="preserve"> in chapter three how we </w:t>
      </w:r>
      <w:proofErr w:type="spellStart"/>
      <w:r w:rsidRPr="000E3F97">
        <w:rPr>
          <w:rFonts w:ascii="Courier New" w:hAnsi="Courier New" w:cs="Courier New"/>
        </w:rPr>
        <w:t>operationalize</w:t>
      </w:r>
      <w:proofErr w:type="spellEnd"/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00:23:15,728 --&gt; 00:23:18,728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implementation research outcomes and how we collect data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00:23:18,903 --&gt; 00:23:22,252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on these outcomes, both in terms of sources and methods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00:23:22,461 --&gt; 00:23:26,299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using our six examples drawn from our required readings.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00:23:26,515 --&gt; 00:23:29,079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Let's now revisit the statements that we used to gauge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00:23:29,313 --&gt; 00:23:31,352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our knowledge about implementation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00:23:31,571 --&gt; 00:23:33,609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at the beginning of this chapter.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00:23:34,553 --&gt; 00:23:37,640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first statement was</w:t>
      </w:r>
      <w:del w:id="1126" w:author="Isabel.b" w:date="2017-09-09T07:06:00Z">
        <w:r w:rsidRPr="000E3F97" w:rsidDel="00A40BAF">
          <w:rPr>
            <w:rFonts w:ascii="Courier New" w:hAnsi="Courier New" w:cs="Courier New"/>
          </w:rPr>
          <w:delText xml:space="preserve">, </w:delText>
        </w:r>
      </w:del>
      <w:ins w:id="1127" w:author="Isabel.b" w:date="2017-09-09T07:06:00Z">
        <w:r w:rsidR="00A40BAF">
          <w:rPr>
            <w:rFonts w:ascii="Courier New" w:hAnsi="Courier New" w:cs="Courier New"/>
          </w:rPr>
          <w:t>:</w:t>
        </w:r>
        <w:r w:rsidR="00A40BAF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data for measuring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439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00:23:37,819 --&gt; 00:23:40,593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implementation research outcomes are often collected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00:23:40,802 --&gt; 00:23:43,565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across multiple socio-ecological levels.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00:23:44,395 --&gt; 00:23:46,946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The </w:t>
      </w:r>
      <w:del w:id="1128" w:author="Isabel.b" w:date="2017-09-09T07:05:00Z">
        <w:r w:rsidRPr="000E3F97" w:rsidDel="00A40BAF">
          <w:rPr>
            <w:rFonts w:ascii="Courier New" w:hAnsi="Courier New" w:cs="Courier New"/>
          </w:rPr>
          <w:delText xml:space="preserve">current </w:delText>
        </w:r>
      </w:del>
      <w:ins w:id="1129" w:author="Isabel.b" w:date="2017-09-09T07:05:00Z">
        <w:r w:rsidR="00A40BAF">
          <w:rPr>
            <w:rFonts w:ascii="Courier New" w:hAnsi="Courier New" w:cs="Courier New"/>
          </w:rPr>
          <w:t>correct</w:t>
        </w:r>
        <w:r w:rsidR="00A40BAF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response here is true.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00:23:47,128 --&gt; 00:23:49,390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 know the data come</w:t>
      </w:r>
      <w:del w:id="1130" w:author="Isabel.b" w:date="2017-09-09T07:06:00Z">
        <w:r w:rsidRPr="000E3F97" w:rsidDel="00A40BAF">
          <w:rPr>
            <w:rFonts w:ascii="Courier New" w:hAnsi="Courier New" w:cs="Courier New"/>
          </w:rPr>
          <w:delText>s</w:delText>
        </w:r>
      </w:del>
      <w:r w:rsidRPr="000E3F97">
        <w:rPr>
          <w:rFonts w:ascii="Courier New" w:hAnsi="Courier New" w:cs="Courier New"/>
        </w:rPr>
        <w:t xml:space="preserve"> from multiple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00:23:49,621 --&gt; 00:23:53,107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including patients, provider, clinic, facility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00:23:53,301 --&gt; 00:23:56,065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organizational levels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00:23:56,705 --&gt; 00:23:59,980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give us a fuller picture of the implementation effectiveness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00:24:00,215 --&gt; 00:24:02,102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multiple perspective</w:t>
      </w:r>
      <w:ins w:id="1131" w:author="Isabel.b" w:date="2017-09-09T07:06:00Z">
        <w:r w:rsidR="00A40BAF">
          <w:rPr>
            <w:rFonts w:ascii="Courier New" w:hAnsi="Courier New" w:cs="Courier New"/>
          </w:rPr>
          <w:t>s</w:t>
        </w:r>
      </w:ins>
      <w:r w:rsidRPr="000E3F97">
        <w:rPr>
          <w:rFonts w:ascii="Courier New" w:hAnsi="Courier New" w:cs="Courier New"/>
        </w:rPr>
        <w:t>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00:24:03,886 --&gt; 00:24:05,624</w:t>
      </w:r>
    </w:p>
    <w:p w:rsidR="004C37F7" w:rsidRPr="000E3F97" w:rsidRDefault="004C37F7" w:rsidP="00A40BAF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second statement</w:t>
      </w:r>
      <w:del w:id="1132" w:author="Isabel.b" w:date="2017-09-09T07:06:00Z">
        <w:r w:rsidRPr="000E3F97" w:rsidDel="00A40BAF">
          <w:rPr>
            <w:rFonts w:ascii="Courier New" w:hAnsi="Courier New" w:cs="Courier New"/>
          </w:rPr>
          <w:delText>,</w:delText>
        </w:r>
      </w:del>
      <w:ins w:id="1133" w:author="Isabel.b" w:date="2017-09-09T07:06:00Z">
        <w:r w:rsidR="00A40BAF">
          <w:rPr>
            <w:rFonts w:ascii="Courier New" w:hAnsi="Courier New" w:cs="Courier New"/>
          </w:rPr>
          <w:t>:</w:t>
        </w:r>
      </w:ins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00:24:05,844 --&gt; 00:24:08,682</w:t>
      </w:r>
    </w:p>
    <w:p w:rsidR="004C37F7" w:rsidRPr="000E3F97" w:rsidRDefault="004C37F7" w:rsidP="00705CD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implementation research outcome data </w:t>
      </w:r>
      <w:del w:id="1134" w:author="Isabel.b" w:date="2017-09-09T07:09:00Z">
        <w:r w:rsidRPr="000E3F97" w:rsidDel="00705CD7">
          <w:rPr>
            <w:rFonts w:ascii="Courier New" w:hAnsi="Courier New" w:cs="Courier New"/>
          </w:rPr>
          <w:delText xml:space="preserve">that </w:delText>
        </w:r>
      </w:del>
      <w:r w:rsidRPr="000E3F97">
        <w:rPr>
          <w:rFonts w:ascii="Courier New" w:hAnsi="Courier New" w:cs="Courier New"/>
        </w:rPr>
        <w:t>can be collected using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449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00:24:08,877 --&gt; 00:24:11,690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both quantitative and qualitative methods.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00:24:11,864 --&gt; 00:24:14,738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correct response is true.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00:24:14,938 --&gt; 00:24:18,963</w:t>
      </w:r>
    </w:p>
    <w:p w:rsidR="004C37F7" w:rsidRPr="000E3F97" w:rsidRDefault="004C37F7" w:rsidP="00705CD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We know that in order to </w:t>
      </w:r>
      <w:del w:id="1135" w:author="Isabel.b" w:date="2017-09-09T07:10:00Z">
        <w:r w:rsidRPr="000E3F97" w:rsidDel="00705CD7">
          <w:rPr>
            <w:rFonts w:ascii="Courier New" w:hAnsi="Courier New" w:cs="Courier New"/>
          </w:rPr>
          <w:delText xml:space="preserve">bring </w:delText>
        </w:r>
      </w:del>
      <w:ins w:id="1136" w:author="Isabel.b" w:date="2017-09-09T07:10:00Z">
        <w:r w:rsidR="00705CD7">
          <w:rPr>
            <w:rFonts w:ascii="Courier New" w:hAnsi="Courier New" w:cs="Courier New"/>
          </w:rPr>
          <w:t>glean</w:t>
        </w:r>
        <w:r w:rsidR="00705CD7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a fuller picture of barriers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00:24:19,156 --&gt; 00:24:22,043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implementation and implementation effectiveness,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00:24:22,250 --&gt; 00:24:24,676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it's necessary to use both quantitative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00:24:24,871 --&gt; 00:24:26,496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qualitative methods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00:24:26,685 --&gt; 00:24:30,373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understand the extent of barriers and effectiveness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00:24:30,556 --&gt; 00:24:33,307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and the </w:t>
      </w:r>
      <w:proofErr w:type="spellStart"/>
      <w:r w:rsidRPr="000E3F97">
        <w:rPr>
          <w:rFonts w:ascii="Courier New" w:hAnsi="Courier New" w:cs="Courier New"/>
        </w:rPr>
        <w:t>hows</w:t>
      </w:r>
      <w:proofErr w:type="spellEnd"/>
      <w:r w:rsidRPr="000E3F97">
        <w:rPr>
          <w:rFonts w:ascii="Courier New" w:hAnsi="Courier New" w:cs="Courier New"/>
        </w:rPr>
        <w:t xml:space="preserve"> and the whys behind those barriers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00:24:33,516 --&gt; 00:24:37,042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to triangulate information from both sources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00:24:37,260 --&gt; 00:24:39,072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and all methods.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459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00:24:40,921 --&gt; 00:24:45,134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Three, administrative data are useful sources of information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00:24:45,339 --&gt; 00:24:47,964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measuring implementation research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00:24:48,160 --&gt; 00:24:50,223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such as cost and fidelity.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00:24:51,749 --&gt; 00:24:54,686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correct response here is true.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00:24:54,899 --&gt; 00:24:57,286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To save resources and to avoid duplication,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00:24:57,492 --&gt; 00:25:01,330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 can use already existing data that are being collected by clinics,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00:25:01,527 --&gt; 00:25:03,690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program</w:t>
      </w:r>
      <w:ins w:id="1137" w:author="Isabel.b" w:date="2017-09-09T08:43:00Z">
        <w:r w:rsidR="00531BFA">
          <w:rPr>
            <w:rFonts w:ascii="Courier New" w:hAnsi="Courier New" w:cs="Courier New"/>
          </w:rPr>
          <w:t>me</w:t>
        </w:r>
      </w:ins>
      <w:r w:rsidRPr="000E3F97">
        <w:rPr>
          <w:rFonts w:ascii="Courier New" w:hAnsi="Courier New" w:cs="Courier New"/>
        </w:rPr>
        <w:t>s and organizations to assess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00:25:03,893 --&gt; 00:25:07,893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implementation outcomes such as cost and fidelity.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00:25:09,808 --&gt; 00:25:10,945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Four.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00:25:11,978 --&gt; 00:25:14,940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Measurement of implementation research outcomes often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469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00:25:15,165 --&gt; 00:25:16,829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involve</w:t>
      </w:r>
      <w:ins w:id="1138" w:author="Isabel.b" w:date="2017-09-09T08:43:00Z">
        <w:r w:rsidR="00531BFA">
          <w:rPr>
            <w:rFonts w:ascii="Courier New" w:hAnsi="Courier New" w:cs="Courier New"/>
          </w:rPr>
          <w:t>s</w:t>
        </w:r>
      </w:ins>
      <w:r w:rsidRPr="000E3F97">
        <w:rPr>
          <w:rFonts w:ascii="Courier New" w:hAnsi="Courier New" w:cs="Courier New"/>
        </w:rPr>
        <w:t xml:space="preserve"> scale development.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00:25:17,597 --&gt; 00:25:20,885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The correct response to this statement is true.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00:25:21,053 --&gt; 00:25:23,491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We know that often implementation outcomes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00:25:23,707 --&gt; 00:25:25,532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are by nature</w:t>
      </w:r>
      <w:ins w:id="1139" w:author="Isabel.b" w:date="2017-09-09T08:44:00Z">
        <w:r w:rsidR="00531BFA">
          <w:rPr>
            <w:rFonts w:ascii="Courier New" w:hAnsi="Courier New" w:cs="Courier New"/>
          </w:rPr>
          <w:t>,</w:t>
        </w:r>
      </w:ins>
      <w:r w:rsidRPr="000E3F97">
        <w:rPr>
          <w:rFonts w:ascii="Courier New" w:hAnsi="Courier New" w:cs="Courier New"/>
        </w:rPr>
        <w:t xml:space="preserve"> latent variables.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473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00:25:25,705 --&gt; 00:25:29,356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That is to say, that these variables are not directly observable,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lastRenderedPageBreak/>
        <w:t>474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00:25:29,543 --&gt; 00:25:33,056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but can rather be inferred from other variables that are observed.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475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00:25:33,277 --&gt; 00:25:35,590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This may require scale development.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00:25:35,785 --&gt; 00:25:39,697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For example, you cannot directly observe acceptability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477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00:25:39,916 --&gt; 00:25:42,928</w:t>
      </w:r>
    </w:p>
    <w:p w:rsidR="004C37F7" w:rsidRPr="000E3F97" w:rsidRDefault="004C37F7" w:rsidP="00705CD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 xml:space="preserve">but rather can combine a series of questions </w:t>
      </w:r>
      <w:del w:id="1140" w:author="Isabel.b" w:date="2017-09-09T07:11:00Z">
        <w:r w:rsidRPr="000E3F97" w:rsidDel="00705CD7">
          <w:rPr>
            <w:rFonts w:ascii="Courier New" w:hAnsi="Courier New" w:cs="Courier New"/>
          </w:rPr>
          <w:delText xml:space="preserve">set </w:delText>
        </w:r>
      </w:del>
      <w:ins w:id="1141" w:author="Isabel.b" w:date="2017-09-09T07:11:00Z">
        <w:r w:rsidR="00705CD7">
          <w:rPr>
            <w:rFonts w:ascii="Courier New" w:hAnsi="Courier New" w:cs="Courier New"/>
          </w:rPr>
          <w:t>that</w:t>
        </w:r>
        <w:r w:rsidR="00705CD7" w:rsidRPr="000E3F97">
          <w:rPr>
            <w:rFonts w:ascii="Courier New" w:hAnsi="Courier New" w:cs="Courier New"/>
          </w:rPr>
          <w:t xml:space="preserve"> </w:t>
        </w:r>
      </w:ins>
      <w:r w:rsidRPr="000E3F97">
        <w:rPr>
          <w:rFonts w:ascii="Courier New" w:hAnsi="Courier New" w:cs="Courier New"/>
        </w:rPr>
        <w:t>together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478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00:25:43,116 --&gt; 00:25:45,092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del w:id="1142" w:author="Isabel.b" w:date="2017-09-09T07:11:00Z">
        <w:r w:rsidRPr="000E3F97" w:rsidDel="00705CD7">
          <w:rPr>
            <w:rFonts w:ascii="Courier New" w:hAnsi="Courier New" w:cs="Courier New"/>
          </w:rPr>
          <w:delText>in for</w:delText>
        </w:r>
      </w:del>
      <w:ins w:id="1143" w:author="Isabel.b" w:date="2017-09-09T07:11:00Z">
        <w:r w:rsidR="00705CD7">
          <w:rPr>
            <w:rFonts w:ascii="Courier New" w:hAnsi="Courier New" w:cs="Courier New"/>
          </w:rPr>
          <w:t>infer</w:t>
        </w:r>
      </w:ins>
      <w:r w:rsidRPr="000E3F97">
        <w:rPr>
          <w:rFonts w:ascii="Courier New" w:hAnsi="Courier New" w:cs="Courier New"/>
        </w:rPr>
        <w:t xml:space="preserve"> acceptability.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479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00:25:45,271 --&gt; 00:25:47,346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This concludes chapter three and our discussion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480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00:25:47,562 --&gt; 00:25:50,250</w:t>
      </w:r>
    </w:p>
    <w:p w:rsidR="004C37F7" w:rsidRPr="000E3F97" w:rsidRDefault="004C37F7" w:rsidP="004C37F7">
      <w:pPr>
        <w:pStyle w:val="Textebrut"/>
        <w:numPr>
          <w:ilvl w:val="0"/>
          <w:numId w:val="24"/>
        </w:numPr>
        <w:rPr>
          <w:rFonts w:ascii="Courier New" w:hAnsi="Courier New" w:cs="Courier New"/>
        </w:rPr>
      </w:pPr>
      <w:r w:rsidRPr="000E3F97">
        <w:rPr>
          <w:rFonts w:ascii="Courier New" w:hAnsi="Courier New" w:cs="Courier New"/>
        </w:rPr>
        <w:t>on how to measure implementation research outcomes.</w:t>
      </w:r>
    </w:p>
    <w:p w:rsidR="001317B1" w:rsidRDefault="008A522A" w:rsidP="001317B1">
      <w:pPr>
        <w:spacing w:before="100" w:beforeAutospacing="1" w:after="170" w:line="336" w:lineRule="atLeast"/>
        <w:rPr>
          <w:color w:val="3C3C3C"/>
        </w:rPr>
      </w:pPr>
      <w:hyperlink r:id="rId47" w:history="1">
        <w:r w:rsidR="001D3791" w:rsidRPr="00EF1FED">
          <w:rPr>
            <w:rStyle w:val="Lienhypertexte"/>
          </w:rPr>
          <w:t>https://www.tdrmooc.org/courses/course-v1:TDR+IR+2016/courseware/ddde7302c3d443559d695bb1122135e5/9e3d6e55d8524b3092007b575127ff10/?child=first</w:t>
        </w:r>
      </w:hyperlink>
    </w:p>
    <w:p w:rsidR="001D3791" w:rsidRPr="001D3791" w:rsidRDefault="001D3791" w:rsidP="001D3791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</w:pPr>
      <w:r w:rsidRPr="001D3791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  <w:t>Discussion</w:t>
      </w:r>
    </w:p>
    <w:p w:rsidR="001D3791" w:rsidRPr="001D3791" w:rsidRDefault="001D3791" w:rsidP="001D379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ko-KR"/>
        </w:rPr>
      </w:pPr>
      <w:r w:rsidRPr="001D3791">
        <w:rPr>
          <w:rFonts w:ascii="Verdana" w:eastAsia="Times New Roman" w:hAnsi="Verdana" w:cs="Times New Roman"/>
          <w:color w:val="222222"/>
          <w:sz w:val="24"/>
          <w:szCs w:val="24"/>
          <w:lang w:eastAsia="ko-KR"/>
        </w:rPr>
        <w:t> </w:t>
      </w:r>
      <w:r w:rsidRPr="001D3791">
        <w:rPr>
          <w:rFonts w:ascii="inherit" w:eastAsia="Times New Roman" w:hAnsi="inherit" w:cs="Times New Roman"/>
          <w:color w:val="222222"/>
          <w:sz w:val="24"/>
          <w:szCs w:val="24"/>
          <w:lang w:eastAsia="ko-KR"/>
        </w:rPr>
        <w:t>Bookmark this page</w:t>
      </w:r>
    </w:p>
    <w:p w:rsidR="001D3791" w:rsidRPr="001D3791" w:rsidRDefault="001D3791" w:rsidP="001D379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1D3791">
        <w:rPr>
          <w:rFonts w:ascii="Verdana" w:eastAsia="Times New Roman" w:hAnsi="Verdana" w:cs="Times New Roman"/>
          <w:b/>
          <w:bCs/>
          <w:color w:val="3C3C3C"/>
          <w:sz w:val="29"/>
          <w:lang w:eastAsia="ko-KR"/>
        </w:rPr>
        <w:t>Discussion</w:t>
      </w:r>
    </w:p>
    <w:p w:rsidR="001D3791" w:rsidRPr="001D3791" w:rsidRDefault="001D3791" w:rsidP="0045008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1D3791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 xml:space="preserve">What factors </w:t>
      </w:r>
      <w:ins w:id="1144" w:author="Isabel.b" w:date="2017-09-10T07:26:00Z">
        <w:r w:rsidR="00450082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 xml:space="preserve">should be </w:t>
        </w:r>
      </w:ins>
      <w:del w:id="1145" w:author="Isabel.b" w:date="2017-09-10T07:26:00Z">
        <w:r w:rsidRPr="001D3791" w:rsidDel="00450082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>to</w:delText>
        </w:r>
      </w:del>
      <w:r w:rsidRPr="001D3791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 xml:space="preserve"> consider</w:t>
      </w:r>
      <w:ins w:id="1146" w:author="Isabel.b" w:date="2017-09-10T07:26:00Z">
        <w:r w:rsidR="00450082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>ed</w:t>
        </w:r>
      </w:ins>
      <w:r w:rsidRPr="001D3791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 xml:space="preserve"> in choosing and measuring implementation research outcomes in a given context?</w:t>
      </w:r>
    </w:p>
    <w:p w:rsidR="001317B1" w:rsidRDefault="008A522A" w:rsidP="001317B1">
      <w:pPr>
        <w:spacing w:before="100" w:beforeAutospacing="1" w:after="170" w:line="336" w:lineRule="atLeast"/>
        <w:rPr>
          <w:color w:val="3C3C3C"/>
        </w:rPr>
      </w:pPr>
      <w:hyperlink r:id="rId48" w:history="1">
        <w:r w:rsidR="004C37F7" w:rsidRPr="00EF1FED">
          <w:rPr>
            <w:rStyle w:val="Lienhypertexte"/>
          </w:rPr>
          <w:t>https://www.tdrmooc.org/courses/course-v1:TDR+IR+2016/courseware/ddde7302c3d443559d695bb1122135e5/9e3d6e55d8524b3092007b575127ff10/?child=first</w:t>
        </w:r>
      </w:hyperlink>
    </w:p>
    <w:p w:rsidR="004C37F7" w:rsidRDefault="004C37F7" w:rsidP="004C37F7">
      <w:pPr>
        <w:pStyle w:val="Titre2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Resources and References</w:t>
      </w:r>
    </w:p>
    <w:p w:rsidR="004C37F7" w:rsidRDefault="004C37F7" w:rsidP="004C37F7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 </w:t>
      </w:r>
      <w:r>
        <w:rPr>
          <w:rStyle w:val="bookmark-text"/>
          <w:rFonts w:ascii="inherit" w:hAnsi="inherit"/>
          <w:color w:val="222222"/>
        </w:rPr>
        <w:t>Bookmark this page</w:t>
      </w:r>
    </w:p>
    <w:p w:rsidR="004C37F7" w:rsidRDefault="004C37F7" w:rsidP="004C37F7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lastRenderedPageBreak/>
        <w:t>Resources</w:t>
      </w:r>
    </w:p>
    <w:p w:rsidR="004C37F7" w:rsidRDefault="004C37F7" w:rsidP="004C37F7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Presentation available for download </w:t>
      </w:r>
      <w:hyperlink r:id="rId49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</w:t>
      </w:r>
    </w:p>
    <w:p w:rsidR="004C37F7" w:rsidRDefault="004C37F7" w:rsidP="004C37F7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4C37F7" w:rsidRDefault="004C37F7" w:rsidP="00FE5F6F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  <w:sz w:val="24"/>
          <w:szCs w:val="24"/>
        </w:rPr>
      </w:pPr>
      <w:r>
        <w:rPr>
          <w:rFonts w:ascii="Verdana" w:hAnsi="Verdana"/>
          <w:color w:val="3C3C3C"/>
        </w:rPr>
        <w:t xml:space="preserve">1. </w:t>
      </w:r>
      <w:proofErr w:type="spellStart"/>
      <w:r>
        <w:rPr>
          <w:rFonts w:ascii="Verdana" w:hAnsi="Verdana"/>
          <w:color w:val="3C3C3C"/>
        </w:rPr>
        <w:t>Akogun</w:t>
      </w:r>
      <w:proofErr w:type="spellEnd"/>
      <w:r>
        <w:rPr>
          <w:rFonts w:ascii="Verdana" w:hAnsi="Verdana"/>
          <w:color w:val="3C3C3C"/>
        </w:rPr>
        <w:t xml:space="preserve"> OB, </w:t>
      </w:r>
      <w:del w:id="1147" w:author="Isabel.b" w:date="2017-09-10T07:45:00Z">
        <w:r w:rsidDel="00FE5F6F">
          <w:rPr>
            <w:rFonts w:ascii="Verdana" w:hAnsi="Verdana"/>
            <w:color w:val="3C3C3C"/>
          </w:rPr>
          <w:delText xml:space="preserve">Audu Z, Weiss MG, </w:delText>
        </w:r>
      </w:del>
      <w:del w:id="1148" w:author="Isabel.b" w:date="2017-09-10T07:27:00Z">
        <w:r w:rsidDel="00E559FA">
          <w:rPr>
            <w:rFonts w:ascii="Verdana" w:hAnsi="Verdana"/>
            <w:color w:val="3C3C3C"/>
          </w:rPr>
          <w:delText xml:space="preserve">Adelakun AO, Akoh JI, Akogun MK, </w:delText>
        </w:r>
      </w:del>
      <w:r>
        <w:rPr>
          <w:rFonts w:ascii="Verdana" w:hAnsi="Verdana"/>
          <w:color w:val="3C3C3C"/>
        </w:rPr>
        <w:t xml:space="preserve">et al. Community-directed treatment of </w:t>
      </w:r>
      <w:proofErr w:type="spellStart"/>
      <w:r>
        <w:rPr>
          <w:rFonts w:ascii="Verdana" w:hAnsi="Verdana"/>
          <w:color w:val="3C3C3C"/>
        </w:rPr>
        <w:t>onchocerciasis</w:t>
      </w:r>
      <w:proofErr w:type="spellEnd"/>
      <w:r>
        <w:rPr>
          <w:rFonts w:ascii="Verdana" w:hAnsi="Verdana"/>
          <w:color w:val="3C3C3C"/>
        </w:rPr>
        <w:t xml:space="preserve"> with </w:t>
      </w:r>
      <w:proofErr w:type="spellStart"/>
      <w:r>
        <w:rPr>
          <w:rFonts w:ascii="Verdana" w:hAnsi="Verdana"/>
          <w:color w:val="3C3C3C"/>
        </w:rPr>
        <w:t>ivermectin</w:t>
      </w:r>
      <w:proofErr w:type="spellEnd"/>
      <w:r>
        <w:rPr>
          <w:rFonts w:ascii="Verdana" w:hAnsi="Verdana"/>
          <w:color w:val="3C3C3C"/>
        </w:rPr>
        <w:t xml:space="preserve"> in </w:t>
      </w:r>
      <w:proofErr w:type="spellStart"/>
      <w:r>
        <w:rPr>
          <w:rFonts w:ascii="Verdana" w:hAnsi="Verdana"/>
          <w:color w:val="3C3C3C"/>
        </w:rPr>
        <w:t>Takum</w:t>
      </w:r>
      <w:proofErr w:type="spellEnd"/>
      <w:r>
        <w:rPr>
          <w:rFonts w:ascii="Verdana" w:hAnsi="Verdana"/>
          <w:color w:val="3C3C3C"/>
        </w:rPr>
        <w:t xml:space="preserve">, Nigeria. </w:t>
      </w:r>
      <w:r w:rsidR="008A522A" w:rsidRPr="008A522A">
        <w:rPr>
          <w:rFonts w:ascii="Verdana" w:hAnsi="Verdana"/>
          <w:i/>
          <w:iCs/>
          <w:color w:val="3C3C3C"/>
          <w:rPrChange w:id="1149" w:author="Isabel.b" w:date="2017-09-10T07:29:00Z">
            <w:rPr>
              <w:rFonts w:ascii="Verdana" w:hAnsi="Verdana"/>
              <w:color w:val="3C3C3C"/>
              <w:u w:val="single"/>
            </w:rPr>
          </w:rPrChange>
        </w:rPr>
        <w:t>Trop</w:t>
      </w:r>
      <w:ins w:id="1150" w:author="Isabel.b" w:date="2017-09-10T07:29:00Z">
        <w:r w:rsidR="008A522A" w:rsidRPr="008A522A">
          <w:rPr>
            <w:rFonts w:ascii="Verdana" w:hAnsi="Verdana"/>
            <w:i/>
            <w:iCs/>
            <w:color w:val="3C3C3C"/>
            <w:rPrChange w:id="1151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t>ical</w:t>
        </w:r>
      </w:ins>
      <w:r w:rsidR="008A522A" w:rsidRPr="008A522A">
        <w:rPr>
          <w:rFonts w:ascii="Verdana" w:hAnsi="Verdana"/>
          <w:i/>
          <w:iCs/>
          <w:color w:val="3C3C3C"/>
          <w:rPrChange w:id="1152" w:author="Isabel.b" w:date="2017-09-10T07:29:00Z">
            <w:rPr>
              <w:rFonts w:ascii="Verdana" w:hAnsi="Verdana"/>
              <w:color w:val="3C3C3C"/>
              <w:u w:val="single"/>
            </w:rPr>
          </w:rPrChange>
        </w:rPr>
        <w:t xml:space="preserve"> </w:t>
      </w:r>
      <w:del w:id="1153" w:author="Isabel.b" w:date="2017-09-10T07:32:00Z">
        <w:r w:rsidR="008A522A" w:rsidRPr="008A522A">
          <w:rPr>
            <w:rFonts w:ascii="Verdana" w:hAnsi="Verdana"/>
            <w:i/>
            <w:iCs/>
            <w:color w:val="3C3C3C"/>
            <w:rPrChange w:id="1154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delText>Med</w:delText>
        </w:r>
      </w:del>
      <w:proofErr w:type="spellStart"/>
      <w:ins w:id="1155" w:author="Isabel.b" w:date="2017-09-10T07:32:00Z">
        <w:r w:rsidR="00BE4E98">
          <w:rPr>
            <w:rFonts w:ascii="Verdana" w:hAnsi="Verdana"/>
            <w:i/>
            <w:iCs/>
            <w:color w:val="3C3C3C"/>
          </w:rPr>
          <w:t>m</w:t>
        </w:r>
        <w:r w:rsidR="008A522A" w:rsidRPr="008A522A">
          <w:rPr>
            <w:rFonts w:ascii="Verdana" w:hAnsi="Verdana"/>
            <w:i/>
            <w:iCs/>
            <w:color w:val="3C3C3C"/>
            <w:rPrChange w:id="1156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t>edecine</w:t>
        </w:r>
        <w:proofErr w:type="spellEnd"/>
        <w:r w:rsidR="008A522A" w:rsidRPr="008A522A">
          <w:rPr>
            <w:rFonts w:ascii="Verdana" w:hAnsi="Verdana"/>
            <w:i/>
            <w:iCs/>
            <w:color w:val="3C3C3C"/>
            <w:rPrChange w:id="1157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t xml:space="preserve"> </w:t>
        </w:r>
      </w:ins>
      <w:ins w:id="1158" w:author="Isabel.b" w:date="2017-09-10T07:29:00Z">
        <w:r w:rsidR="008A522A" w:rsidRPr="008A522A">
          <w:rPr>
            <w:rFonts w:ascii="Verdana" w:hAnsi="Verdana"/>
            <w:i/>
            <w:iCs/>
            <w:color w:val="3C3C3C"/>
            <w:rPrChange w:id="1159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t>and</w:t>
        </w:r>
      </w:ins>
      <w:r w:rsidR="008A522A" w:rsidRPr="008A522A">
        <w:rPr>
          <w:rFonts w:ascii="Verdana" w:hAnsi="Verdana"/>
          <w:i/>
          <w:iCs/>
          <w:color w:val="3C3C3C"/>
          <w:rPrChange w:id="1160" w:author="Isabel.b" w:date="2017-09-10T07:29:00Z">
            <w:rPr>
              <w:rFonts w:ascii="Verdana" w:hAnsi="Verdana"/>
              <w:color w:val="3C3C3C"/>
              <w:u w:val="single"/>
            </w:rPr>
          </w:rPrChange>
        </w:rPr>
        <w:t xml:space="preserve"> </w:t>
      </w:r>
      <w:del w:id="1161" w:author="Isabel.b" w:date="2017-09-10T07:32:00Z">
        <w:r w:rsidR="008A522A" w:rsidRPr="008A522A">
          <w:rPr>
            <w:rFonts w:ascii="Verdana" w:hAnsi="Verdana"/>
            <w:i/>
            <w:iCs/>
            <w:color w:val="3C3C3C"/>
            <w:rPrChange w:id="1162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delText xml:space="preserve">Int </w:delText>
        </w:r>
      </w:del>
      <w:ins w:id="1163" w:author="Isabel.b" w:date="2017-09-10T07:32:00Z">
        <w:r w:rsidR="00BE4E98">
          <w:rPr>
            <w:rFonts w:ascii="Verdana" w:hAnsi="Verdana"/>
            <w:i/>
            <w:iCs/>
            <w:color w:val="3C3C3C"/>
          </w:rPr>
          <w:t>i</w:t>
        </w:r>
        <w:r w:rsidR="008A522A" w:rsidRPr="008A522A">
          <w:rPr>
            <w:rFonts w:ascii="Verdana" w:hAnsi="Verdana"/>
            <w:i/>
            <w:iCs/>
            <w:color w:val="3C3C3C"/>
            <w:rPrChange w:id="1164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t xml:space="preserve">nternational </w:t>
        </w:r>
      </w:ins>
      <w:del w:id="1165" w:author="Isabel.b" w:date="2017-09-10T07:32:00Z">
        <w:r w:rsidR="008A522A" w:rsidRPr="008A522A">
          <w:rPr>
            <w:rFonts w:ascii="Verdana" w:hAnsi="Verdana"/>
            <w:i/>
            <w:iCs/>
            <w:color w:val="3C3C3C"/>
            <w:rPrChange w:id="1166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delText>Health</w:delText>
        </w:r>
      </w:del>
      <w:ins w:id="1167" w:author="Isabel.b" w:date="2017-09-10T07:32:00Z">
        <w:r w:rsidR="00BE4E98">
          <w:rPr>
            <w:rFonts w:ascii="Verdana" w:hAnsi="Verdana"/>
            <w:i/>
            <w:iCs/>
            <w:color w:val="3C3C3C"/>
          </w:rPr>
          <w:t>h</w:t>
        </w:r>
        <w:r w:rsidR="008A522A" w:rsidRPr="008A522A">
          <w:rPr>
            <w:rFonts w:ascii="Verdana" w:hAnsi="Verdana"/>
            <w:i/>
            <w:iCs/>
            <w:color w:val="3C3C3C"/>
            <w:rPrChange w:id="1168" w:author="Isabel.b" w:date="2017-09-10T07:29:00Z">
              <w:rPr>
                <w:rFonts w:ascii="Verdana" w:hAnsi="Verdana"/>
                <w:color w:val="3C3C3C"/>
                <w:u w:val="single"/>
              </w:rPr>
            </w:rPrChange>
          </w:rPr>
          <w:t>ealth</w:t>
        </w:r>
      </w:ins>
      <w:ins w:id="1169" w:author="Isabel.b" w:date="2017-09-10T07:28:00Z">
        <w:r w:rsidR="00E559FA">
          <w:rPr>
            <w:rFonts w:ascii="Verdana" w:hAnsi="Verdana"/>
            <w:color w:val="3C3C3C"/>
          </w:rPr>
          <w:t>,</w:t>
        </w:r>
      </w:ins>
      <w:r>
        <w:rPr>
          <w:rFonts w:ascii="Verdana" w:hAnsi="Verdana"/>
          <w:color w:val="3C3C3C"/>
        </w:rPr>
        <w:t xml:space="preserve"> 2001</w:t>
      </w:r>
      <w:del w:id="1170" w:author="Isabel.b" w:date="2017-09-10T07:28:00Z">
        <w:r w:rsidDel="00E559FA">
          <w:rPr>
            <w:rFonts w:ascii="Verdana" w:hAnsi="Verdana"/>
            <w:color w:val="3C3C3C"/>
          </w:rPr>
          <w:delText xml:space="preserve"> Mar;6</w:delText>
        </w:r>
      </w:del>
      <w:ins w:id="1171" w:author="Isabel.b" w:date="2017-09-10T07:28:00Z">
        <w:r w:rsidR="00E559FA">
          <w:rPr>
            <w:rFonts w:ascii="Verdana" w:hAnsi="Verdana"/>
            <w:color w:val="3C3C3C"/>
          </w:rPr>
          <w:t xml:space="preserve">, </w:t>
        </w:r>
      </w:ins>
      <w:r>
        <w:rPr>
          <w:rFonts w:ascii="Verdana" w:hAnsi="Verdana"/>
          <w:color w:val="3C3C3C"/>
        </w:rPr>
        <w:t>(3):232-</w:t>
      </w:r>
      <w:ins w:id="1172" w:author="Isabel.b" w:date="2017-09-10T07:28:00Z">
        <w:r w:rsidR="00E559FA">
          <w:rPr>
            <w:rFonts w:ascii="Verdana" w:hAnsi="Verdana"/>
            <w:color w:val="3C3C3C"/>
          </w:rPr>
          <w:t>2</w:t>
        </w:r>
      </w:ins>
      <w:r>
        <w:rPr>
          <w:rFonts w:ascii="Verdana" w:hAnsi="Verdana"/>
          <w:color w:val="3C3C3C"/>
        </w:rPr>
        <w:t>43. </w:t>
      </w:r>
      <w:hyperlink r:id="rId50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4C37F7" w:rsidRDefault="004C37F7" w:rsidP="00FE5F6F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2. </w:t>
      </w:r>
      <w:proofErr w:type="spellStart"/>
      <w:r>
        <w:rPr>
          <w:rFonts w:ascii="Verdana" w:hAnsi="Verdana"/>
          <w:color w:val="3C3C3C"/>
        </w:rPr>
        <w:t>Akogun</w:t>
      </w:r>
      <w:proofErr w:type="spellEnd"/>
      <w:r>
        <w:rPr>
          <w:rFonts w:ascii="Verdana" w:hAnsi="Verdana"/>
          <w:color w:val="3C3C3C"/>
        </w:rPr>
        <w:t xml:space="preserve"> OB, </w:t>
      </w:r>
      <w:del w:id="1173" w:author="Isabel.b" w:date="2017-09-10T07:45:00Z">
        <w:r w:rsidDel="00FE5F6F">
          <w:rPr>
            <w:rFonts w:ascii="Verdana" w:hAnsi="Verdana"/>
            <w:color w:val="3C3C3C"/>
          </w:rPr>
          <w:delText xml:space="preserve">Adesina AO, Njobdi S, </w:delText>
        </w:r>
      </w:del>
      <w:del w:id="1174" w:author="Isabel.b" w:date="2017-09-10T07:30:00Z">
        <w:r w:rsidDel="00B27EEE">
          <w:rPr>
            <w:rFonts w:ascii="Verdana" w:hAnsi="Verdana"/>
            <w:color w:val="3C3C3C"/>
          </w:rPr>
          <w:delText>Ogundahunsi O</w:delText>
        </w:r>
      </w:del>
      <w:ins w:id="1175" w:author="Isabel.b" w:date="2017-09-10T07:30:00Z">
        <w:r w:rsidR="00B27EEE">
          <w:rPr>
            <w:rFonts w:ascii="Verdana" w:hAnsi="Verdana"/>
            <w:color w:val="3C3C3C"/>
          </w:rPr>
          <w:t>et al</w:t>
        </w:r>
      </w:ins>
      <w:r>
        <w:rPr>
          <w:rFonts w:ascii="Verdana" w:hAnsi="Verdana"/>
          <w:color w:val="3C3C3C"/>
        </w:rPr>
        <w:t xml:space="preserve">. Nomadic Fulani communities manage malaria on the move. </w:t>
      </w:r>
      <w:r w:rsidR="008A522A" w:rsidRPr="008A522A">
        <w:rPr>
          <w:rFonts w:ascii="Verdana" w:hAnsi="Verdana"/>
          <w:i/>
          <w:iCs/>
          <w:color w:val="3C3C3C"/>
          <w:rPrChange w:id="1176" w:author="Isabel.b" w:date="2017-09-10T07:31:00Z">
            <w:rPr>
              <w:rFonts w:ascii="Verdana" w:hAnsi="Verdana"/>
              <w:color w:val="3C3C3C"/>
              <w:u w:val="single"/>
            </w:rPr>
          </w:rPrChange>
        </w:rPr>
        <w:t>Int</w:t>
      </w:r>
      <w:ins w:id="1177" w:author="Isabel.b" w:date="2017-09-10T07:31:00Z">
        <w:r w:rsidR="008A522A" w:rsidRPr="008A522A">
          <w:rPr>
            <w:rFonts w:ascii="Verdana" w:hAnsi="Verdana"/>
            <w:i/>
            <w:iCs/>
            <w:color w:val="3C3C3C"/>
            <w:rPrChange w:id="1178" w:author="Isabel.b" w:date="2017-09-10T07:31:00Z">
              <w:rPr>
                <w:rFonts w:ascii="Verdana" w:hAnsi="Verdana"/>
                <w:color w:val="3C3C3C"/>
                <w:u w:val="single"/>
              </w:rPr>
            </w:rPrChange>
          </w:rPr>
          <w:t>ernational</w:t>
        </w:r>
      </w:ins>
      <w:r w:rsidR="008A522A" w:rsidRPr="008A522A">
        <w:rPr>
          <w:rFonts w:ascii="Verdana" w:hAnsi="Verdana"/>
          <w:i/>
          <w:iCs/>
          <w:color w:val="3C3C3C"/>
          <w:rPrChange w:id="1179" w:author="Isabel.b" w:date="2017-09-10T07:31:00Z">
            <w:rPr>
              <w:rFonts w:ascii="Verdana" w:hAnsi="Verdana"/>
              <w:color w:val="3C3C3C"/>
              <w:u w:val="single"/>
            </w:rPr>
          </w:rPrChange>
        </w:rPr>
        <w:t xml:space="preserve"> </w:t>
      </w:r>
      <w:del w:id="1180" w:author="Isabel.b" w:date="2017-09-10T07:32:00Z">
        <w:r w:rsidR="008A522A" w:rsidRPr="008A522A">
          <w:rPr>
            <w:rFonts w:ascii="Verdana" w:hAnsi="Verdana"/>
            <w:i/>
            <w:iCs/>
            <w:color w:val="3C3C3C"/>
            <w:rPrChange w:id="1181" w:author="Isabel.b" w:date="2017-09-10T07:31:00Z">
              <w:rPr>
                <w:rFonts w:ascii="Verdana" w:hAnsi="Verdana"/>
                <w:color w:val="3C3C3C"/>
                <w:u w:val="single"/>
              </w:rPr>
            </w:rPrChange>
          </w:rPr>
          <w:delText>Health</w:delText>
        </w:r>
      </w:del>
      <w:ins w:id="1182" w:author="Isabel.b" w:date="2017-09-10T07:32:00Z">
        <w:r w:rsidR="00BE4E98">
          <w:rPr>
            <w:rFonts w:ascii="Verdana" w:hAnsi="Verdana"/>
            <w:i/>
            <w:iCs/>
            <w:color w:val="3C3C3C"/>
          </w:rPr>
          <w:t>h</w:t>
        </w:r>
        <w:r w:rsidR="008A522A" w:rsidRPr="008A522A">
          <w:rPr>
            <w:rFonts w:ascii="Verdana" w:hAnsi="Verdana"/>
            <w:i/>
            <w:iCs/>
            <w:color w:val="3C3C3C"/>
            <w:rPrChange w:id="1183" w:author="Isabel.b" w:date="2017-09-10T07:31:00Z">
              <w:rPr>
                <w:rFonts w:ascii="Verdana" w:hAnsi="Verdana"/>
                <w:color w:val="3C3C3C"/>
                <w:u w:val="single"/>
              </w:rPr>
            </w:rPrChange>
          </w:rPr>
          <w:t>ealth</w:t>
        </w:r>
      </w:ins>
      <w:ins w:id="1184" w:author="Isabel.b" w:date="2017-09-10T07:31:00Z">
        <w:r w:rsidR="00B27EEE">
          <w:rPr>
            <w:rFonts w:ascii="Verdana" w:hAnsi="Verdana"/>
            <w:color w:val="3C3C3C"/>
          </w:rPr>
          <w:t>,</w:t>
        </w:r>
      </w:ins>
      <w:r>
        <w:rPr>
          <w:rFonts w:ascii="Verdana" w:hAnsi="Verdana"/>
          <w:color w:val="3C3C3C"/>
        </w:rPr>
        <w:t xml:space="preserve"> 2012</w:t>
      </w:r>
      <w:ins w:id="1185" w:author="Isabel.b" w:date="2017-09-10T07:30:00Z">
        <w:r w:rsidR="00B27EEE">
          <w:rPr>
            <w:rFonts w:ascii="Verdana" w:hAnsi="Verdana"/>
            <w:color w:val="3C3C3C"/>
          </w:rPr>
          <w:t>,</w:t>
        </w:r>
      </w:ins>
      <w:r>
        <w:rPr>
          <w:rFonts w:ascii="Verdana" w:hAnsi="Verdana"/>
          <w:color w:val="3C3C3C"/>
        </w:rPr>
        <w:t xml:space="preserve"> </w:t>
      </w:r>
      <w:del w:id="1186" w:author="Isabel.b" w:date="2017-09-10T07:30:00Z">
        <w:r w:rsidDel="00B27EEE">
          <w:rPr>
            <w:rFonts w:ascii="Verdana" w:hAnsi="Verdana"/>
            <w:color w:val="3C3C3C"/>
          </w:rPr>
          <w:delText>Mar;4</w:delText>
        </w:r>
      </w:del>
      <w:r>
        <w:rPr>
          <w:rFonts w:ascii="Verdana" w:hAnsi="Verdana"/>
          <w:color w:val="3C3C3C"/>
        </w:rPr>
        <w:t>(1):10-</w:t>
      </w:r>
      <w:ins w:id="1187" w:author="Isabel.b" w:date="2017-09-10T07:44:00Z">
        <w:r w:rsidR="00FE5F6F">
          <w:rPr>
            <w:rFonts w:ascii="Verdana" w:hAnsi="Verdana"/>
            <w:color w:val="3C3C3C"/>
          </w:rPr>
          <w:t>1</w:t>
        </w:r>
      </w:ins>
      <w:r>
        <w:rPr>
          <w:rFonts w:ascii="Verdana" w:hAnsi="Verdana"/>
          <w:color w:val="3C3C3C"/>
        </w:rPr>
        <w:t>9. </w:t>
      </w:r>
      <w:hyperlink r:id="rId51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4C37F7" w:rsidRDefault="004C37F7" w:rsidP="00590EBC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3. </w:t>
      </w:r>
      <w:proofErr w:type="spellStart"/>
      <w:r>
        <w:rPr>
          <w:rFonts w:ascii="Verdana" w:hAnsi="Verdana"/>
          <w:color w:val="3C3C3C"/>
        </w:rPr>
        <w:t>Akweongo</w:t>
      </w:r>
      <w:proofErr w:type="spellEnd"/>
      <w:r>
        <w:rPr>
          <w:rFonts w:ascii="Verdana" w:hAnsi="Verdana"/>
          <w:color w:val="3C3C3C"/>
        </w:rPr>
        <w:t xml:space="preserve"> P, </w:t>
      </w:r>
      <w:del w:id="1188" w:author="Isabel.b" w:date="2017-09-10T07:47:00Z">
        <w:r w:rsidDel="00590EBC">
          <w:rPr>
            <w:rFonts w:ascii="Verdana" w:hAnsi="Verdana"/>
            <w:color w:val="3C3C3C"/>
          </w:rPr>
          <w:delText xml:space="preserve">gyei-Baffour P, Sudhakar M, Simwaka BN, Konate AT, Adongo PB, </w:delText>
        </w:r>
      </w:del>
      <w:r>
        <w:rPr>
          <w:rFonts w:ascii="Verdana" w:hAnsi="Verdana"/>
          <w:color w:val="3C3C3C"/>
        </w:rPr>
        <w:t xml:space="preserve">et al. Feasibility and acceptability of ACT for the community case management of malaria in urban settings in five African sites. </w:t>
      </w:r>
      <w:r w:rsidR="008A522A" w:rsidRPr="008A522A">
        <w:rPr>
          <w:rFonts w:ascii="Verdana" w:hAnsi="Verdana"/>
          <w:i/>
          <w:iCs/>
          <w:color w:val="3C3C3C"/>
          <w:rPrChange w:id="1189" w:author="Isabel.b" w:date="2017-09-10T07:48:00Z">
            <w:rPr>
              <w:rFonts w:ascii="Verdana" w:hAnsi="Verdana"/>
              <w:color w:val="3C3C3C"/>
              <w:u w:val="single"/>
            </w:rPr>
          </w:rPrChange>
        </w:rPr>
        <w:t>Malar</w:t>
      </w:r>
      <w:ins w:id="1190" w:author="Isabel.b" w:date="2017-09-10T07:48:00Z">
        <w:r w:rsidR="008A522A" w:rsidRPr="008A522A">
          <w:rPr>
            <w:rFonts w:ascii="Verdana" w:hAnsi="Verdana"/>
            <w:i/>
            <w:iCs/>
            <w:color w:val="3C3C3C"/>
            <w:rPrChange w:id="1191" w:author="Isabel.b" w:date="2017-09-10T07:48:00Z">
              <w:rPr>
                <w:rFonts w:ascii="Verdana" w:hAnsi="Verdana"/>
                <w:color w:val="3C3C3C"/>
                <w:u w:val="single"/>
              </w:rPr>
            </w:rPrChange>
          </w:rPr>
          <w:t>ia</w:t>
        </w:r>
      </w:ins>
      <w:r w:rsidR="008A522A" w:rsidRPr="008A522A">
        <w:rPr>
          <w:rFonts w:ascii="Verdana" w:hAnsi="Verdana"/>
          <w:i/>
          <w:iCs/>
          <w:color w:val="3C3C3C"/>
          <w:rPrChange w:id="1192" w:author="Isabel.b" w:date="2017-09-10T07:48:00Z">
            <w:rPr>
              <w:rFonts w:ascii="Verdana" w:hAnsi="Verdana"/>
              <w:color w:val="3C3C3C"/>
              <w:u w:val="single"/>
            </w:rPr>
          </w:rPrChange>
        </w:rPr>
        <w:t xml:space="preserve"> </w:t>
      </w:r>
      <w:del w:id="1193" w:author="Isabel.b" w:date="2017-09-10T07:48:00Z">
        <w:r w:rsidR="008A522A" w:rsidRPr="008A522A">
          <w:rPr>
            <w:rFonts w:ascii="Verdana" w:hAnsi="Verdana"/>
            <w:i/>
            <w:iCs/>
            <w:color w:val="3C3C3C"/>
            <w:rPrChange w:id="1194" w:author="Isabel.b" w:date="2017-09-10T07:48:00Z">
              <w:rPr>
                <w:rFonts w:ascii="Verdana" w:hAnsi="Verdana"/>
                <w:color w:val="3C3C3C"/>
                <w:u w:val="single"/>
              </w:rPr>
            </w:rPrChange>
          </w:rPr>
          <w:delText xml:space="preserve">J </w:delText>
        </w:r>
      </w:del>
      <w:ins w:id="1195" w:author="Isabel.b" w:date="2017-09-10T07:48:00Z">
        <w:r w:rsidR="008A522A" w:rsidRPr="008A522A">
          <w:rPr>
            <w:rFonts w:ascii="Verdana" w:hAnsi="Verdana"/>
            <w:i/>
            <w:iCs/>
            <w:color w:val="3C3C3C"/>
            <w:rPrChange w:id="1196" w:author="Isabel.b" w:date="2017-09-10T07:48:00Z">
              <w:rPr>
                <w:rFonts w:ascii="Verdana" w:hAnsi="Verdana"/>
                <w:color w:val="3C3C3C"/>
                <w:u w:val="single"/>
              </w:rPr>
            </w:rPrChange>
          </w:rPr>
          <w:t>journal</w:t>
        </w:r>
        <w:r w:rsidR="00590EBC">
          <w:rPr>
            <w:rFonts w:ascii="Verdana" w:hAnsi="Verdana"/>
            <w:i/>
            <w:iCs/>
            <w:color w:val="3C3C3C"/>
          </w:rPr>
          <w:t>,</w:t>
        </w:r>
        <w:r w:rsidR="00590EBC">
          <w:rPr>
            <w:rFonts w:ascii="Verdana" w:hAnsi="Verdana"/>
            <w:color w:val="3C3C3C"/>
          </w:rPr>
          <w:t xml:space="preserve"> </w:t>
        </w:r>
      </w:ins>
      <w:r>
        <w:rPr>
          <w:rFonts w:ascii="Verdana" w:hAnsi="Verdana"/>
          <w:color w:val="3C3C3C"/>
        </w:rPr>
        <w:t>2011</w:t>
      </w:r>
      <w:del w:id="1197" w:author="Isabel.b" w:date="2017-09-10T07:49:00Z">
        <w:r w:rsidDel="00590EBC">
          <w:rPr>
            <w:rFonts w:ascii="Verdana" w:hAnsi="Verdana"/>
            <w:color w:val="3C3C3C"/>
          </w:rPr>
          <w:delText>;</w:delText>
        </w:r>
      </w:del>
      <w:ins w:id="1198" w:author="Isabel.b" w:date="2017-09-10T07:49:00Z">
        <w:r w:rsidR="00590EBC">
          <w:rPr>
            <w:rFonts w:ascii="Verdana" w:hAnsi="Verdana"/>
            <w:color w:val="3C3C3C"/>
          </w:rPr>
          <w:t>,</w:t>
        </w:r>
      </w:ins>
      <w:ins w:id="1199" w:author="Isabel.b" w:date="2017-09-10T08:03:00Z">
        <w:r w:rsidR="00214BCE">
          <w:rPr>
            <w:rFonts w:ascii="Verdana" w:hAnsi="Verdana"/>
            <w:color w:val="3C3C3C"/>
          </w:rPr>
          <w:t xml:space="preserve"> </w:t>
        </w:r>
      </w:ins>
      <w:r>
        <w:rPr>
          <w:rFonts w:ascii="Verdana" w:hAnsi="Verdana"/>
          <w:color w:val="3C3C3C"/>
        </w:rPr>
        <w:t>10:240. </w:t>
      </w:r>
      <w:hyperlink r:id="rId52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4C37F7" w:rsidRDefault="004C37F7" w:rsidP="00590EBC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4. </w:t>
      </w:r>
      <w:proofErr w:type="spellStart"/>
      <w:r>
        <w:rPr>
          <w:rFonts w:ascii="Verdana" w:hAnsi="Verdana"/>
          <w:color w:val="3C3C3C"/>
        </w:rPr>
        <w:t>Katabarwa</w:t>
      </w:r>
      <w:proofErr w:type="spellEnd"/>
      <w:r>
        <w:rPr>
          <w:rFonts w:ascii="Verdana" w:hAnsi="Verdana"/>
          <w:color w:val="3C3C3C"/>
        </w:rPr>
        <w:t xml:space="preserve"> MN, </w:t>
      </w:r>
      <w:del w:id="1200" w:author="Isabel.b" w:date="2017-09-10T07:49:00Z">
        <w:r w:rsidDel="00590EBC">
          <w:rPr>
            <w:rFonts w:ascii="Verdana" w:hAnsi="Verdana"/>
            <w:color w:val="3C3C3C"/>
          </w:rPr>
          <w:delText xml:space="preserve">Habomugisha P, Eyamba A, Byamukama E, Nwane P, Arinaitwe A, </w:delText>
        </w:r>
      </w:del>
      <w:r>
        <w:rPr>
          <w:rFonts w:ascii="Verdana" w:hAnsi="Verdana"/>
          <w:color w:val="3C3C3C"/>
        </w:rPr>
        <w:t xml:space="preserve">et al. Community-directed interventions are practical and effective in low-resource communities: experience of </w:t>
      </w:r>
      <w:proofErr w:type="spellStart"/>
      <w:r>
        <w:rPr>
          <w:rFonts w:ascii="Verdana" w:hAnsi="Verdana"/>
          <w:color w:val="3C3C3C"/>
        </w:rPr>
        <w:t>ivermectin</w:t>
      </w:r>
      <w:proofErr w:type="spellEnd"/>
      <w:r>
        <w:rPr>
          <w:rFonts w:ascii="Verdana" w:hAnsi="Verdana"/>
          <w:color w:val="3C3C3C"/>
        </w:rPr>
        <w:t xml:space="preserve"> treatment for </w:t>
      </w:r>
      <w:proofErr w:type="spellStart"/>
      <w:r>
        <w:rPr>
          <w:rFonts w:ascii="Verdana" w:hAnsi="Verdana"/>
          <w:color w:val="3C3C3C"/>
        </w:rPr>
        <w:t>onchocerciasis</w:t>
      </w:r>
      <w:proofErr w:type="spellEnd"/>
      <w:r>
        <w:rPr>
          <w:rFonts w:ascii="Verdana" w:hAnsi="Verdana"/>
          <w:color w:val="3C3C3C"/>
        </w:rPr>
        <w:t xml:space="preserve"> control in Cameroon and Uganda, 2004-2010. </w:t>
      </w:r>
      <w:r w:rsidR="008A522A" w:rsidRPr="008A522A">
        <w:rPr>
          <w:rFonts w:ascii="Verdana" w:hAnsi="Verdana"/>
          <w:i/>
          <w:iCs/>
          <w:color w:val="3C3C3C"/>
          <w:rPrChange w:id="1201" w:author="Isabel.b" w:date="2017-09-10T07:50:00Z">
            <w:rPr>
              <w:rFonts w:ascii="Verdana" w:hAnsi="Verdana"/>
              <w:color w:val="3C3C3C"/>
              <w:u w:val="single"/>
            </w:rPr>
          </w:rPrChange>
        </w:rPr>
        <w:t>Int</w:t>
      </w:r>
      <w:ins w:id="1202" w:author="Isabel.b" w:date="2017-09-10T07:49:00Z">
        <w:r w:rsidR="008A522A" w:rsidRPr="008A522A">
          <w:rPr>
            <w:rFonts w:ascii="Verdana" w:hAnsi="Verdana"/>
            <w:i/>
            <w:iCs/>
            <w:color w:val="3C3C3C"/>
            <w:rPrChange w:id="1203" w:author="Isabel.b" w:date="2017-09-10T07:50:00Z">
              <w:rPr>
                <w:rFonts w:ascii="Verdana" w:hAnsi="Verdana"/>
                <w:color w:val="3C3C3C"/>
                <w:u w:val="single"/>
              </w:rPr>
            </w:rPrChange>
          </w:rPr>
          <w:t>ernational</w:t>
        </w:r>
      </w:ins>
      <w:r w:rsidR="008A522A" w:rsidRPr="008A522A">
        <w:rPr>
          <w:rFonts w:ascii="Verdana" w:hAnsi="Verdana"/>
          <w:i/>
          <w:iCs/>
          <w:color w:val="3C3C3C"/>
          <w:rPrChange w:id="1204" w:author="Isabel.b" w:date="2017-09-10T07:50:00Z">
            <w:rPr>
              <w:rFonts w:ascii="Verdana" w:hAnsi="Verdana"/>
              <w:color w:val="3C3C3C"/>
              <w:u w:val="single"/>
            </w:rPr>
          </w:rPrChange>
        </w:rPr>
        <w:t xml:space="preserve"> </w:t>
      </w:r>
      <w:del w:id="1205" w:author="Isabel.b" w:date="2017-09-10T07:49:00Z">
        <w:r w:rsidR="008A522A" w:rsidRPr="008A522A">
          <w:rPr>
            <w:rFonts w:ascii="Verdana" w:hAnsi="Verdana"/>
            <w:i/>
            <w:iCs/>
            <w:color w:val="3C3C3C"/>
            <w:rPrChange w:id="1206" w:author="Isabel.b" w:date="2017-09-10T07:50:00Z">
              <w:rPr>
                <w:rFonts w:ascii="Verdana" w:hAnsi="Verdana"/>
                <w:color w:val="3C3C3C"/>
                <w:u w:val="single"/>
              </w:rPr>
            </w:rPrChange>
          </w:rPr>
          <w:delText xml:space="preserve">Health </w:delText>
        </w:r>
      </w:del>
      <w:ins w:id="1207" w:author="Isabel.b" w:date="2017-09-10T07:49:00Z">
        <w:r w:rsidR="008A522A" w:rsidRPr="008A522A">
          <w:rPr>
            <w:rFonts w:ascii="Verdana" w:hAnsi="Verdana"/>
            <w:i/>
            <w:iCs/>
            <w:color w:val="3C3C3C"/>
            <w:rPrChange w:id="1208" w:author="Isabel.b" w:date="2017-09-10T07:50:00Z">
              <w:rPr>
                <w:rFonts w:ascii="Verdana" w:hAnsi="Verdana"/>
                <w:color w:val="3C3C3C"/>
                <w:u w:val="single"/>
              </w:rPr>
            </w:rPrChange>
          </w:rPr>
          <w:t>health</w:t>
        </w:r>
      </w:ins>
      <w:ins w:id="1209" w:author="Isabel.b" w:date="2017-09-10T07:50:00Z">
        <w:r w:rsidR="00590EBC">
          <w:rPr>
            <w:rFonts w:ascii="Verdana" w:hAnsi="Verdana"/>
            <w:color w:val="3C3C3C"/>
          </w:rPr>
          <w:t>,</w:t>
        </w:r>
      </w:ins>
      <w:ins w:id="1210" w:author="Isabel.b" w:date="2017-09-10T07:49:00Z">
        <w:r w:rsidR="00590EBC">
          <w:rPr>
            <w:rFonts w:ascii="Verdana" w:hAnsi="Verdana"/>
            <w:color w:val="3C3C3C"/>
          </w:rPr>
          <w:t xml:space="preserve"> </w:t>
        </w:r>
      </w:ins>
      <w:r>
        <w:rPr>
          <w:rFonts w:ascii="Verdana" w:hAnsi="Verdana"/>
          <w:color w:val="3C3C3C"/>
        </w:rPr>
        <w:t>2015</w:t>
      </w:r>
      <w:del w:id="1211" w:author="Isabel.b" w:date="2017-09-10T07:49:00Z">
        <w:r w:rsidDel="00590EBC">
          <w:rPr>
            <w:rFonts w:ascii="Verdana" w:hAnsi="Verdana"/>
            <w:color w:val="3C3C3C"/>
          </w:rPr>
          <w:delText xml:space="preserve"> Jul 7</w:delText>
        </w:r>
      </w:del>
      <w:r>
        <w:rPr>
          <w:rFonts w:ascii="Verdana" w:hAnsi="Verdana"/>
          <w:color w:val="3C3C3C"/>
        </w:rPr>
        <w:t>. </w:t>
      </w:r>
      <w:hyperlink r:id="rId53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4C37F7" w:rsidRDefault="004C37F7" w:rsidP="00364574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5. </w:t>
      </w:r>
      <w:proofErr w:type="spellStart"/>
      <w:r>
        <w:rPr>
          <w:rFonts w:ascii="Verdana" w:hAnsi="Verdana"/>
          <w:color w:val="3C3C3C"/>
        </w:rPr>
        <w:t>Okeibunor</w:t>
      </w:r>
      <w:proofErr w:type="spellEnd"/>
      <w:r>
        <w:rPr>
          <w:rFonts w:ascii="Verdana" w:hAnsi="Verdana"/>
          <w:color w:val="3C3C3C"/>
        </w:rPr>
        <w:t xml:space="preserve"> JC, </w:t>
      </w:r>
      <w:del w:id="1212" w:author="Isabel.b" w:date="2017-09-10T07:57:00Z">
        <w:r w:rsidDel="00364574">
          <w:rPr>
            <w:rFonts w:ascii="Verdana" w:hAnsi="Verdana"/>
            <w:color w:val="3C3C3C"/>
          </w:rPr>
          <w:delText>Ogungbemi MK, Sama M, Gbeleou SC, Oyene U, Remme JH</w:delText>
        </w:r>
      </w:del>
      <w:ins w:id="1213" w:author="Isabel.b" w:date="2017-09-10T07:57:00Z">
        <w:r w:rsidR="00364574">
          <w:rPr>
            <w:rFonts w:ascii="Verdana" w:hAnsi="Verdana"/>
            <w:color w:val="3C3C3C"/>
          </w:rPr>
          <w:t>et al</w:t>
        </w:r>
      </w:ins>
      <w:r>
        <w:rPr>
          <w:rFonts w:ascii="Verdana" w:hAnsi="Verdana"/>
          <w:color w:val="3C3C3C"/>
        </w:rPr>
        <w:t xml:space="preserve">. Additional health and development activities for community-directed distributors of </w:t>
      </w:r>
      <w:proofErr w:type="spellStart"/>
      <w:r>
        <w:rPr>
          <w:rFonts w:ascii="Verdana" w:hAnsi="Verdana"/>
          <w:color w:val="3C3C3C"/>
        </w:rPr>
        <w:t>ivermectin</w:t>
      </w:r>
      <w:proofErr w:type="spellEnd"/>
      <w:r>
        <w:rPr>
          <w:rFonts w:ascii="Verdana" w:hAnsi="Verdana"/>
          <w:color w:val="3C3C3C"/>
        </w:rPr>
        <w:t xml:space="preserve">: threat or opportunity for </w:t>
      </w:r>
      <w:proofErr w:type="spellStart"/>
      <w:r>
        <w:rPr>
          <w:rFonts w:ascii="Verdana" w:hAnsi="Verdana"/>
          <w:color w:val="3C3C3C"/>
        </w:rPr>
        <w:t>onchocerciasis</w:t>
      </w:r>
      <w:proofErr w:type="spellEnd"/>
      <w:r>
        <w:rPr>
          <w:rFonts w:ascii="Verdana" w:hAnsi="Verdana"/>
          <w:color w:val="3C3C3C"/>
        </w:rPr>
        <w:t xml:space="preserve"> control? </w:t>
      </w:r>
      <w:ins w:id="1214" w:author="Isabel.b" w:date="2017-09-10T07:57:00Z">
        <w:r w:rsidR="00364574" w:rsidRPr="005D7308">
          <w:rPr>
            <w:rFonts w:ascii="Verdana" w:hAnsi="Verdana"/>
            <w:i/>
            <w:iCs/>
            <w:color w:val="3C3C3C"/>
          </w:rPr>
          <w:t xml:space="preserve">Tropical </w:t>
        </w:r>
        <w:proofErr w:type="spellStart"/>
        <w:r w:rsidR="00364574">
          <w:rPr>
            <w:rFonts w:ascii="Verdana" w:hAnsi="Verdana"/>
            <w:i/>
            <w:iCs/>
            <w:color w:val="3C3C3C"/>
          </w:rPr>
          <w:t>m</w:t>
        </w:r>
        <w:r w:rsidR="00364574" w:rsidRPr="005D7308">
          <w:rPr>
            <w:rFonts w:ascii="Verdana" w:hAnsi="Verdana"/>
            <w:i/>
            <w:iCs/>
            <w:color w:val="3C3C3C"/>
          </w:rPr>
          <w:t>edecine</w:t>
        </w:r>
        <w:proofErr w:type="spellEnd"/>
        <w:r w:rsidR="00364574" w:rsidRPr="005D7308">
          <w:rPr>
            <w:rFonts w:ascii="Verdana" w:hAnsi="Verdana"/>
            <w:i/>
            <w:iCs/>
            <w:color w:val="3C3C3C"/>
          </w:rPr>
          <w:t xml:space="preserve"> and </w:t>
        </w:r>
        <w:r w:rsidR="00364574">
          <w:rPr>
            <w:rFonts w:ascii="Verdana" w:hAnsi="Verdana"/>
            <w:i/>
            <w:iCs/>
            <w:color w:val="3C3C3C"/>
          </w:rPr>
          <w:t>i</w:t>
        </w:r>
        <w:r w:rsidR="00364574" w:rsidRPr="005D7308">
          <w:rPr>
            <w:rFonts w:ascii="Verdana" w:hAnsi="Verdana"/>
            <w:i/>
            <w:iCs/>
            <w:color w:val="3C3C3C"/>
          </w:rPr>
          <w:t xml:space="preserve">nternational </w:t>
        </w:r>
        <w:r w:rsidR="00364574">
          <w:rPr>
            <w:rFonts w:ascii="Verdana" w:hAnsi="Verdana"/>
            <w:i/>
            <w:iCs/>
            <w:color w:val="3C3C3C"/>
          </w:rPr>
          <w:t>h</w:t>
        </w:r>
        <w:r w:rsidR="00364574" w:rsidRPr="005D7308">
          <w:rPr>
            <w:rFonts w:ascii="Verdana" w:hAnsi="Verdana"/>
            <w:i/>
            <w:iCs/>
            <w:color w:val="3C3C3C"/>
          </w:rPr>
          <w:t>ealth</w:t>
        </w:r>
        <w:r w:rsidR="00364574">
          <w:rPr>
            <w:rFonts w:ascii="Verdana" w:hAnsi="Verdana"/>
            <w:i/>
            <w:iCs/>
            <w:color w:val="3C3C3C"/>
          </w:rPr>
          <w:t>,</w:t>
        </w:r>
        <w:r w:rsidR="00364574" w:rsidDel="00364574">
          <w:rPr>
            <w:rFonts w:ascii="Verdana" w:hAnsi="Verdana"/>
            <w:color w:val="3C3C3C"/>
          </w:rPr>
          <w:t xml:space="preserve"> </w:t>
        </w:r>
      </w:ins>
      <w:del w:id="1215" w:author="Isabel.b" w:date="2017-09-10T07:57:00Z">
        <w:r w:rsidDel="00364574">
          <w:rPr>
            <w:rFonts w:ascii="Verdana" w:hAnsi="Verdana"/>
            <w:color w:val="3C3C3C"/>
          </w:rPr>
          <w:delText xml:space="preserve">Trop Med Int Health </w:delText>
        </w:r>
      </w:del>
      <w:r>
        <w:rPr>
          <w:rFonts w:ascii="Verdana" w:hAnsi="Verdana"/>
          <w:color w:val="3C3C3C"/>
        </w:rPr>
        <w:t>2004</w:t>
      </w:r>
      <w:ins w:id="1216" w:author="Isabel.b" w:date="2017-09-10T07:57:00Z">
        <w:r w:rsidR="00364574">
          <w:rPr>
            <w:rFonts w:ascii="Verdana" w:hAnsi="Verdana"/>
            <w:color w:val="3C3C3C"/>
          </w:rPr>
          <w:t>,</w:t>
        </w:r>
      </w:ins>
      <w:r>
        <w:rPr>
          <w:rFonts w:ascii="Verdana" w:hAnsi="Verdana"/>
          <w:color w:val="3C3C3C"/>
        </w:rPr>
        <w:t xml:space="preserve"> </w:t>
      </w:r>
      <w:del w:id="1217" w:author="Isabel.b" w:date="2017-09-10T07:57:00Z">
        <w:r w:rsidDel="00364574">
          <w:rPr>
            <w:rFonts w:ascii="Verdana" w:hAnsi="Verdana"/>
            <w:color w:val="3C3C3C"/>
          </w:rPr>
          <w:delText>Aug;9</w:delText>
        </w:r>
      </w:del>
      <w:r>
        <w:rPr>
          <w:rFonts w:ascii="Verdana" w:hAnsi="Verdana"/>
          <w:color w:val="3C3C3C"/>
        </w:rPr>
        <w:t>(8):887-</w:t>
      </w:r>
      <w:ins w:id="1218" w:author="Isabel.b" w:date="2017-09-10T07:57:00Z">
        <w:r w:rsidR="00364574">
          <w:rPr>
            <w:rFonts w:ascii="Verdana" w:hAnsi="Verdana"/>
            <w:color w:val="3C3C3C"/>
          </w:rPr>
          <w:t>8</w:t>
        </w:r>
      </w:ins>
      <w:r>
        <w:rPr>
          <w:rFonts w:ascii="Verdana" w:hAnsi="Verdana"/>
          <w:color w:val="3C3C3C"/>
        </w:rPr>
        <w:t>96. </w:t>
      </w:r>
      <w:hyperlink r:id="rId54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4C37F7" w:rsidRDefault="004C37F7" w:rsidP="00214BCE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6. </w:t>
      </w:r>
      <w:proofErr w:type="spellStart"/>
      <w:r>
        <w:rPr>
          <w:rFonts w:ascii="Verdana" w:hAnsi="Verdana"/>
          <w:color w:val="3C3C3C"/>
        </w:rPr>
        <w:t>Sirima</w:t>
      </w:r>
      <w:proofErr w:type="spellEnd"/>
      <w:r>
        <w:rPr>
          <w:rFonts w:ascii="Verdana" w:hAnsi="Verdana"/>
          <w:color w:val="3C3C3C"/>
        </w:rPr>
        <w:t xml:space="preserve"> SB, </w:t>
      </w:r>
      <w:del w:id="1219" w:author="Isabel.b" w:date="2017-09-10T07:58:00Z">
        <w:r w:rsidDel="00347B6A">
          <w:rPr>
            <w:rFonts w:ascii="Verdana" w:hAnsi="Verdana"/>
            <w:color w:val="3C3C3C"/>
          </w:rPr>
          <w:delText>Konate A, Tiono AB, Convelbo N, Cousens S, Pagnoni F.</w:delText>
        </w:r>
      </w:del>
      <w:ins w:id="1220" w:author="Isabel.b" w:date="2017-09-10T07:58:00Z">
        <w:r w:rsidR="00347B6A">
          <w:rPr>
            <w:rFonts w:ascii="Verdana" w:hAnsi="Verdana"/>
            <w:color w:val="3C3C3C"/>
          </w:rPr>
          <w:t>et al</w:t>
        </w:r>
      </w:ins>
      <w:r>
        <w:rPr>
          <w:rFonts w:ascii="Verdana" w:hAnsi="Verdana"/>
          <w:color w:val="3C3C3C"/>
        </w:rPr>
        <w:t xml:space="preserve"> Early treatment of childhood fevers with pre-packaged </w:t>
      </w:r>
      <w:proofErr w:type="spellStart"/>
      <w:r>
        <w:rPr>
          <w:rFonts w:ascii="Verdana" w:hAnsi="Verdana"/>
          <w:color w:val="3C3C3C"/>
        </w:rPr>
        <w:t>antimalarial</w:t>
      </w:r>
      <w:proofErr w:type="spellEnd"/>
      <w:r>
        <w:rPr>
          <w:rFonts w:ascii="Verdana" w:hAnsi="Verdana"/>
          <w:color w:val="3C3C3C"/>
        </w:rPr>
        <w:t xml:space="preserve"> drugs in the home reduces severe malaria morbidity in Burkina Faso. </w:t>
      </w:r>
      <w:ins w:id="1221" w:author="Isabel.b" w:date="2017-09-10T07:58:00Z">
        <w:r w:rsidR="00347B6A" w:rsidRPr="005D7308">
          <w:rPr>
            <w:rFonts w:ascii="Verdana" w:hAnsi="Verdana"/>
            <w:i/>
            <w:iCs/>
            <w:color w:val="3C3C3C"/>
          </w:rPr>
          <w:t xml:space="preserve">Tropical </w:t>
        </w:r>
        <w:proofErr w:type="spellStart"/>
        <w:r w:rsidR="00347B6A">
          <w:rPr>
            <w:rFonts w:ascii="Verdana" w:hAnsi="Verdana"/>
            <w:i/>
            <w:iCs/>
            <w:color w:val="3C3C3C"/>
          </w:rPr>
          <w:t>m</w:t>
        </w:r>
        <w:r w:rsidR="00347B6A" w:rsidRPr="005D7308">
          <w:rPr>
            <w:rFonts w:ascii="Verdana" w:hAnsi="Verdana"/>
            <w:i/>
            <w:iCs/>
            <w:color w:val="3C3C3C"/>
          </w:rPr>
          <w:t>edecine</w:t>
        </w:r>
        <w:proofErr w:type="spellEnd"/>
        <w:r w:rsidR="00347B6A" w:rsidRPr="005D7308">
          <w:rPr>
            <w:rFonts w:ascii="Verdana" w:hAnsi="Verdana"/>
            <w:i/>
            <w:iCs/>
            <w:color w:val="3C3C3C"/>
          </w:rPr>
          <w:t xml:space="preserve"> and </w:t>
        </w:r>
        <w:r w:rsidR="00347B6A">
          <w:rPr>
            <w:rFonts w:ascii="Verdana" w:hAnsi="Verdana"/>
            <w:i/>
            <w:iCs/>
            <w:color w:val="3C3C3C"/>
          </w:rPr>
          <w:t>i</w:t>
        </w:r>
        <w:r w:rsidR="00347B6A" w:rsidRPr="005D7308">
          <w:rPr>
            <w:rFonts w:ascii="Verdana" w:hAnsi="Verdana"/>
            <w:i/>
            <w:iCs/>
            <w:color w:val="3C3C3C"/>
          </w:rPr>
          <w:t xml:space="preserve">nternational </w:t>
        </w:r>
        <w:r w:rsidR="00347B6A">
          <w:rPr>
            <w:rFonts w:ascii="Verdana" w:hAnsi="Verdana"/>
            <w:i/>
            <w:iCs/>
            <w:color w:val="3C3C3C"/>
          </w:rPr>
          <w:t>h</w:t>
        </w:r>
        <w:r w:rsidR="00347B6A" w:rsidRPr="005D7308">
          <w:rPr>
            <w:rFonts w:ascii="Verdana" w:hAnsi="Verdana"/>
            <w:i/>
            <w:iCs/>
            <w:color w:val="3C3C3C"/>
          </w:rPr>
          <w:t>ealth</w:t>
        </w:r>
        <w:r w:rsidR="00347B6A">
          <w:rPr>
            <w:rFonts w:ascii="Verdana" w:hAnsi="Verdana"/>
            <w:color w:val="3C3C3C"/>
          </w:rPr>
          <w:t xml:space="preserve">, </w:t>
        </w:r>
      </w:ins>
      <w:del w:id="1222" w:author="Isabel.b" w:date="2017-09-10T07:58:00Z">
        <w:r w:rsidDel="00347B6A">
          <w:rPr>
            <w:rFonts w:ascii="Verdana" w:hAnsi="Verdana"/>
            <w:color w:val="3C3C3C"/>
          </w:rPr>
          <w:delText xml:space="preserve">Trop Med Int Health </w:delText>
        </w:r>
      </w:del>
      <w:r>
        <w:rPr>
          <w:rFonts w:ascii="Verdana" w:hAnsi="Verdana"/>
          <w:color w:val="3C3C3C"/>
        </w:rPr>
        <w:t>2003</w:t>
      </w:r>
      <w:del w:id="1223" w:author="Isabel.b" w:date="2017-09-10T08:05:00Z">
        <w:r w:rsidDel="00214BCE">
          <w:rPr>
            <w:rFonts w:ascii="Verdana" w:hAnsi="Verdana"/>
            <w:color w:val="3C3C3C"/>
          </w:rPr>
          <w:delText xml:space="preserve"> </w:delText>
        </w:r>
      </w:del>
      <w:del w:id="1224" w:author="Isabel.b" w:date="2017-09-10T07:58:00Z">
        <w:r w:rsidDel="00347B6A">
          <w:rPr>
            <w:rFonts w:ascii="Verdana" w:hAnsi="Verdana"/>
            <w:color w:val="3C3C3C"/>
          </w:rPr>
          <w:delText>Feb;</w:delText>
        </w:r>
      </w:del>
      <w:ins w:id="1225" w:author="Isabel.b" w:date="2017-09-10T07:58:00Z">
        <w:r w:rsidR="00347B6A">
          <w:rPr>
            <w:rFonts w:ascii="Verdana" w:hAnsi="Verdana"/>
            <w:color w:val="3C3C3C"/>
          </w:rPr>
          <w:t xml:space="preserve">, </w:t>
        </w:r>
      </w:ins>
      <w:r>
        <w:rPr>
          <w:rFonts w:ascii="Verdana" w:hAnsi="Verdana"/>
          <w:color w:val="3C3C3C"/>
        </w:rPr>
        <w:t>8(2):133-</w:t>
      </w:r>
      <w:ins w:id="1226" w:author="Isabel.b" w:date="2017-09-10T07:59:00Z">
        <w:r w:rsidR="00347B6A">
          <w:rPr>
            <w:rFonts w:ascii="Verdana" w:hAnsi="Verdana"/>
            <w:color w:val="3C3C3C"/>
          </w:rPr>
          <w:t>13</w:t>
        </w:r>
      </w:ins>
      <w:r>
        <w:rPr>
          <w:rFonts w:ascii="Verdana" w:hAnsi="Verdana"/>
          <w:color w:val="3C3C3C"/>
        </w:rPr>
        <w:t>9. </w:t>
      </w:r>
      <w:hyperlink r:id="rId55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4C37F7" w:rsidRDefault="004C37F7" w:rsidP="00214BCE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7. Proctor E, </w:t>
      </w:r>
      <w:del w:id="1227" w:author="Isabel.b" w:date="2017-09-10T07:59:00Z">
        <w:r w:rsidDel="00E26350">
          <w:rPr>
            <w:rFonts w:ascii="Verdana" w:hAnsi="Verdana"/>
            <w:color w:val="3C3C3C"/>
          </w:rPr>
          <w:delText xml:space="preserve">Silmere H, Raghavan R, Hovmand P, Aarons G, Bunger A, </w:delText>
        </w:r>
      </w:del>
      <w:r>
        <w:rPr>
          <w:rFonts w:ascii="Verdana" w:hAnsi="Verdana"/>
          <w:color w:val="3C3C3C"/>
        </w:rPr>
        <w:t xml:space="preserve">et al. Outcomes for implementation research: conceptual distinctions, measurement challenges, and research agenda. </w:t>
      </w:r>
      <w:r w:rsidR="008A522A" w:rsidRPr="008A522A">
        <w:rPr>
          <w:rFonts w:ascii="Verdana" w:hAnsi="Verdana"/>
          <w:i/>
          <w:iCs/>
          <w:color w:val="3C3C3C"/>
          <w:rPrChange w:id="1228" w:author="Isabel.b" w:date="2017-09-10T08:00:00Z">
            <w:rPr>
              <w:rFonts w:ascii="Verdana" w:hAnsi="Verdana"/>
              <w:color w:val="3C3C3C"/>
              <w:u w:val="single"/>
            </w:rPr>
          </w:rPrChange>
        </w:rPr>
        <w:t>Adm</w:t>
      </w:r>
      <w:ins w:id="1229" w:author="Isabel.b" w:date="2017-09-10T08:00:00Z">
        <w:r w:rsidR="008A522A" w:rsidRPr="008A522A">
          <w:rPr>
            <w:rFonts w:ascii="Verdana" w:hAnsi="Verdana"/>
            <w:i/>
            <w:iCs/>
            <w:color w:val="3C3C3C"/>
            <w:rPrChange w:id="1230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t>inistration and</w:t>
        </w:r>
      </w:ins>
      <w:r w:rsidR="008A522A" w:rsidRPr="008A522A">
        <w:rPr>
          <w:rFonts w:ascii="Verdana" w:hAnsi="Verdana"/>
          <w:i/>
          <w:iCs/>
          <w:color w:val="3C3C3C"/>
          <w:rPrChange w:id="1231" w:author="Isabel.b" w:date="2017-09-10T08:00:00Z">
            <w:rPr>
              <w:rFonts w:ascii="Verdana" w:hAnsi="Verdana"/>
              <w:color w:val="3C3C3C"/>
              <w:u w:val="single"/>
            </w:rPr>
          </w:rPrChange>
        </w:rPr>
        <w:t xml:space="preserve"> </w:t>
      </w:r>
      <w:del w:id="1232" w:author="Isabel.b" w:date="2017-09-10T08:00:00Z">
        <w:r w:rsidR="008A522A" w:rsidRPr="008A522A">
          <w:rPr>
            <w:rFonts w:ascii="Verdana" w:hAnsi="Verdana"/>
            <w:i/>
            <w:iCs/>
            <w:color w:val="3C3C3C"/>
            <w:rPrChange w:id="1233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delText xml:space="preserve">Policy </w:delText>
        </w:r>
      </w:del>
      <w:ins w:id="1234" w:author="Isabel.b" w:date="2017-09-10T08:00:00Z">
        <w:r w:rsidR="00E26350">
          <w:rPr>
            <w:rFonts w:ascii="Verdana" w:hAnsi="Verdana"/>
            <w:i/>
            <w:iCs/>
            <w:color w:val="3C3C3C"/>
          </w:rPr>
          <w:t>p</w:t>
        </w:r>
        <w:r w:rsidR="008A522A" w:rsidRPr="008A522A">
          <w:rPr>
            <w:rFonts w:ascii="Verdana" w:hAnsi="Verdana"/>
            <w:i/>
            <w:iCs/>
            <w:color w:val="3C3C3C"/>
            <w:rPrChange w:id="1235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t xml:space="preserve">olicy in </w:t>
        </w:r>
      </w:ins>
      <w:del w:id="1236" w:author="Isabel.b" w:date="2017-09-10T08:00:00Z">
        <w:r w:rsidR="008A522A" w:rsidRPr="008A522A">
          <w:rPr>
            <w:rFonts w:ascii="Verdana" w:hAnsi="Verdana"/>
            <w:i/>
            <w:iCs/>
            <w:color w:val="3C3C3C"/>
            <w:rPrChange w:id="1237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delText xml:space="preserve">Ment </w:delText>
        </w:r>
      </w:del>
      <w:ins w:id="1238" w:author="Isabel.b" w:date="2017-09-10T08:00:00Z">
        <w:r w:rsidR="00E26350">
          <w:rPr>
            <w:rFonts w:ascii="Verdana" w:hAnsi="Verdana"/>
            <w:i/>
            <w:iCs/>
            <w:color w:val="3C3C3C"/>
          </w:rPr>
          <w:t>m</w:t>
        </w:r>
        <w:r w:rsidR="008A522A" w:rsidRPr="008A522A">
          <w:rPr>
            <w:rFonts w:ascii="Verdana" w:hAnsi="Verdana"/>
            <w:i/>
            <w:iCs/>
            <w:color w:val="3C3C3C"/>
            <w:rPrChange w:id="1239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t xml:space="preserve">ental </w:t>
        </w:r>
      </w:ins>
      <w:del w:id="1240" w:author="Isabel.b" w:date="2017-09-10T08:00:00Z">
        <w:r w:rsidR="008A522A" w:rsidRPr="008A522A">
          <w:rPr>
            <w:rFonts w:ascii="Verdana" w:hAnsi="Verdana"/>
            <w:i/>
            <w:iCs/>
            <w:color w:val="3C3C3C"/>
            <w:rPrChange w:id="1241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delText>Health</w:delText>
        </w:r>
        <w:r w:rsidDel="00E26350">
          <w:rPr>
            <w:rFonts w:ascii="Verdana" w:hAnsi="Verdana"/>
            <w:color w:val="3C3C3C"/>
          </w:rPr>
          <w:delText xml:space="preserve"> </w:delText>
        </w:r>
      </w:del>
      <w:ins w:id="1242" w:author="Isabel.b" w:date="2017-09-10T08:00:00Z">
        <w:r w:rsidR="00E26350">
          <w:rPr>
            <w:rFonts w:ascii="Verdana" w:hAnsi="Verdana"/>
            <w:i/>
            <w:iCs/>
            <w:color w:val="3C3C3C"/>
          </w:rPr>
          <w:t>h</w:t>
        </w:r>
        <w:r w:rsidR="008A522A" w:rsidRPr="008A522A">
          <w:rPr>
            <w:rFonts w:ascii="Verdana" w:hAnsi="Verdana"/>
            <w:i/>
            <w:iCs/>
            <w:color w:val="3C3C3C"/>
            <w:rPrChange w:id="1243" w:author="Isabel.b" w:date="2017-09-10T08:00:00Z">
              <w:rPr>
                <w:rFonts w:ascii="Verdana" w:hAnsi="Verdana"/>
                <w:color w:val="3C3C3C"/>
                <w:u w:val="single"/>
              </w:rPr>
            </w:rPrChange>
          </w:rPr>
          <w:t>ealth</w:t>
        </w:r>
      </w:ins>
      <w:ins w:id="1244" w:author="Isabel.b" w:date="2017-09-10T08:01:00Z">
        <w:r w:rsidR="00E26350">
          <w:rPr>
            <w:rFonts w:ascii="Verdana" w:hAnsi="Verdana"/>
            <w:color w:val="3C3C3C"/>
          </w:rPr>
          <w:t>,</w:t>
        </w:r>
      </w:ins>
      <w:ins w:id="1245" w:author="Isabel.b" w:date="2017-09-10T08:05:00Z">
        <w:r w:rsidR="00214BCE">
          <w:rPr>
            <w:rFonts w:ascii="Verdana" w:hAnsi="Verdana"/>
            <w:color w:val="3C3C3C"/>
          </w:rPr>
          <w:t xml:space="preserve"> </w:t>
        </w:r>
      </w:ins>
      <w:r>
        <w:rPr>
          <w:rFonts w:ascii="Verdana" w:hAnsi="Verdana"/>
          <w:color w:val="3C3C3C"/>
        </w:rPr>
        <w:t>2011</w:t>
      </w:r>
      <w:ins w:id="1246" w:author="Isabel.b" w:date="2017-09-10T08:01:00Z">
        <w:r w:rsidR="00E26350">
          <w:rPr>
            <w:rFonts w:ascii="Verdana" w:hAnsi="Verdana"/>
            <w:color w:val="3C3C3C"/>
          </w:rPr>
          <w:t>,</w:t>
        </w:r>
      </w:ins>
      <w:r>
        <w:rPr>
          <w:rFonts w:ascii="Verdana" w:hAnsi="Verdana"/>
          <w:color w:val="3C3C3C"/>
        </w:rPr>
        <w:t xml:space="preserve"> </w:t>
      </w:r>
      <w:del w:id="1247" w:author="Isabel.b" w:date="2017-09-10T08:01:00Z">
        <w:r w:rsidDel="00E26350">
          <w:rPr>
            <w:rFonts w:ascii="Verdana" w:hAnsi="Verdana"/>
            <w:color w:val="3C3C3C"/>
          </w:rPr>
          <w:delText>Mar;</w:delText>
        </w:r>
      </w:del>
      <w:r>
        <w:rPr>
          <w:rFonts w:ascii="Verdana" w:hAnsi="Verdana"/>
          <w:color w:val="3C3C3C"/>
        </w:rPr>
        <w:t>38(2):65-76. </w:t>
      </w:r>
      <w:hyperlink r:id="rId56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 </w:t>
      </w:r>
    </w:p>
    <w:p w:rsidR="001D3791" w:rsidRDefault="001D3791" w:rsidP="001D3791">
      <w:pPr>
        <w:shd w:val="clear" w:color="auto" w:fill="FFFFFF"/>
        <w:spacing w:before="100" w:beforeAutospacing="1" w:after="170" w:line="336" w:lineRule="atLeast"/>
        <w:rPr>
          <w:rFonts w:ascii="Verdana" w:hAnsi="Verdana"/>
          <w:color w:val="3C3C3C"/>
        </w:rPr>
      </w:pPr>
    </w:p>
    <w:p w:rsidR="001317B1" w:rsidRDefault="008A522A" w:rsidP="001317B1">
      <w:pPr>
        <w:spacing w:before="100" w:beforeAutospacing="1" w:after="170" w:line="336" w:lineRule="atLeast"/>
        <w:rPr>
          <w:color w:val="3C3C3C"/>
        </w:rPr>
      </w:pPr>
      <w:hyperlink r:id="rId57" w:history="1">
        <w:r w:rsidR="001D3791" w:rsidRPr="00EF1FED">
          <w:rPr>
            <w:rStyle w:val="Lienhypertexte"/>
          </w:rPr>
          <w:t>https://www.tdrmooc.org/courses/course-v1:TDR+IR+2016/courseware/ddde7302c3d443559d695bb1122135e5/0920aed1fca14b6bb5a8b7841328c064/?child=first</w:t>
        </w:r>
      </w:hyperlink>
    </w:p>
    <w:p w:rsidR="001D3791" w:rsidRPr="001D3791" w:rsidRDefault="001D3791" w:rsidP="001D3791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</w:pPr>
      <w:r w:rsidRPr="001D3791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  <w:t>Conclusion</w:t>
      </w:r>
    </w:p>
    <w:p w:rsidR="001D3791" w:rsidRPr="001D3791" w:rsidRDefault="001D3791" w:rsidP="001D379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ko-KR"/>
        </w:rPr>
      </w:pPr>
      <w:r w:rsidRPr="001D3791">
        <w:rPr>
          <w:rFonts w:ascii="Verdana" w:eastAsia="Times New Roman" w:hAnsi="Verdana" w:cs="Times New Roman"/>
          <w:color w:val="222222"/>
          <w:sz w:val="24"/>
          <w:szCs w:val="24"/>
          <w:lang w:eastAsia="ko-KR"/>
        </w:rPr>
        <w:t> </w:t>
      </w:r>
      <w:r w:rsidRPr="001D3791">
        <w:rPr>
          <w:rFonts w:ascii="inherit" w:eastAsia="Times New Roman" w:hAnsi="inherit" w:cs="Times New Roman"/>
          <w:color w:val="222222"/>
          <w:sz w:val="24"/>
          <w:szCs w:val="24"/>
          <w:lang w:eastAsia="ko-KR"/>
        </w:rPr>
        <w:t>Bookmark this page</w:t>
      </w:r>
    </w:p>
    <w:p w:rsidR="001D3791" w:rsidRDefault="001D3791" w:rsidP="001D3791">
      <w:pPr>
        <w:shd w:val="clear" w:color="auto" w:fill="FFFFFF"/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</w:pPr>
      <w:r w:rsidRPr="001D3791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  <w:t>Conclusion</w:t>
      </w:r>
    </w:p>
    <w:p w:rsidR="0020617E" w:rsidRPr="001D3791" w:rsidRDefault="0020617E" w:rsidP="001D3791">
      <w:pPr>
        <w:shd w:val="clear" w:color="auto" w:fill="FFFFFF"/>
        <w:spacing w:line="336" w:lineRule="atLeast"/>
        <w:outlineLvl w:val="2"/>
        <w:rPr>
          <w:rFonts w:ascii="Verdana" w:eastAsia="Times New Roman" w:hAnsi="Verdana" w:cs="Times New Roman"/>
          <w:bCs/>
          <w:color w:val="474747"/>
          <w:sz w:val="36"/>
          <w:szCs w:val="36"/>
          <w:lang w:eastAsia="ko-KR"/>
        </w:rPr>
      </w:pPr>
      <w:r w:rsidRPr="0020617E">
        <w:rPr>
          <w:rFonts w:ascii="Verdana" w:eastAsia="Times New Roman" w:hAnsi="Verdana" w:cs="Times New Roman"/>
          <w:bCs/>
          <w:color w:val="474747"/>
          <w:sz w:val="36"/>
          <w:szCs w:val="36"/>
          <w:lang w:eastAsia="ko-KR"/>
        </w:rPr>
        <w:t>Module 4 final exercise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00:00:04,675 --&gt; 00:00:06,938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So why don't we go ahead and end with an exercise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00:00:07,140 --&gt; 00:00:10,529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 we developed to give you an opportunity to apply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00:00:10,721 --&gt; 00:00:13,958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some of these concepts to a real world problem.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00:00:14,164 --&gt; 00:00:17,512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So online you'll see that there are two papers that you can choose from.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4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00:00:17,695 --&gt; 00:00:19,359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Go ahead and pick one of the papers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5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00:00:19,568 --&gt; 00:00:22,530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 you find the most interesting, read it and then go ahead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00:00:22,753 --&gt; 00:00:26,940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and answer some of these questions or tasks that we played out.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00:00:27,122 --&gt; 00:00:31,134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The first is for you to identify the implementation problem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00:00:31,345 --&gt; 00:00:34,032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that's presented in the paper, and if applicable,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00:00:34,224 --&gt; 00:00:37,875</w:t>
      </w:r>
    </w:p>
    <w:p w:rsidR="0020617E" w:rsidRPr="00FA5923" w:rsidRDefault="0020617E" w:rsidP="00A316C7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 xml:space="preserve">an implementation strategy that was also presented </w:t>
      </w:r>
      <w:del w:id="1248" w:author="Isabel.b" w:date="2017-09-09T08:59:00Z">
        <w:r w:rsidRPr="00FA5923" w:rsidDel="00A316C7">
          <w:rPr>
            <w:rFonts w:ascii="Courier New" w:hAnsi="Courier New" w:cs="Courier New"/>
          </w:rPr>
          <w:delText xml:space="preserve">on </w:delText>
        </w:r>
      </w:del>
      <w:ins w:id="1249" w:author="Isabel.b" w:date="2017-09-09T08:59:00Z">
        <w:r w:rsidR="00A316C7">
          <w:rPr>
            <w:rFonts w:ascii="Courier New" w:hAnsi="Courier New" w:cs="Courier New"/>
          </w:rPr>
          <w:t>i</w:t>
        </w:r>
        <w:r w:rsidR="00A316C7" w:rsidRPr="00FA5923">
          <w:rPr>
            <w:rFonts w:ascii="Courier New" w:hAnsi="Courier New" w:cs="Courier New"/>
          </w:rPr>
          <w:t xml:space="preserve">n </w:t>
        </w:r>
      </w:ins>
      <w:r w:rsidRPr="00FA5923">
        <w:rPr>
          <w:rFonts w:ascii="Courier New" w:hAnsi="Courier New" w:cs="Courier New"/>
        </w:rPr>
        <w:t>that paper.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lastRenderedPageBreak/>
        <w:t>10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00:00:38,067 --&gt; 00:00:41,355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And next, we actually want you to identify the implementation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00:00:41,551 --&gt; 00:00:44,414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del w:id="1250" w:author="Isabel.b" w:date="2017-09-09T09:00:00Z">
        <w:r w:rsidRPr="00FA5923" w:rsidDel="00A316C7">
          <w:rPr>
            <w:rFonts w:ascii="Courier New" w:hAnsi="Courier New" w:cs="Courier New"/>
          </w:rPr>
          <w:delText>of such</w:delText>
        </w:r>
      </w:del>
      <w:ins w:id="1251" w:author="Isabel.b" w:date="2017-09-09T09:00:00Z">
        <w:r w:rsidR="00A316C7">
          <w:rPr>
            <w:rFonts w:ascii="Courier New" w:hAnsi="Courier New" w:cs="Courier New"/>
          </w:rPr>
          <w:t>research</w:t>
        </w:r>
      </w:ins>
      <w:r w:rsidRPr="00FA5923">
        <w:rPr>
          <w:rFonts w:ascii="Courier New" w:hAnsi="Courier New" w:cs="Courier New"/>
        </w:rPr>
        <w:t xml:space="preserve"> outcomes that was used in testing the strategy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12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00:00:44,605 --&gt; 00:00:47,818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or the set of implementation activities that were put in place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13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00:00:48,021 --&gt; 00:00:50,658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in the paper, and I want you to go on and describe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14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00:00:50,856 --&gt; 00:00:53,868</w:t>
      </w:r>
    </w:p>
    <w:p w:rsidR="0020617E" w:rsidRPr="00FA5923" w:rsidRDefault="0020617E" w:rsidP="007B1008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how the implementation research outcome</w:t>
      </w:r>
      <w:del w:id="1252" w:author="Isabel.b" w:date="2017-09-09T09:05:00Z">
        <w:r w:rsidRPr="00FA5923" w:rsidDel="007B1008">
          <w:rPr>
            <w:rFonts w:ascii="Courier New" w:hAnsi="Courier New" w:cs="Courier New"/>
          </w:rPr>
          <w:delText>s</w:delText>
        </w:r>
      </w:del>
      <w:r w:rsidRPr="00FA5923">
        <w:rPr>
          <w:rFonts w:ascii="Courier New" w:hAnsi="Courier New" w:cs="Courier New"/>
        </w:rPr>
        <w:t xml:space="preserve"> </w:t>
      </w:r>
      <w:ins w:id="1253" w:author="Isabel.b" w:date="2017-09-09T09:05:00Z">
        <w:r w:rsidR="007B1008">
          <w:rPr>
            <w:rFonts w:ascii="Courier New" w:hAnsi="Courier New" w:cs="Courier New"/>
          </w:rPr>
          <w:t>was</w:t>
        </w:r>
      </w:ins>
      <w:ins w:id="1254" w:author="Isabel.b" w:date="2017-09-10T08:24:00Z">
        <w:r w:rsidR="00D0111E">
          <w:rPr>
            <w:rFonts w:ascii="Courier New" w:hAnsi="Courier New" w:cs="Courier New"/>
          </w:rPr>
          <w:t xml:space="preserve"> </w:t>
        </w:r>
      </w:ins>
      <w:del w:id="1255" w:author="Isabel.b" w:date="2017-09-09T09:05:00Z">
        <w:r w:rsidRPr="00FA5923" w:rsidDel="007B1008">
          <w:rPr>
            <w:rFonts w:ascii="Courier New" w:hAnsi="Courier New" w:cs="Courier New"/>
          </w:rPr>
          <w:delText xml:space="preserve">are </w:delText>
        </w:r>
      </w:del>
      <w:del w:id="1256" w:author="Isabel.b" w:date="2017-09-09T09:04:00Z">
        <w:r w:rsidRPr="00FA5923" w:rsidDel="007B1008">
          <w:rPr>
            <w:rFonts w:ascii="Courier New" w:hAnsi="Courier New" w:cs="Courier New"/>
          </w:rPr>
          <w:delText>personalized</w:delText>
        </w:r>
      </w:del>
      <w:proofErr w:type="spellStart"/>
      <w:ins w:id="1257" w:author="Isabel.b" w:date="2017-09-09T09:04:00Z">
        <w:r w:rsidR="007B1008">
          <w:rPr>
            <w:rFonts w:ascii="Courier New" w:hAnsi="Courier New" w:cs="Courier New"/>
          </w:rPr>
          <w:t>operationalized</w:t>
        </w:r>
      </w:ins>
      <w:proofErr w:type="spellEnd"/>
      <w:r w:rsidRPr="00FA5923">
        <w:rPr>
          <w:rFonts w:ascii="Courier New" w:hAnsi="Courier New" w:cs="Courier New"/>
        </w:rPr>
        <w:t>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15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00:00:54,034 --&gt; 00:00:56,635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 is to say, how was it defined in the paper,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00:00:56,816 --&gt; 00:01:00,179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and how was the measure taken in terms of the data collection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00:01:00,387 --&gt; 00:01:02,049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and approach and the methodology.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00:01:02,254 --&gt; 00:01:04,467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As you know, there are many different ways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19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00:01:04,671 --&gt; 00:01:06,696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 you can collect data for the same set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00:01:06,912 --&gt; 00:01:08,800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of implementation research outcomes.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00:01:08,997 --&gt; 00:01:11,872</w:t>
      </w:r>
    </w:p>
    <w:p w:rsidR="0020617E" w:rsidRPr="00FA5923" w:rsidRDefault="0020617E" w:rsidP="00A316C7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So, lot</w:t>
      </w:r>
      <w:del w:id="1258" w:author="Isabel.b" w:date="2017-09-09T09:00:00Z">
        <w:r w:rsidRPr="00FA5923" w:rsidDel="00A316C7">
          <w:rPr>
            <w:rFonts w:ascii="Courier New" w:hAnsi="Courier New" w:cs="Courier New"/>
          </w:rPr>
          <w:delText>'</w:delText>
        </w:r>
      </w:del>
      <w:r w:rsidRPr="00FA5923">
        <w:rPr>
          <w:rFonts w:ascii="Courier New" w:hAnsi="Courier New" w:cs="Courier New"/>
        </w:rPr>
        <w:t>s of times this decision is based in part by looking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22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00:01:12,065 --&gt; 00:01:14,540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at the pros and cons of the data collection methods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23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lastRenderedPageBreak/>
        <w:t>00:01:14,733 --&gt; 00:01:17,671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or the biases that are inherent</w:t>
      </w:r>
      <w:ins w:id="1259" w:author="Isabel.b" w:date="2017-09-09T09:03:00Z">
        <w:r w:rsidR="007B1008">
          <w:rPr>
            <w:rFonts w:ascii="Courier New" w:hAnsi="Courier New" w:cs="Courier New"/>
          </w:rPr>
          <w:t xml:space="preserve"> in</w:t>
        </w:r>
      </w:ins>
      <w:r w:rsidRPr="00FA5923">
        <w:rPr>
          <w:rFonts w:ascii="Courier New" w:hAnsi="Courier New" w:cs="Courier New"/>
        </w:rPr>
        <w:t xml:space="preserve"> that data collection method,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24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00:01:17,892 --&gt; 00:01:21,467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 xml:space="preserve">but it also takes </w:t>
      </w:r>
      <w:ins w:id="1260" w:author="Isabel.b" w:date="2017-09-09T09:01:00Z">
        <w:r w:rsidR="00A316C7">
          <w:rPr>
            <w:rFonts w:ascii="Courier New" w:hAnsi="Courier New" w:cs="Courier New"/>
          </w:rPr>
          <w:t>in</w:t>
        </w:r>
      </w:ins>
      <w:r w:rsidRPr="00FA5923">
        <w:rPr>
          <w:rFonts w:ascii="Courier New" w:hAnsi="Courier New" w:cs="Courier New"/>
        </w:rPr>
        <w:t>to account the resource and time constraints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25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00:01:21,661 --&gt; 00:01:24,299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of the organization that's collecting data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00:01:24,509 --&gt; 00:01:27,397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So, what we'd like you to do is suggest alternative ways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00:01:27,600 --&gt; 00:01:31,200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of collecting data for the same set of implementation research outcomes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00:01:31,360 --&gt; 00:01:32,811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that's presented in the paper.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29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00:01:33,002 --&gt; 00:01:36,390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And for all this write-up, we actually want you to limit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30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00:01:36,586 --&gt; 00:01:38,236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your write-up to 1500 words.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00:01:38,406 --&gt; 00:01:41,606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We don't want you to exceed 2 pages and if you</w:t>
      </w:r>
      <w:ins w:id="1261" w:author="Isabel.b" w:date="2017-09-09T09:02:00Z">
        <w:r w:rsidR="00A316C7">
          <w:rPr>
            <w:rFonts w:ascii="Courier New" w:hAnsi="Courier New" w:cs="Courier New"/>
          </w:rPr>
          <w:t>’ll</w:t>
        </w:r>
      </w:ins>
      <w:r w:rsidRPr="00FA5923">
        <w:rPr>
          <w:rFonts w:ascii="Courier New" w:hAnsi="Courier New" w:cs="Courier New"/>
        </w:rPr>
        <w:t xml:space="preserve"> be so kind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32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00:01:41,823 --&gt; 00:01:44,111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to upload it into the dedicated folder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33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00:01:44,315 --&gt; 00:01:46,377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that has been provided for the exercise.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34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00:01:46,578 --&gt; 00:01:49,278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So thank you again for participating in module 4,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35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00:01:49,470 --&gt; 00:01:52,021</w:t>
      </w:r>
    </w:p>
    <w:p w:rsidR="0020617E" w:rsidRPr="00FA5923" w:rsidRDefault="0020617E" w:rsidP="00A316C7">
      <w:pPr>
        <w:pStyle w:val="Textebrut"/>
        <w:rPr>
          <w:rFonts w:ascii="Courier New" w:hAnsi="Courier New" w:cs="Courier New"/>
        </w:rPr>
      </w:pPr>
      <w:del w:id="1262" w:author="Isabel.b" w:date="2017-09-09T09:01:00Z">
        <w:r w:rsidRPr="00FA5923" w:rsidDel="00A316C7">
          <w:rPr>
            <w:rFonts w:ascii="Courier New" w:hAnsi="Courier New" w:cs="Courier New"/>
          </w:rPr>
          <w:delText xml:space="preserve">every one </w:delText>
        </w:r>
      </w:del>
      <w:r w:rsidRPr="00FA5923">
        <w:rPr>
          <w:rFonts w:ascii="Courier New" w:hAnsi="Courier New" w:cs="Courier New"/>
        </w:rPr>
        <w:t xml:space="preserve">of the implementation research </w:t>
      </w:r>
      <w:del w:id="1263" w:author="Isabel.b" w:date="2017-09-09T09:02:00Z">
        <w:r w:rsidRPr="00FA5923" w:rsidDel="00A316C7">
          <w:rPr>
            <w:rFonts w:ascii="Courier New" w:hAnsi="Courier New" w:cs="Courier New"/>
          </w:rPr>
          <w:delText xml:space="preserve">or </w:delText>
        </w:r>
      </w:del>
      <w:r w:rsidRPr="00FA5923">
        <w:rPr>
          <w:rFonts w:ascii="Courier New" w:hAnsi="Courier New" w:cs="Courier New"/>
        </w:rPr>
        <w:t>course.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36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00:01:52,244 --&gt; 00:01:54,556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  <w:r w:rsidRPr="00FA5923">
        <w:rPr>
          <w:rFonts w:ascii="Courier New" w:hAnsi="Courier New" w:cs="Courier New"/>
        </w:rPr>
        <w:t>We hope you have enjoyed listening to us.</w:t>
      </w: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20617E" w:rsidRPr="00FA5923" w:rsidRDefault="0020617E" w:rsidP="0020617E">
      <w:pPr>
        <w:pStyle w:val="Textebrut"/>
        <w:rPr>
          <w:rFonts w:ascii="Courier New" w:hAnsi="Courier New" w:cs="Courier New"/>
        </w:rPr>
      </w:pPr>
    </w:p>
    <w:p w:rsidR="001D3791" w:rsidRDefault="001D3791" w:rsidP="001317B1">
      <w:pPr>
        <w:spacing w:before="100" w:beforeAutospacing="1" w:after="170" w:line="336" w:lineRule="atLeast"/>
        <w:rPr>
          <w:color w:val="3C3C3C"/>
        </w:rPr>
      </w:pPr>
    </w:p>
    <w:p w:rsidR="001317B1" w:rsidRDefault="001317B1" w:rsidP="001317B1">
      <w:pPr>
        <w:spacing w:before="100" w:beforeAutospacing="1" w:after="170" w:line="336" w:lineRule="atLeast"/>
        <w:rPr>
          <w:color w:val="3C3C3C"/>
        </w:rPr>
      </w:pPr>
    </w:p>
    <w:p w:rsidR="001317B1" w:rsidRDefault="008A522A" w:rsidP="001317B1">
      <w:pPr>
        <w:spacing w:before="100" w:beforeAutospacing="1" w:after="170" w:line="336" w:lineRule="atLeast"/>
        <w:rPr>
          <w:color w:val="3C3C3C"/>
        </w:rPr>
      </w:pPr>
      <w:hyperlink r:id="rId58" w:history="1">
        <w:r w:rsidR="001317B1" w:rsidRPr="00E8407E">
          <w:rPr>
            <w:rStyle w:val="Lienhypertexte"/>
          </w:rPr>
          <w:t>https://www.tdrmooc.org/courses/course-v1:TDR+IR+2016/courseware/ddde7302c3d443559d695bb1122135e5/0920aed1fca14b6bb5a8b7841328c064/?child=first</w:t>
        </w:r>
      </w:hyperlink>
    </w:p>
    <w:p w:rsidR="001317B1" w:rsidRDefault="008A522A" w:rsidP="001317B1">
      <w:hyperlink r:id="rId59" w:history="1">
        <w:r w:rsidR="001317B1">
          <w:rPr>
            <w:rStyle w:val="Lienhypertexte"/>
            <w:rFonts w:ascii="inherit" w:hAnsi="inherit"/>
            <w:color w:val="0075B4"/>
          </w:rPr>
          <w:t>Course</w:t>
        </w:r>
      </w:hyperlink>
      <w:r w:rsidR="001317B1">
        <w:t>  </w:t>
      </w:r>
      <w:hyperlink r:id="rId60" w:anchor="block-v1:TDR+IR+2016+type@chapter+block@ddde7302c3d443559d695bb1122135e5" w:history="1">
        <w:r w:rsidR="001317B1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1317B1">
        <w:t>  </w:t>
      </w:r>
      <w:hyperlink r:id="rId61" w:anchor="block-v1:TDR+IR+2016+type@sequential+block@0920aed1fca14b6bb5a8b7841328c064" w:history="1">
        <w:r w:rsidR="001317B1">
          <w:rPr>
            <w:rStyle w:val="Lienhypertexte"/>
            <w:rFonts w:ascii="inherit" w:hAnsi="inherit"/>
            <w:color w:val="0075B4"/>
          </w:rPr>
          <w:t>Conclusion</w:t>
        </w:r>
      </w:hyperlink>
      <w:r w:rsidR="001317B1">
        <w:t>  </w:t>
      </w:r>
      <w:r w:rsidR="001317B1">
        <w:rPr>
          <w:rStyle w:val="nav-item"/>
          <w:rFonts w:ascii="inherit" w:hAnsi="inherit"/>
        </w:rPr>
        <w:t>What you have learned</w:t>
      </w:r>
    </w:p>
    <w:p w:rsidR="001317B1" w:rsidRDefault="001317B1" w:rsidP="001317B1">
      <w:r>
        <w:t> </w:t>
      </w:r>
      <w:r>
        <w:rPr>
          <w:rFonts w:ascii="inherit" w:hAnsi="inherit"/>
        </w:rPr>
        <w:t>Previous</w:t>
      </w:r>
    </w:p>
    <w:p w:rsidR="001317B1" w:rsidRDefault="001317B1" w:rsidP="001317B1">
      <w:pPr>
        <w:numPr>
          <w:ilvl w:val="0"/>
          <w:numId w:val="17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Conclusion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numPr>
          <w:ilvl w:val="0"/>
          <w:numId w:val="17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What you have learned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1317B1" w:rsidRDefault="001317B1" w:rsidP="001317B1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1317B1" w:rsidRDefault="001317B1" w:rsidP="001317B1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What you have learned</w:t>
      </w:r>
    </w:p>
    <w:p w:rsidR="001317B1" w:rsidRDefault="001317B1" w:rsidP="001317B1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1317B1" w:rsidRDefault="001317B1" w:rsidP="001317B1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What you have learned</w:t>
      </w:r>
    </w:p>
    <w:p w:rsidR="001317B1" w:rsidRDefault="001317B1" w:rsidP="001317B1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>An effective health intervention may not lead to the desired results due to implementation failure</w:t>
      </w:r>
      <w:ins w:id="1264" w:author="Isabel.b" w:date="2017-09-10T08:07:00Z">
        <w:r w:rsidR="004A7DC8">
          <w:rPr>
            <w:color w:val="3C3C3C"/>
          </w:rPr>
          <w:t>.</w:t>
        </w:r>
      </w:ins>
    </w:p>
    <w:p w:rsidR="001317B1" w:rsidRDefault="001317B1" w:rsidP="001317B1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Implementation research outcomes (IRO) are useful for measuring success or failure of an implementation process</w:t>
      </w:r>
      <w:ins w:id="1265" w:author="Isabel.b" w:date="2017-09-10T08:07:00Z">
        <w:r w:rsidR="004A7DC8">
          <w:rPr>
            <w:color w:val="3C3C3C"/>
          </w:rPr>
          <w:t>.</w:t>
        </w:r>
      </w:ins>
    </w:p>
    <w:p w:rsidR="001317B1" w:rsidRDefault="001317B1" w:rsidP="001317B1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Examples of IRO include acceptability, fidelity, feasibility and coverage</w:t>
      </w:r>
      <w:ins w:id="1266" w:author="Isabel.b" w:date="2017-09-10T08:07:00Z">
        <w:r w:rsidR="004A7DC8">
          <w:rPr>
            <w:color w:val="3C3C3C"/>
          </w:rPr>
          <w:t>.</w:t>
        </w:r>
      </w:ins>
    </w:p>
    <w:p w:rsidR="001317B1" w:rsidRDefault="001317B1" w:rsidP="001317B1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Various IRO are useful for IR focused on different temporal stages of implementation and context</w:t>
      </w:r>
      <w:ins w:id="1267" w:author="Isabel.b" w:date="2017-09-10T08:07:00Z">
        <w:r w:rsidR="004A7DC8">
          <w:rPr>
            <w:color w:val="3C3C3C"/>
          </w:rPr>
          <w:t>.</w:t>
        </w:r>
      </w:ins>
    </w:p>
    <w:p w:rsidR="001317B1" w:rsidRDefault="001317B1" w:rsidP="001317B1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IRO are heuristically defined. The operational definitions of IRO are mostly context and program</w:t>
      </w:r>
      <w:ins w:id="1268" w:author="UWI Staff" w:date="2017-08-29T11:16:00Z">
        <w:r w:rsidR="00A77573">
          <w:rPr>
            <w:color w:val="3C3C3C"/>
          </w:rPr>
          <w:t>me</w:t>
        </w:r>
      </w:ins>
      <w:r>
        <w:rPr>
          <w:color w:val="3C3C3C"/>
        </w:rPr>
        <w:t>-specific – they require knowledge of the program</w:t>
      </w:r>
      <w:ins w:id="1269" w:author="UWI Staff" w:date="2017-08-29T11:17:00Z">
        <w:r w:rsidR="00A77573">
          <w:rPr>
            <w:color w:val="3C3C3C"/>
          </w:rPr>
          <w:t>me</w:t>
        </w:r>
      </w:ins>
      <w:r>
        <w:rPr>
          <w:color w:val="3C3C3C"/>
        </w:rPr>
        <w:t xml:space="preserve"> implementation activities to </w:t>
      </w:r>
      <w:proofErr w:type="spellStart"/>
      <w:r>
        <w:rPr>
          <w:color w:val="3C3C3C"/>
        </w:rPr>
        <w:t>operationalize</w:t>
      </w:r>
      <w:proofErr w:type="spellEnd"/>
      <w:ins w:id="1270" w:author="Isabel.b" w:date="2017-09-10T08:07:00Z">
        <w:r w:rsidR="004A7DC8">
          <w:rPr>
            <w:color w:val="3C3C3C"/>
          </w:rPr>
          <w:t>.</w:t>
        </w:r>
      </w:ins>
    </w:p>
    <w:p w:rsidR="001317B1" w:rsidRDefault="001317B1" w:rsidP="001317B1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Data sources for IRO include program</w:t>
      </w:r>
      <w:ins w:id="1271" w:author="UWI Staff" w:date="2017-08-29T11:16:00Z">
        <w:r w:rsidR="00A77573">
          <w:rPr>
            <w:color w:val="3C3C3C"/>
          </w:rPr>
          <w:t>me</w:t>
        </w:r>
      </w:ins>
      <w:r>
        <w:rPr>
          <w:color w:val="3C3C3C"/>
        </w:rPr>
        <w:t xml:space="preserve"> administrative data, quantitative surveys and qualitative data</w:t>
      </w:r>
      <w:ins w:id="1272" w:author="Isabel.b" w:date="2017-09-10T08:07:00Z">
        <w:r w:rsidR="004A7DC8">
          <w:rPr>
            <w:color w:val="3C3C3C"/>
          </w:rPr>
          <w:t>.</w:t>
        </w:r>
      </w:ins>
    </w:p>
    <w:p w:rsidR="001317B1" w:rsidRDefault="001317B1" w:rsidP="001317B1">
      <w:r>
        <w:t> </w:t>
      </w:r>
      <w:proofErr w:type="spellStart"/>
      <w:r>
        <w:rPr>
          <w:rFonts w:ascii="inherit" w:hAnsi="inherit"/>
        </w:rPr>
        <w:t>PreviousNext</w:t>
      </w:r>
      <w:proofErr w:type="spellEnd"/>
      <w:r>
        <w:t> </w:t>
      </w:r>
    </w:p>
    <w:p w:rsidR="001317B1" w:rsidRDefault="008A522A" w:rsidP="001317B1">
      <w:pPr>
        <w:spacing w:before="100" w:beforeAutospacing="1" w:after="170" w:line="336" w:lineRule="atLeast"/>
        <w:rPr>
          <w:color w:val="3C3C3C"/>
        </w:rPr>
      </w:pPr>
      <w:hyperlink r:id="rId62" w:history="1">
        <w:r w:rsidR="006E284C" w:rsidRPr="00E8407E">
          <w:rPr>
            <w:rStyle w:val="Lienhypertexte"/>
          </w:rPr>
          <w:t>https://www.tdrmooc.org/courses/course-v1:TDR+IR+2016/courseware/ddde7302c3d443559d695bb1122135e5/87060161cb2b48a6abe186ab0911c2d2/?child=first</w:t>
        </w:r>
      </w:hyperlink>
    </w:p>
    <w:p w:rsidR="006E284C" w:rsidRDefault="008A522A" w:rsidP="006E284C">
      <w:hyperlink r:id="rId63" w:history="1">
        <w:r w:rsidR="006E284C">
          <w:rPr>
            <w:rStyle w:val="Lienhypertexte"/>
            <w:rFonts w:ascii="inherit" w:hAnsi="inherit"/>
            <w:color w:val="0075B4"/>
          </w:rPr>
          <w:t>Course</w:t>
        </w:r>
      </w:hyperlink>
      <w:r w:rsidR="006E284C">
        <w:t>  </w:t>
      </w:r>
      <w:hyperlink r:id="rId64" w:anchor="block-v1:TDR+IR+2016+type@chapter+block@ddde7302c3d443559d695bb1122135e5" w:history="1">
        <w:r w:rsidR="006E284C">
          <w:rPr>
            <w:rStyle w:val="Lienhypertexte"/>
            <w:rFonts w:ascii="inherit" w:hAnsi="inherit"/>
            <w:color w:val="0075B4"/>
          </w:rPr>
          <w:t>Module 4: Implementation Research Outcomes</w:t>
        </w:r>
      </w:hyperlink>
      <w:r w:rsidR="006E284C">
        <w:t>  </w:t>
      </w:r>
      <w:hyperlink r:id="rId65" w:anchor="block-v1:TDR+IR+2016+type@sequential+block@87060161cb2b48a6abe186ab0911c2d2" w:history="1">
        <w:r w:rsidR="006E284C">
          <w:rPr>
            <w:rStyle w:val="Lienhypertexte"/>
            <w:rFonts w:ascii="inherit" w:hAnsi="inherit"/>
            <w:color w:val="0075B4"/>
          </w:rPr>
          <w:t>Assessment</w:t>
        </w:r>
      </w:hyperlink>
      <w:r w:rsidR="006E284C">
        <w:t>  </w:t>
      </w:r>
      <w:r w:rsidR="006E284C">
        <w:rPr>
          <w:rStyle w:val="nav-item"/>
          <w:rFonts w:ascii="inherit" w:hAnsi="inherit"/>
        </w:rPr>
        <w:t>Assessment</w:t>
      </w:r>
    </w:p>
    <w:p w:rsidR="006E284C" w:rsidRDefault="006E284C" w:rsidP="006E284C">
      <w:r>
        <w:t> </w:t>
      </w:r>
      <w:r>
        <w:rPr>
          <w:rFonts w:ascii="inherit" w:hAnsi="inherit"/>
        </w:rPr>
        <w:t>Previous</w:t>
      </w:r>
    </w:p>
    <w:p w:rsidR="006E284C" w:rsidRDefault="006E284C" w:rsidP="006E284C">
      <w:pPr>
        <w:numPr>
          <w:ilvl w:val="0"/>
          <w:numId w:val="19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problem </w:t>
      </w:r>
      <w:r>
        <w:rPr>
          <w:rFonts w:ascii="Verdana" w:hAnsi="Verdana"/>
          <w:color w:val="FFFFFF"/>
        </w:rPr>
        <w:t>Assessment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6E284C" w:rsidRDefault="006E284C" w:rsidP="006E284C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6E284C" w:rsidRDefault="006E284C" w:rsidP="006E284C">
      <w:pPr>
        <w:pStyle w:val="Titre2"/>
        <w:spacing w:before="0" w:beforeAutospacing="0" w:after="0" w:afterAutospacing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Assessment</w:t>
      </w:r>
    </w:p>
    <w:p w:rsidR="006E284C" w:rsidRDefault="006E284C" w:rsidP="006E284C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6E284C" w:rsidRDefault="006E284C" w:rsidP="006E284C">
      <w:pPr>
        <w:pStyle w:val="NormalWeb"/>
        <w:spacing w:before="0" w:beforeAutospacing="0" w:after="0" w:afterAutospacing="0"/>
        <w:rPr>
          <w:rFonts w:ascii="Verdana" w:hAnsi="Verdana"/>
          <w:color w:val="3C3C3C"/>
        </w:rPr>
      </w:pPr>
      <w:r>
        <w:rPr>
          <w:rStyle w:val="lev"/>
          <w:rFonts w:ascii="Helvetica" w:hAnsi="Helvetica" w:cs="Helvetica"/>
          <w:color w:val="3C3C3C"/>
          <w:bdr w:val="none" w:sz="0" w:space="0" w:color="auto" w:frame="1"/>
        </w:rPr>
        <w:t>Learning goals</w:t>
      </w:r>
      <w:r>
        <w:rPr>
          <w:rFonts w:ascii="Helvetica" w:hAnsi="Helvetica" w:cs="Helvetica"/>
          <w:color w:val="3C3C3C"/>
        </w:rPr>
        <w:t>:</w:t>
      </w:r>
    </w:p>
    <w:p w:rsidR="006E284C" w:rsidRDefault="006E284C" w:rsidP="006E284C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rFonts w:ascii="inherit" w:hAnsi="inherit"/>
          <w:color w:val="3C3C3C"/>
        </w:rPr>
        <w:t>Identify different types of implementation research outcomes</w:t>
      </w:r>
    </w:p>
    <w:p w:rsidR="006E284C" w:rsidRDefault="006E284C" w:rsidP="006E284C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rFonts w:ascii="inherit" w:hAnsi="inherit"/>
          <w:color w:val="3C3C3C"/>
        </w:rPr>
        <w:t>Specify how IROs are measured</w:t>
      </w:r>
    </w:p>
    <w:p w:rsidR="006E284C" w:rsidRDefault="006E284C" w:rsidP="006E284C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rFonts w:ascii="inherit" w:hAnsi="inherit"/>
          <w:color w:val="3C3C3C"/>
        </w:rPr>
        <w:t>Use these concepts in real-life examples related to diseases of poverty</w:t>
      </w:r>
    </w:p>
    <w:p w:rsidR="006E284C" w:rsidRDefault="006E284C" w:rsidP="006E284C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lev"/>
          <w:rFonts w:ascii="Verdana" w:hAnsi="Verdana"/>
          <w:color w:val="3C3C3C"/>
        </w:rPr>
        <w:t>Open and read the following article</w:t>
      </w:r>
      <w:r>
        <w:rPr>
          <w:rFonts w:ascii="Verdana" w:hAnsi="Verdana"/>
          <w:color w:val="3C3C3C"/>
        </w:rPr>
        <w:t>:</w:t>
      </w:r>
    </w:p>
    <w:p w:rsidR="006E284C" w:rsidRDefault="008A522A" w:rsidP="004A7DC8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hyperlink r:id="rId66" w:tgtFrame="[object Object]" w:history="1">
        <w:r w:rsidR="006E284C">
          <w:rPr>
            <w:rStyle w:val="Lienhypertexte"/>
            <w:rFonts w:ascii="inherit" w:hAnsi="inherit"/>
            <w:b/>
            <w:bCs/>
            <w:color w:val="0079BC"/>
          </w:rPr>
          <w:t xml:space="preserve">Community-directed interventions for priority health problems in Africa: results of a </w:t>
        </w:r>
        <w:proofErr w:type="spellStart"/>
        <w:r w:rsidR="006E284C">
          <w:rPr>
            <w:rStyle w:val="Lienhypertexte"/>
            <w:rFonts w:ascii="inherit" w:hAnsi="inherit"/>
            <w:b/>
            <w:bCs/>
            <w:color w:val="0079BC"/>
          </w:rPr>
          <w:t>multicountry</w:t>
        </w:r>
        <w:proofErr w:type="spellEnd"/>
        <w:r w:rsidR="006E284C">
          <w:rPr>
            <w:rStyle w:val="Lienhypertexte"/>
            <w:rFonts w:ascii="inherit" w:hAnsi="inherit"/>
            <w:b/>
            <w:bCs/>
            <w:color w:val="0079BC"/>
          </w:rPr>
          <w:t xml:space="preserve"> study</w:t>
        </w:r>
      </w:hyperlink>
      <w:r w:rsidR="006E284C">
        <w:rPr>
          <w:rFonts w:ascii="Verdana" w:hAnsi="Verdana"/>
          <w:color w:val="3C3C3C"/>
        </w:rPr>
        <w:t xml:space="preserve">. </w:t>
      </w:r>
      <w:r w:rsidRPr="008A522A">
        <w:rPr>
          <w:rFonts w:ascii="Verdana" w:hAnsi="Verdana"/>
          <w:i/>
          <w:iCs/>
          <w:color w:val="3C3C3C"/>
          <w:rPrChange w:id="1273" w:author="Isabel.b" w:date="2017-09-10T08:08:00Z">
            <w:rPr>
              <w:rFonts w:ascii="Verdana" w:hAnsi="Verdana"/>
              <w:color w:val="3C3C3C"/>
              <w:u w:val="single"/>
            </w:rPr>
          </w:rPrChange>
        </w:rPr>
        <w:t>Bull</w:t>
      </w:r>
      <w:ins w:id="1274" w:author="Isabel.b" w:date="2017-09-10T08:08:00Z">
        <w:r w:rsidRPr="008A522A">
          <w:rPr>
            <w:rFonts w:ascii="Verdana" w:hAnsi="Verdana"/>
            <w:i/>
            <w:iCs/>
            <w:color w:val="3C3C3C"/>
            <w:rPrChange w:id="1275" w:author="Isabel.b" w:date="2017-09-10T08:08:00Z">
              <w:rPr>
                <w:rFonts w:ascii="Verdana" w:hAnsi="Verdana"/>
                <w:color w:val="3C3C3C"/>
                <w:u w:val="single"/>
              </w:rPr>
            </w:rPrChange>
          </w:rPr>
          <w:t>etin of the</w:t>
        </w:r>
      </w:ins>
      <w:r w:rsidRPr="008A522A">
        <w:rPr>
          <w:rFonts w:ascii="Verdana" w:hAnsi="Verdana"/>
          <w:i/>
          <w:iCs/>
          <w:color w:val="3C3C3C"/>
          <w:rPrChange w:id="1276" w:author="Isabel.b" w:date="2017-09-10T08:08:00Z">
            <w:rPr>
              <w:rFonts w:ascii="Verdana" w:hAnsi="Verdana"/>
              <w:color w:val="3C3C3C"/>
              <w:u w:val="single"/>
            </w:rPr>
          </w:rPrChange>
        </w:rPr>
        <w:t xml:space="preserve"> World Health Organ</w:t>
      </w:r>
      <w:ins w:id="1277" w:author="Isabel.b" w:date="2017-09-10T08:08:00Z">
        <w:r w:rsidRPr="008A522A">
          <w:rPr>
            <w:rFonts w:ascii="Verdana" w:hAnsi="Verdana"/>
            <w:i/>
            <w:iCs/>
            <w:color w:val="3C3C3C"/>
            <w:rPrChange w:id="1278" w:author="Isabel.b" w:date="2017-09-10T08:08:00Z">
              <w:rPr>
                <w:rFonts w:ascii="Verdana" w:hAnsi="Verdana"/>
                <w:color w:val="3C3C3C"/>
                <w:u w:val="single"/>
              </w:rPr>
            </w:rPrChange>
          </w:rPr>
          <w:t>ization</w:t>
        </w:r>
        <w:r w:rsidR="004A7DC8">
          <w:rPr>
            <w:rFonts w:ascii="Verdana" w:hAnsi="Verdana"/>
            <w:color w:val="3C3C3C"/>
          </w:rPr>
          <w:t>,</w:t>
        </w:r>
      </w:ins>
      <w:r w:rsidR="006E284C">
        <w:rPr>
          <w:rFonts w:ascii="Verdana" w:hAnsi="Verdana"/>
          <w:color w:val="3C3C3C"/>
        </w:rPr>
        <w:t xml:space="preserve"> 2010</w:t>
      </w:r>
      <w:del w:id="1279" w:author="Isabel.b" w:date="2017-09-10T08:07:00Z">
        <w:r w:rsidR="006E284C" w:rsidDel="004A7DC8">
          <w:rPr>
            <w:rFonts w:ascii="Verdana" w:hAnsi="Verdana"/>
            <w:color w:val="3C3C3C"/>
          </w:rPr>
          <w:delText xml:space="preserve"> Jul 1</w:delText>
        </w:r>
      </w:del>
      <w:ins w:id="1280" w:author="Isabel.b" w:date="2017-09-10T08:07:00Z">
        <w:r w:rsidR="004A7DC8">
          <w:rPr>
            <w:rFonts w:ascii="Verdana" w:hAnsi="Verdana"/>
            <w:color w:val="3C3C3C"/>
          </w:rPr>
          <w:t>,</w:t>
        </w:r>
      </w:ins>
      <w:del w:id="1281" w:author="Isabel.b" w:date="2017-09-10T08:09:00Z">
        <w:r w:rsidR="006E284C" w:rsidDel="004A7DC8">
          <w:rPr>
            <w:rFonts w:ascii="Verdana" w:hAnsi="Verdana"/>
            <w:color w:val="3C3C3C"/>
          </w:rPr>
          <w:delText>;</w:delText>
        </w:r>
      </w:del>
      <w:ins w:id="1282" w:author="Isabel.b" w:date="2017-09-10T08:07:00Z">
        <w:r w:rsidR="004A7DC8">
          <w:rPr>
            <w:rFonts w:ascii="Verdana" w:hAnsi="Verdana"/>
            <w:color w:val="3C3C3C"/>
          </w:rPr>
          <w:t xml:space="preserve"> </w:t>
        </w:r>
      </w:ins>
      <w:r w:rsidR="006E284C">
        <w:rPr>
          <w:rFonts w:ascii="Verdana" w:hAnsi="Verdana"/>
          <w:color w:val="3C3C3C"/>
        </w:rPr>
        <w:t>88(7):509-</w:t>
      </w:r>
      <w:ins w:id="1283" w:author="Isabel.b" w:date="2017-09-10T08:07:00Z">
        <w:r w:rsidR="004A7DC8">
          <w:rPr>
            <w:rFonts w:ascii="Verdana" w:hAnsi="Verdana"/>
            <w:color w:val="3C3C3C"/>
          </w:rPr>
          <w:t>5</w:t>
        </w:r>
      </w:ins>
      <w:r w:rsidR="006E284C">
        <w:rPr>
          <w:rFonts w:ascii="Verdana" w:hAnsi="Verdana"/>
          <w:color w:val="3C3C3C"/>
        </w:rPr>
        <w:t>18.</w:t>
      </w:r>
    </w:p>
    <w:p w:rsidR="006E284C" w:rsidRDefault="006E284C" w:rsidP="006E284C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Please complete a write</w:t>
      </w:r>
      <w:ins w:id="1284" w:author="UWI Staff" w:date="2017-08-29T11:17:00Z">
        <w:r w:rsidR="00A77573">
          <w:rPr>
            <w:rFonts w:ascii="Verdana" w:hAnsi="Verdana"/>
            <w:color w:val="3C3C3C"/>
          </w:rPr>
          <w:t>-</w:t>
        </w:r>
      </w:ins>
      <w:del w:id="1285" w:author="UWI Staff" w:date="2017-08-29T11:17:00Z">
        <w:r w:rsidDel="00A77573">
          <w:rPr>
            <w:rFonts w:ascii="Verdana" w:hAnsi="Verdana"/>
            <w:color w:val="3C3C3C"/>
          </w:rPr>
          <w:delText xml:space="preserve"> </w:delText>
        </w:r>
      </w:del>
      <w:r>
        <w:rPr>
          <w:rFonts w:ascii="Verdana" w:hAnsi="Verdana"/>
          <w:color w:val="3C3C3C"/>
        </w:rPr>
        <w:t>up summarizing your responses to questions described under the exercise. The write-up should not exceed 2 pages, 1500 word limit</w:t>
      </w:r>
      <w:del w:id="1286" w:author="UWI Staff" w:date="2017-08-29T11:17:00Z">
        <w:r w:rsidDel="00A77573">
          <w:rPr>
            <w:rFonts w:ascii="Verdana" w:hAnsi="Verdana"/>
            <w:color w:val="3C3C3C"/>
          </w:rPr>
          <w:delText>s</w:delText>
        </w:r>
      </w:del>
      <w:r>
        <w:rPr>
          <w:rFonts w:ascii="Verdana" w:hAnsi="Verdana"/>
          <w:color w:val="3C3C3C"/>
        </w:rPr>
        <w:t>. </w:t>
      </w:r>
    </w:p>
    <w:p w:rsidR="006E284C" w:rsidRDefault="006E284C" w:rsidP="006E284C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Maximum grade: 100 points. </w:t>
      </w:r>
    </w:p>
    <w:p w:rsidR="006E284C" w:rsidRDefault="006E284C" w:rsidP="006E284C">
      <w:pPr>
        <w:pStyle w:val="Titre3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b w:val="0"/>
          <w:bCs w:val="0"/>
          <w:caps/>
          <w:color w:val="414141"/>
          <w:sz w:val="24"/>
          <w:szCs w:val="24"/>
        </w:rPr>
      </w:pPr>
      <w:r>
        <w:rPr>
          <w:rFonts w:ascii="Helvetica" w:hAnsi="Helvetica" w:cs="Helvetica"/>
          <w:b w:val="0"/>
          <w:bCs w:val="0"/>
          <w:caps/>
          <w:color w:val="414141"/>
          <w:sz w:val="24"/>
          <w:szCs w:val="24"/>
        </w:rPr>
        <w:t>PEER ASSESSMENT</w:t>
      </w:r>
    </w:p>
    <w:p w:rsidR="006E284C" w:rsidRDefault="006E284C" w:rsidP="006E284C">
      <w:pPr>
        <w:pStyle w:val="NormalWeb"/>
        <w:spacing w:before="0" w:beforeAutospacing="0" w:after="0" w:afterAutospacing="0" w:line="315" w:lineRule="atLeast"/>
        <w:textAlignment w:val="baseline"/>
        <w:rPr>
          <w:rFonts w:ascii="Verdana" w:hAnsi="Verdana" w:cs="Helvetica"/>
          <w:color w:val="414141"/>
          <w:sz w:val="21"/>
          <w:szCs w:val="21"/>
        </w:rPr>
      </w:pPr>
      <w:r>
        <w:rPr>
          <w:rFonts w:ascii="Verdana" w:hAnsi="Verdana" w:cs="Helvetica"/>
          <w:color w:val="414141"/>
          <w:sz w:val="21"/>
          <w:szCs w:val="21"/>
        </w:rPr>
        <w:t>This assignment has several steps. In the first step, you'll provide a response to the prompt. The other steps appear below the </w:t>
      </w:r>
      <w:r>
        <w:rPr>
          <w:rStyle w:val="lev"/>
          <w:rFonts w:ascii="Verdana" w:hAnsi="Verdana" w:cs="Helvetica"/>
          <w:color w:val="414141"/>
          <w:sz w:val="21"/>
          <w:szCs w:val="21"/>
          <w:bdr w:val="none" w:sz="0" w:space="0" w:color="auto" w:frame="1"/>
        </w:rPr>
        <w:t>Your Response</w:t>
      </w:r>
      <w:r>
        <w:rPr>
          <w:rFonts w:ascii="Verdana" w:hAnsi="Verdana" w:cs="Helvetica"/>
          <w:color w:val="414141"/>
          <w:sz w:val="21"/>
          <w:szCs w:val="21"/>
        </w:rPr>
        <w:t> field.</w:t>
      </w:r>
    </w:p>
    <w:p w:rsidR="006E284C" w:rsidRDefault="006E284C" w:rsidP="006E284C">
      <w:pPr>
        <w:pStyle w:val="Titre4"/>
        <w:keepNext w:val="0"/>
        <w:keepLines w:val="0"/>
        <w:numPr>
          <w:ilvl w:val="0"/>
          <w:numId w:val="21"/>
        </w:numPr>
        <w:shd w:val="clear" w:color="auto" w:fill="FFFFFF"/>
        <w:spacing w:before="0" w:beforeAutospacing="1" w:line="288" w:lineRule="atLeast"/>
        <w:ind w:left="0"/>
        <w:textAlignment w:val="baseline"/>
        <w:rPr>
          <w:rFonts w:ascii="Verdana" w:hAnsi="Verdana" w:cs="Arial"/>
          <w:b w:val="0"/>
          <w:bCs w:val="0"/>
          <w:color w:val="3C3C3C"/>
          <w:sz w:val="29"/>
          <w:szCs w:val="29"/>
        </w:rPr>
      </w:pPr>
      <w:r>
        <w:rPr>
          <w:rStyle w:val="steplabel"/>
          <w:rFonts w:ascii="Helvetica" w:hAnsi="Helvetica" w:cs="Helvetica"/>
          <w:color w:val="3C3C3C"/>
          <w:sz w:val="27"/>
          <w:szCs w:val="27"/>
          <w:bdr w:val="none" w:sz="0" w:space="0" w:color="auto" w:frame="1"/>
        </w:rPr>
        <w:t xml:space="preserve">Your </w:t>
      </w:r>
      <w:proofErr w:type="spellStart"/>
      <w:r>
        <w:rPr>
          <w:rStyle w:val="steplabel"/>
          <w:rFonts w:ascii="Helvetica" w:hAnsi="Helvetica" w:cs="Helvetica"/>
          <w:color w:val="3C3C3C"/>
          <w:sz w:val="27"/>
          <w:szCs w:val="27"/>
          <w:bdr w:val="none" w:sz="0" w:space="0" w:color="auto" w:frame="1"/>
        </w:rPr>
        <w:t>Response</w:t>
      </w:r>
      <w:r>
        <w:rPr>
          <w:rStyle w:val="date"/>
          <w:rFonts w:ascii="inherit" w:hAnsi="inherit" w:cs="Helvetica"/>
          <w:b w:val="0"/>
          <w:bCs w:val="0"/>
          <w:color w:val="414141"/>
          <w:sz w:val="21"/>
          <w:szCs w:val="21"/>
          <w:bdr w:val="none" w:sz="0" w:space="0" w:color="auto" w:frame="1"/>
        </w:rPr>
        <w:t>due</w:t>
      </w:r>
      <w:proofErr w:type="spellEnd"/>
      <w:r>
        <w:rPr>
          <w:rStyle w:val="date"/>
          <w:rFonts w:ascii="inherit" w:hAnsi="inherit" w:cs="Helvetica"/>
          <w:b w:val="0"/>
          <w:bCs w:val="0"/>
          <w:color w:val="414141"/>
          <w:sz w:val="21"/>
          <w:szCs w:val="21"/>
          <w:bdr w:val="none" w:sz="0" w:space="0" w:color="auto" w:frame="1"/>
        </w:rPr>
        <w:t xml:space="preserve"> Dec 31, 2028 20:00 AST (in 11 years, 4 months)</w:t>
      </w:r>
      <w:r>
        <w:rPr>
          <w:rStyle w:val="copy"/>
          <w:rFonts w:ascii="Helvetica" w:hAnsi="Helvetica" w:cs="Helvetica"/>
          <w:caps/>
          <w:color w:val="FFFFFF"/>
          <w:sz w:val="18"/>
          <w:szCs w:val="18"/>
          <w:bdr w:val="none" w:sz="0" w:space="0" w:color="auto" w:frame="1"/>
          <w:shd w:val="clear" w:color="auto" w:fill="0075B4"/>
        </w:rPr>
        <w:t>IN PROGRESS</w:t>
      </w:r>
    </w:p>
    <w:p w:rsidR="006E284C" w:rsidRDefault="006E284C" w:rsidP="006E28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Enter your response to the prompt. You can save your progress and return to complete your response at any time before the due date (</w:t>
      </w:r>
      <w:r>
        <w:rPr>
          <w:rStyle w:val="date"/>
          <w:rFonts w:ascii="inherit" w:hAnsi="inherit" w:cs="Helvetica"/>
          <w:color w:val="414141"/>
          <w:bdr w:val="none" w:sz="0" w:space="0" w:color="auto" w:frame="1"/>
        </w:rPr>
        <w:t>Sunday, Dec 31, 2028 20:00 AST</w:t>
      </w:r>
      <w:r>
        <w:rPr>
          <w:rFonts w:ascii="Verdana" w:hAnsi="Verdana" w:cs="Helvetica"/>
          <w:color w:val="414141"/>
        </w:rPr>
        <w:t>). </w:t>
      </w:r>
      <w:r>
        <w:rPr>
          <w:rStyle w:val="lev"/>
          <w:rFonts w:ascii="Verdana" w:hAnsi="Verdana" w:cs="Helvetica"/>
          <w:color w:val="414141"/>
          <w:bdr w:val="none" w:sz="0" w:space="0" w:color="auto" w:frame="1"/>
        </w:rPr>
        <w:t>After you submit your response, you cannot edit it</w:t>
      </w:r>
      <w:r>
        <w:rPr>
          <w:rFonts w:ascii="Verdana" w:hAnsi="Verdana" w:cs="Helvetica"/>
          <w:color w:val="414141"/>
        </w:rPr>
        <w:t>.</w:t>
      </w:r>
    </w:p>
    <w:p w:rsidR="006E284C" w:rsidRDefault="006E284C" w:rsidP="006E284C">
      <w:pPr>
        <w:pStyle w:val="z-Hautduformulaire"/>
      </w:pPr>
      <w:r>
        <w:t>Top of Form</w:t>
      </w:r>
    </w:p>
    <w:p w:rsidR="006E284C" w:rsidRDefault="006E284C" w:rsidP="006E284C">
      <w:pPr>
        <w:pStyle w:val="Titre5"/>
        <w:keepNext w:val="0"/>
        <w:keepLines w:val="0"/>
        <w:numPr>
          <w:ilvl w:val="1"/>
          <w:numId w:val="21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E284C" w:rsidRDefault="006E284C" w:rsidP="004A7DC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lastRenderedPageBreak/>
        <w:t xml:space="preserve">Part 1. Identify an implementation issue </w:t>
      </w:r>
      <w:del w:id="1287" w:author="Isabel.b" w:date="2017-09-10T08:10:00Z">
        <w:r w:rsidDel="004A7DC8">
          <w:rPr>
            <w:rFonts w:ascii="Verdana" w:hAnsi="Verdana" w:cs="Helvetica"/>
            <w:color w:val="414141"/>
          </w:rPr>
          <w:delText xml:space="preserve">in the case example </w:delText>
        </w:r>
      </w:del>
      <w:r>
        <w:rPr>
          <w:rFonts w:ascii="Verdana" w:hAnsi="Verdana" w:cs="Helvetica"/>
          <w:color w:val="414141"/>
        </w:rPr>
        <w:t>and implementation strategy (if applicable)</w:t>
      </w:r>
      <w:ins w:id="1288" w:author="Isabel.b" w:date="2017-09-10T08:10:00Z">
        <w:r w:rsidR="004A7DC8">
          <w:rPr>
            <w:rFonts w:ascii="Verdana" w:hAnsi="Verdana" w:cs="Helvetica"/>
            <w:color w:val="414141"/>
          </w:rPr>
          <w:t xml:space="preserve"> in the case example</w:t>
        </w:r>
        <w:r w:rsidR="00861417">
          <w:rPr>
            <w:rFonts w:ascii="Verdana" w:hAnsi="Verdana" w:cs="Helvetica"/>
            <w:color w:val="414141"/>
          </w:rPr>
          <w:t>.</w:t>
        </w:r>
      </w:ins>
    </w:p>
    <w:p w:rsidR="006E284C" w:rsidRDefault="006E284C" w:rsidP="006E284C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E284C" w:rsidRDefault="008A522A" w:rsidP="006E284C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273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5pt;height:69.75pt" o:ole="">
            <v:imagedata r:id="rId67" o:title=""/>
          </v:shape>
          <w:control r:id="rId68" w:name="DefaultOcxName" w:shapeid="_x0000_i1035"/>
        </w:object>
      </w:r>
    </w:p>
    <w:p w:rsidR="006E284C" w:rsidRDefault="006E284C" w:rsidP="006E284C">
      <w:pPr>
        <w:pStyle w:val="Titre5"/>
        <w:keepNext w:val="0"/>
        <w:keepLines w:val="0"/>
        <w:numPr>
          <w:ilvl w:val="1"/>
          <w:numId w:val="21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E284C" w:rsidRDefault="006E284C" w:rsidP="006E28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Part 2. Identify the IROs used in the paper and show how these were linked to the health outcomes</w:t>
      </w:r>
      <w:ins w:id="1289" w:author="Isabel.b" w:date="2017-09-10T08:10:00Z">
        <w:r w:rsidR="00861417">
          <w:rPr>
            <w:rFonts w:ascii="Verdana" w:hAnsi="Verdana" w:cs="Helvetica"/>
            <w:color w:val="414141"/>
          </w:rPr>
          <w:t>.</w:t>
        </w:r>
      </w:ins>
    </w:p>
    <w:p w:rsidR="006E284C" w:rsidRDefault="006E284C" w:rsidP="006E284C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E284C" w:rsidRDefault="008A522A" w:rsidP="006E284C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2730" w:dyaOrig="1395">
          <v:shape id="_x0000_i1038" type="#_x0000_t75" style="width:136.5pt;height:69.75pt" o:ole="">
            <v:imagedata r:id="rId67" o:title=""/>
          </v:shape>
          <w:control r:id="rId69" w:name="DefaultOcxName1" w:shapeid="_x0000_i1038"/>
        </w:object>
      </w:r>
    </w:p>
    <w:p w:rsidR="006E284C" w:rsidRDefault="006E284C" w:rsidP="006E284C">
      <w:pPr>
        <w:pStyle w:val="Titre5"/>
        <w:keepNext w:val="0"/>
        <w:keepLines w:val="0"/>
        <w:numPr>
          <w:ilvl w:val="1"/>
          <w:numId w:val="21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E284C" w:rsidRDefault="006E284C" w:rsidP="006E28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Part 3. Describe how the IROs were measured (including the operation definition, level of measurement and data collection approach)</w:t>
      </w:r>
      <w:ins w:id="1290" w:author="Isabel.b" w:date="2017-09-10T08:10:00Z">
        <w:r w:rsidR="00861417">
          <w:rPr>
            <w:rFonts w:ascii="Verdana" w:hAnsi="Verdana" w:cs="Helvetica"/>
            <w:color w:val="414141"/>
          </w:rPr>
          <w:t>.</w:t>
        </w:r>
      </w:ins>
    </w:p>
    <w:p w:rsidR="006E284C" w:rsidRDefault="006E284C" w:rsidP="006E284C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E284C" w:rsidRDefault="008A522A" w:rsidP="006E284C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2730" w:dyaOrig="1395">
          <v:shape id="_x0000_i1041" type="#_x0000_t75" style="width:136.5pt;height:69.75pt" o:ole="">
            <v:imagedata r:id="rId67" o:title=""/>
          </v:shape>
          <w:control r:id="rId70" w:name="DefaultOcxName2" w:shapeid="_x0000_i1041"/>
        </w:object>
      </w:r>
    </w:p>
    <w:p w:rsidR="006E284C" w:rsidRDefault="006E284C" w:rsidP="006E284C">
      <w:pPr>
        <w:pStyle w:val="Titre5"/>
        <w:keepNext w:val="0"/>
        <w:keepLines w:val="0"/>
        <w:numPr>
          <w:ilvl w:val="1"/>
          <w:numId w:val="21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E284C" w:rsidRDefault="006E284C" w:rsidP="006E28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 xml:space="preserve">Part 4. Suggest an alternative approach for collecting data on the same set </w:t>
      </w:r>
      <w:ins w:id="1291" w:author="UWI Staff" w:date="2017-08-29T11:20:00Z">
        <w:r w:rsidR="008A522A" w:rsidRPr="008A522A">
          <w:rPr>
            <w:rFonts w:ascii="Verdana" w:hAnsi="Verdana" w:cs="Helvetica"/>
            <w:color w:val="414141"/>
            <w:highlight w:val="cyan"/>
            <w:rPrChange w:id="1292" w:author="UWI Staff" w:date="2017-08-29T11:20:00Z">
              <w:rPr>
                <w:rFonts w:ascii="Verdana" w:eastAsiaTheme="minorEastAsia" w:hAnsi="Verdana" w:cs="Helvetica"/>
                <w:color w:val="414141"/>
                <w:sz w:val="22"/>
                <w:szCs w:val="22"/>
                <w:u w:val="single"/>
                <w:lang w:eastAsia="ii-CN"/>
              </w:rPr>
            </w:rPrChange>
          </w:rPr>
          <w:t>of</w:t>
        </w:r>
        <w:r w:rsidR="004036DE">
          <w:rPr>
            <w:rFonts w:ascii="Verdana" w:hAnsi="Verdana" w:cs="Helvetica"/>
            <w:color w:val="414141"/>
          </w:rPr>
          <w:t xml:space="preserve"> </w:t>
        </w:r>
      </w:ins>
      <w:r>
        <w:rPr>
          <w:rFonts w:ascii="Verdana" w:hAnsi="Verdana" w:cs="Helvetica"/>
          <w:color w:val="414141"/>
        </w:rPr>
        <w:t>IROs</w:t>
      </w:r>
      <w:ins w:id="1293" w:author="Isabel.b" w:date="2017-09-10T08:10:00Z">
        <w:r w:rsidR="00861417">
          <w:rPr>
            <w:rFonts w:ascii="Verdana" w:hAnsi="Verdana" w:cs="Helvetica"/>
            <w:color w:val="414141"/>
          </w:rPr>
          <w:t>.</w:t>
        </w:r>
      </w:ins>
    </w:p>
    <w:p w:rsidR="006E284C" w:rsidRDefault="006E284C" w:rsidP="006E284C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E284C" w:rsidRDefault="008A522A" w:rsidP="006E284C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2730" w:dyaOrig="1395">
          <v:shape id="_x0000_i1044" type="#_x0000_t75" style="width:136.5pt;height:69.75pt" o:ole="">
            <v:imagedata r:id="rId67" o:title=""/>
          </v:shape>
          <w:control r:id="rId71" w:name="DefaultOcxName3" w:shapeid="_x0000_i1044"/>
        </w:object>
      </w:r>
    </w:p>
    <w:p w:rsidR="006E284C" w:rsidRDefault="006E284C" w:rsidP="006E284C">
      <w:pPr>
        <w:numPr>
          <w:ilvl w:val="1"/>
          <w:numId w:val="21"/>
        </w:numPr>
        <w:shd w:val="clear" w:color="auto" w:fill="FFFFFF"/>
        <w:spacing w:after="150" w:line="240" w:lineRule="auto"/>
        <w:ind w:left="0"/>
        <w:jc w:val="right"/>
        <w:textAlignment w:val="baseline"/>
        <w:rPr>
          <w:rFonts w:ascii="Helvetica" w:hAnsi="Helvetica" w:cs="Helvetica"/>
        </w:rPr>
      </w:pPr>
    </w:p>
    <w:p w:rsidR="006E284C" w:rsidRDefault="006E284C" w:rsidP="006E284C">
      <w:pPr>
        <w:numPr>
          <w:ilvl w:val="2"/>
          <w:numId w:val="21"/>
        </w:numPr>
        <w:shd w:val="clear" w:color="auto" w:fill="FFFFFF"/>
        <w:spacing w:before="75" w:after="170" w:line="240" w:lineRule="auto"/>
        <w:ind w:left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Save your progress</w:t>
      </w:r>
    </w:p>
    <w:p w:rsidR="006E284C" w:rsidRDefault="006E284C" w:rsidP="006E284C">
      <w:pPr>
        <w:shd w:val="clear" w:color="auto" w:fill="FFFFFF"/>
        <w:spacing w:after="0" w:line="270" w:lineRule="atLeast"/>
        <w:textAlignment w:val="center"/>
        <w:rPr>
          <w:rFonts w:ascii="Helvetica" w:hAnsi="Helvetica" w:cs="Helvetica"/>
          <w:b/>
          <w:bCs/>
          <w:caps/>
          <w:color w:val="414141"/>
          <w:sz w:val="18"/>
          <w:szCs w:val="18"/>
        </w:rPr>
      </w:pPr>
      <w:r>
        <w:rPr>
          <w:rStyle w:val="sr"/>
          <w:rFonts w:ascii="inherit" w:hAnsi="inherit" w:cs="Helvetica"/>
          <w:caps/>
          <w:color w:val="414141"/>
          <w:sz w:val="18"/>
          <w:szCs w:val="18"/>
          <w:bdr w:val="none" w:sz="0" w:space="0" w:color="auto" w:frame="1"/>
          <w:shd w:val="clear" w:color="auto" w:fill="FFFFFF"/>
        </w:rPr>
        <w:t>YOUR SUBMISSION STATUS:</w:t>
      </w:r>
      <w:r>
        <w:rPr>
          <w:rFonts w:ascii="Helvetica" w:hAnsi="Helvetica" w:cs="Helvetica"/>
          <w:b/>
          <w:bCs/>
          <w:caps/>
          <w:color w:val="414141"/>
          <w:sz w:val="18"/>
          <w:szCs w:val="18"/>
        </w:rPr>
        <w:t>THIS RESPONSE HAS NOT BEEN SAVED.</w:t>
      </w:r>
    </w:p>
    <w:p w:rsidR="006E284C" w:rsidRDefault="006E284C" w:rsidP="006E284C">
      <w:pPr>
        <w:numPr>
          <w:ilvl w:val="1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sz w:val="24"/>
          <w:szCs w:val="24"/>
        </w:rPr>
      </w:pPr>
    </w:p>
    <w:p w:rsidR="006E284C" w:rsidRDefault="006E284C" w:rsidP="006E284C">
      <w:pPr>
        <w:pBdr>
          <w:top w:val="single" w:sz="36" w:space="8" w:color="0075B4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textAlignment w:val="baseline"/>
        <w:rPr>
          <w:rFonts w:ascii="Arial" w:hAnsi="Arial" w:cs="Arial"/>
        </w:rPr>
      </w:pPr>
      <w:r>
        <w:rPr>
          <w:rStyle w:val="tip"/>
          <w:rFonts w:ascii="inherit" w:hAnsi="inherit" w:cs="Arial"/>
          <w:bdr w:val="none" w:sz="0" w:space="0" w:color="auto" w:frame="1"/>
        </w:rPr>
        <w:t>You may continue to work on your response until you submit it.</w:t>
      </w:r>
    </w:p>
    <w:p w:rsidR="006E284C" w:rsidRDefault="006E284C" w:rsidP="006E284C">
      <w:pPr>
        <w:pStyle w:val="z-Basduformulaire"/>
      </w:pPr>
      <w:r>
        <w:t>Bottom of Form</w:t>
      </w:r>
    </w:p>
    <w:p w:rsidR="006E284C" w:rsidRDefault="006E284C" w:rsidP="006E284C">
      <w:pPr>
        <w:numPr>
          <w:ilvl w:val="1"/>
          <w:numId w:val="22"/>
        </w:numPr>
        <w:shd w:val="clear" w:color="auto" w:fill="FFFFFF"/>
        <w:spacing w:before="100" w:beforeAutospacing="1" w:after="170" w:line="240" w:lineRule="auto"/>
        <w:ind w:left="0"/>
        <w:jc w:val="righ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Submit your response and move to the next step</w:t>
      </w:r>
    </w:p>
    <w:p w:rsidR="006E284C" w:rsidRDefault="006E284C" w:rsidP="006E284C">
      <w:pPr>
        <w:spacing w:before="100" w:beforeAutospacing="1" w:after="170" w:line="336" w:lineRule="atLeast"/>
        <w:rPr>
          <w:color w:val="3C3C3C"/>
        </w:rPr>
      </w:pPr>
      <w:r>
        <w:rPr>
          <w:rStyle w:val="steplabel"/>
          <w:rFonts w:ascii="Helvetica" w:hAnsi="Helvetica" w:cs="Helvetica"/>
          <w:color w:val="414141"/>
          <w:sz w:val="27"/>
          <w:szCs w:val="27"/>
          <w:bdr w:val="none" w:sz="0" w:space="0" w:color="auto" w:frame="1"/>
        </w:rPr>
        <w:t xml:space="preserve">Assess </w:t>
      </w:r>
      <w:proofErr w:type="spellStart"/>
      <w:r>
        <w:rPr>
          <w:rStyle w:val="steplabel"/>
          <w:rFonts w:ascii="Helvetica" w:hAnsi="Helvetica" w:cs="Helvetica"/>
          <w:color w:val="414141"/>
          <w:sz w:val="27"/>
          <w:szCs w:val="27"/>
          <w:bdr w:val="none" w:sz="0" w:space="0" w:color="auto" w:frame="1"/>
        </w:rPr>
        <w:t>Peers</w:t>
      </w:r>
      <w:r>
        <w:rPr>
          <w:rStyle w:val="date"/>
          <w:rFonts w:ascii="inherit" w:hAnsi="inherit" w:cs="Helvetica"/>
          <w:b/>
          <w:bCs/>
          <w:color w:val="414141"/>
          <w:sz w:val="21"/>
          <w:szCs w:val="21"/>
          <w:bdr w:val="none" w:sz="0" w:space="0" w:color="auto" w:frame="1"/>
        </w:rPr>
        <w:t>due</w:t>
      </w:r>
      <w:proofErr w:type="spellEnd"/>
      <w:r>
        <w:rPr>
          <w:rStyle w:val="date"/>
          <w:rFonts w:ascii="inherit" w:hAnsi="inherit" w:cs="Helvetica"/>
          <w:b/>
          <w:bCs/>
          <w:color w:val="414141"/>
          <w:sz w:val="21"/>
          <w:szCs w:val="21"/>
          <w:bdr w:val="none" w:sz="0" w:space="0" w:color="auto" w:frame="1"/>
        </w:rPr>
        <w:t xml:space="preserve"> Dec 31, 2028 20:00 AST (in 11 years, 4 months)</w:t>
      </w:r>
      <w:r>
        <w:rPr>
          <w:rFonts w:ascii="Verdana" w:hAnsi="Verdana" w:cs="Arial"/>
          <w:b/>
          <w:bCs/>
          <w:color w:val="3C3C3C"/>
          <w:sz w:val="29"/>
          <w:szCs w:val="29"/>
          <w:bdr w:val="none" w:sz="0" w:space="0" w:color="auto" w:frame="1"/>
          <w:shd w:val="clear" w:color="auto" w:fill="FFFFFF"/>
        </w:rPr>
        <w:br/>
      </w:r>
    </w:p>
    <w:p w:rsidR="001317B1" w:rsidRDefault="001317B1" w:rsidP="001317B1">
      <w:pPr>
        <w:rPr>
          <w:b/>
        </w:rPr>
      </w:pPr>
    </w:p>
    <w:p w:rsidR="001317B1" w:rsidRPr="00D60171" w:rsidRDefault="001317B1" w:rsidP="001317B1">
      <w:pPr>
        <w:rPr>
          <w:b/>
        </w:rPr>
      </w:pPr>
    </w:p>
    <w:sectPr w:rsidR="001317B1" w:rsidRPr="00D60171" w:rsidSect="00C6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2CC"/>
    <w:multiLevelType w:val="multilevel"/>
    <w:tmpl w:val="863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535DA"/>
    <w:multiLevelType w:val="multilevel"/>
    <w:tmpl w:val="61D2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14A81"/>
    <w:multiLevelType w:val="multilevel"/>
    <w:tmpl w:val="D5AE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0B1CCD"/>
    <w:multiLevelType w:val="multilevel"/>
    <w:tmpl w:val="244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86FB3"/>
    <w:multiLevelType w:val="multilevel"/>
    <w:tmpl w:val="EEE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FE2113"/>
    <w:multiLevelType w:val="multilevel"/>
    <w:tmpl w:val="2660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040BC"/>
    <w:multiLevelType w:val="multilevel"/>
    <w:tmpl w:val="463A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5A34E2"/>
    <w:multiLevelType w:val="multilevel"/>
    <w:tmpl w:val="F60A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647B40"/>
    <w:multiLevelType w:val="multilevel"/>
    <w:tmpl w:val="4F0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BC2BCC"/>
    <w:multiLevelType w:val="multilevel"/>
    <w:tmpl w:val="E18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5D55D5"/>
    <w:multiLevelType w:val="multilevel"/>
    <w:tmpl w:val="0666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1C310E"/>
    <w:multiLevelType w:val="multilevel"/>
    <w:tmpl w:val="696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261B58"/>
    <w:multiLevelType w:val="multilevel"/>
    <w:tmpl w:val="83A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CB5CE1"/>
    <w:multiLevelType w:val="multilevel"/>
    <w:tmpl w:val="BCE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9E2876"/>
    <w:multiLevelType w:val="multilevel"/>
    <w:tmpl w:val="C308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C61F81"/>
    <w:multiLevelType w:val="multilevel"/>
    <w:tmpl w:val="AF76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112C57"/>
    <w:multiLevelType w:val="multilevel"/>
    <w:tmpl w:val="77FE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4A0DC4"/>
    <w:multiLevelType w:val="multilevel"/>
    <w:tmpl w:val="9A48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0662D3"/>
    <w:multiLevelType w:val="multilevel"/>
    <w:tmpl w:val="E588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407652"/>
    <w:multiLevelType w:val="multilevel"/>
    <w:tmpl w:val="EEE2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2746FE"/>
    <w:multiLevelType w:val="multilevel"/>
    <w:tmpl w:val="64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D67E41"/>
    <w:multiLevelType w:val="multilevel"/>
    <w:tmpl w:val="BF56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6469F"/>
    <w:multiLevelType w:val="multilevel"/>
    <w:tmpl w:val="110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0A6A36"/>
    <w:multiLevelType w:val="multilevel"/>
    <w:tmpl w:val="E23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14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5"/>
  </w:num>
  <w:num w:numId="10">
    <w:abstractNumId w:val="12"/>
  </w:num>
  <w:num w:numId="11">
    <w:abstractNumId w:val="22"/>
  </w:num>
  <w:num w:numId="12">
    <w:abstractNumId w:val="0"/>
  </w:num>
  <w:num w:numId="13">
    <w:abstractNumId w:val="7"/>
  </w:num>
  <w:num w:numId="14">
    <w:abstractNumId w:val="11"/>
  </w:num>
  <w:num w:numId="15">
    <w:abstractNumId w:val="10"/>
  </w:num>
  <w:num w:numId="16">
    <w:abstractNumId w:val="6"/>
  </w:num>
  <w:num w:numId="17">
    <w:abstractNumId w:val="18"/>
  </w:num>
  <w:num w:numId="18">
    <w:abstractNumId w:val="9"/>
  </w:num>
  <w:num w:numId="19">
    <w:abstractNumId w:val="16"/>
  </w:num>
  <w:num w:numId="20">
    <w:abstractNumId w:val="1"/>
  </w:num>
  <w:num w:numId="21">
    <w:abstractNumId w:val="3"/>
  </w:num>
  <w:num w:numId="2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9"/>
  </w:num>
  <w:num w:numId="24">
    <w:abstractNumId w:val="2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hyphenationZone w:val="425"/>
  <w:characterSpacingControl w:val="doNotCompress"/>
  <w:compat>
    <w:useFELayout/>
  </w:compat>
  <w:rsids>
    <w:rsidRoot w:val="00D60171"/>
    <w:rsid w:val="00014197"/>
    <w:rsid w:val="00022513"/>
    <w:rsid w:val="0003768A"/>
    <w:rsid w:val="000657D4"/>
    <w:rsid w:val="0007538F"/>
    <w:rsid w:val="00100C48"/>
    <w:rsid w:val="001317B1"/>
    <w:rsid w:val="00133378"/>
    <w:rsid w:val="00134F8C"/>
    <w:rsid w:val="001401D3"/>
    <w:rsid w:val="00151944"/>
    <w:rsid w:val="001671BC"/>
    <w:rsid w:val="001D3791"/>
    <w:rsid w:val="00203CC1"/>
    <w:rsid w:val="0020617E"/>
    <w:rsid w:val="00214BCE"/>
    <w:rsid w:val="00250413"/>
    <w:rsid w:val="0025730C"/>
    <w:rsid w:val="00284C4C"/>
    <w:rsid w:val="0029298E"/>
    <w:rsid w:val="002A78F8"/>
    <w:rsid w:val="002B447E"/>
    <w:rsid w:val="003245D1"/>
    <w:rsid w:val="00327E77"/>
    <w:rsid w:val="00347B6A"/>
    <w:rsid w:val="0036106D"/>
    <w:rsid w:val="00364574"/>
    <w:rsid w:val="00393D62"/>
    <w:rsid w:val="003A71A0"/>
    <w:rsid w:val="003D72BD"/>
    <w:rsid w:val="003F571C"/>
    <w:rsid w:val="003F5A50"/>
    <w:rsid w:val="00401582"/>
    <w:rsid w:val="004036DE"/>
    <w:rsid w:val="00412B29"/>
    <w:rsid w:val="00413C16"/>
    <w:rsid w:val="00427027"/>
    <w:rsid w:val="00437CD2"/>
    <w:rsid w:val="00450082"/>
    <w:rsid w:val="0045509B"/>
    <w:rsid w:val="004A7B94"/>
    <w:rsid w:val="004A7DC8"/>
    <w:rsid w:val="004C37F7"/>
    <w:rsid w:val="005150D1"/>
    <w:rsid w:val="00517F6A"/>
    <w:rsid w:val="0052218A"/>
    <w:rsid w:val="00531BFA"/>
    <w:rsid w:val="00536ECF"/>
    <w:rsid w:val="00557DD0"/>
    <w:rsid w:val="00560045"/>
    <w:rsid w:val="00561FE1"/>
    <w:rsid w:val="0057428F"/>
    <w:rsid w:val="00590EBC"/>
    <w:rsid w:val="00596DDF"/>
    <w:rsid w:val="005D0F73"/>
    <w:rsid w:val="005D7308"/>
    <w:rsid w:val="005E0C67"/>
    <w:rsid w:val="005F5B40"/>
    <w:rsid w:val="0061719E"/>
    <w:rsid w:val="006765E1"/>
    <w:rsid w:val="006A6570"/>
    <w:rsid w:val="006D4142"/>
    <w:rsid w:val="006E284C"/>
    <w:rsid w:val="00705685"/>
    <w:rsid w:val="00705CD7"/>
    <w:rsid w:val="00706D8A"/>
    <w:rsid w:val="00706E84"/>
    <w:rsid w:val="007279F4"/>
    <w:rsid w:val="007304BC"/>
    <w:rsid w:val="0075140A"/>
    <w:rsid w:val="007751A1"/>
    <w:rsid w:val="007B1008"/>
    <w:rsid w:val="007B5202"/>
    <w:rsid w:val="007E6F57"/>
    <w:rsid w:val="008031EE"/>
    <w:rsid w:val="00861417"/>
    <w:rsid w:val="0088263E"/>
    <w:rsid w:val="008A522A"/>
    <w:rsid w:val="008B1348"/>
    <w:rsid w:val="008C6430"/>
    <w:rsid w:val="008E05B6"/>
    <w:rsid w:val="0091018E"/>
    <w:rsid w:val="0092354C"/>
    <w:rsid w:val="00923A33"/>
    <w:rsid w:val="009324E2"/>
    <w:rsid w:val="0093704F"/>
    <w:rsid w:val="00952725"/>
    <w:rsid w:val="00971FC9"/>
    <w:rsid w:val="00973FEA"/>
    <w:rsid w:val="00975F60"/>
    <w:rsid w:val="009865FE"/>
    <w:rsid w:val="009D2FB0"/>
    <w:rsid w:val="009E6051"/>
    <w:rsid w:val="00A01521"/>
    <w:rsid w:val="00A157BF"/>
    <w:rsid w:val="00A316C7"/>
    <w:rsid w:val="00A40BAF"/>
    <w:rsid w:val="00A41BE8"/>
    <w:rsid w:val="00A56DC4"/>
    <w:rsid w:val="00A70B94"/>
    <w:rsid w:val="00A75F93"/>
    <w:rsid w:val="00A77573"/>
    <w:rsid w:val="00B16812"/>
    <w:rsid w:val="00B2246F"/>
    <w:rsid w:val="00B27EEE"/>
    <w:rsid w:val="00B33E77"/>
    <w:rsid w:val="00B52BB4"/>
    <w:rsid w:val="00B65377"/>
    <w:rsid w:val="00B76F13"/>
    <w:rsid w:val="00B834F5"/>
    <w:rsid w:val="00BA3231"/>
    <w:rsid w:val="00BE4822"/>
    <w:rsid w:val="00BE4E98"/>
    <w:rsid w:val="00C06D9C"/>
    <w:rsid w:val="00C52391"/>
    <w:rsid w:val="00C5623D"/>
    <w:rsid w:val="00C67227"/>
    <w:rsid w:val="00C94899"/>
    <w:rsid w:val="00CC1ED1"/>
    <w:rsid w:val="00CC333D"/>
    <w:rsid w:val="00CF0ECA"/>
    <w:rsid w:val="00D0111E"/>
    <w:rsid w:val="00D406B2"/>
    <w:rsid w:val="00D501A5"/>
    <w:rsid w:val="00D60171"/>
    <w:rsid w:val="00DC1EC0"/>
    <w:rsid w:val="00DF4102"/>
    <w:rsid w:val="00DF6776"/>
    <w:rsid w:val="00E01088"/>
    <w:rsid w:val="00E23183"/>
    <w:rsid w:val="00E26350"/>
    <w:rsid w:val="00E333B9"/>
    <w:rsid w:val="00E33AAB"/>
    <w:rsid w:val="00E52A63"/>
    <w:rsid w:val="00E559FA"/>
    <w:rsid w:val="00E6228A"/>
    <w:rsid w:val="00E664BC"/>
    <w:rsid w:val="00E73045"/>
    <w:rsid w:val="00E7376A"/>
    <w:rsid w:val="00E75CC9"/>
    <w:rsid w:val="00E94124"/>
    <w:rsid w:val="00EA4BE0"/>
    <w:rsid w:val="00ED3986"/>
    <w:rsid w:val="00EE46F1"/>
    <w:rsid w:val="00F249A3"/>
    <w:rsid w:val="00F35D5F"/>
    <w:rsid w:val="00F76817"/>
    <w:rsid w:val="00FA4D29"/>
    <w:rsid w:val="00FE5F6F"/>
    <w:rsid w:val="00FE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27"/>
  </w:style>
  <w:style w:type="paragraph" w:styleId="Titre2">
    <w:name w:val="heading 2"/>
    <w:basedOn w:val="Normal"/>
    <w:link w:val="Titre2Car"/>
    <w:uiPriority w:val="9"/>
    <w:qFormat/>
    <w:rsid w:val="00131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paragraph" w:styleId="Titre3">
    <w:name w:val="heading 3"/>
    <w:basedOn w:val="Normal"/>
    <w:link w:val="Titre3Car"/>
    <w:uiPriority w:val="9"/>
    <w:qFormat/>
    <w:rsid w:val="00131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2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8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17B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317B1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Titre3Car">
    <w:name w:val="Titre 3 Car"/>
    <w:basedOn w:val="Policepardfaut"/>
    <w:link w:val="Titre3"/>
    <w:uiPriority w:val="9"/>
    <w:rsid w:val="001317B1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nav-item">
    <w:name w:val="nav-item"/>
    <w:basedOn w:val="Policepardfaut"/>
    <w:rsid w:val="001317B1"/>
  </w:style>
  <w:style w:type="character" w:customStyle="1" w:styleId="sr">
    <w:name w:val="sr"/>
    <w:basedOn w:val="Policepardfaut"/>
    <w:rsid w:val="001317B1"/>
  </w:style>
  <w:style w:type="character" w:customStyle="1" w:styleId="bookmark-text">
    <w:name w:val="bookmark-text"/>
    <w:basedOn w:val="Policepardfaut"/>
    <w:rsid w:val="001317B1"/>
  </w:style>
  <w:style w:type="paragraph" w:styleId="Textedebulles">
    <w:name w:val="Balloon Text"/>
    <w:basedOn w:val="Normal"/>
    <w:link w:val="TextedebullesCar"/>
    <w:uiPriority w:val="99"/>
    <w:semiHidden/>
    <w:unhideWhenUsed/>
    <w:rsid w:val="0013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7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lev">
    <w:name w:val="Strong"/>
    <w:basedOn w:val="Policepardfaut"/>
    <w:uiPriority w:val="22"/>
    <w:qFormat/>
    <w:rsid w:val="001317B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6E28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E28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eplabel">
    <w:name w:val="step__label"/>
    <w:basedOn w:val="Policepardfaut"/>
    <w:rsid w:val="006E284C"/>
  </w:style>
  <w:style w:type="character" w:customStyle="1" w:styleId="date">
    <w:name w:val="date"/>
    <w:basedOn w:val="Policepardfaut"/>
    <w:rsid w:val="006E284C"/>
  </w:style>
  <w:style w:type="character" w:customStyle="1" w:styleId="copy">
    <w:name w:val="copy"/>
    <w:basedOn w:val="Policepardfaut"/>
    <w:rsid w:val="006E284C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E28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ko-K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E284C"/>
    <w:rPr>
      <w:rFonts w:ascii="Arial" w:eastAsia="Times New Roman" w:hAnsi="Arial" w:cs="Arial"/>
      <w:vanish/>
      <w:sz w:val="16"/>
      <w:szCs w:val="16"/>
      <w:lang w:eastAsia="ko-KR"/>
    </w:rPr>
  </w:style>
  <w:style w:type="character" w:customStyle="1" w:styleId="tip">
    <w:name w:val="tip"/>
    <w:basedOn w:val="Policepardfaut"/>
    <w:rsid w:val="006E284C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E28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ko-K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E284C"/>
    <w:rPr>
      <w:rFonts w:ascii="Arial" w:eastAsia="Times New Roman" w:hAnsi="Arial" w:cs="Arial"/>
      <w:vanish/>
      <w:sz w:val="16"/>
      <w:szCs w:val="16"/>
      <w:lang w:eastAsia="ko-KR"/>
    </w:rPr>
  </w:style>
  <w:style w:type="paragraph" w:styleId="Textebrut">
    <w:name w:val="Plain Text"/>
    <w:basedOn w:val="Normal"/>
    <w:link w:val="TextebrutCar"/>
    <w:uiPriority w:val="99"/>
    <w:unhideWhenUsed/>
    <w:rsid w:val="00A157B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157B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12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10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736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519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696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51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552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40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68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68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058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509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53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7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7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1156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3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168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151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450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74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67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4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50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9392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15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7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742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447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277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67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47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8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5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790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1791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464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84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25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9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1366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8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88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385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64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4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897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50397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3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30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2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8" w:color="D9D9D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8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51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4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61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95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578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71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10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00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9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9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44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2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4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97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866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39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1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24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423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76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68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0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5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2010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0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60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810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7122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5592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16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2968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98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48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50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2763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2109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664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63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427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9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66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6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191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216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051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9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662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84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drmooc.org/courses/course-v1:TDR+IR+2016/course/" TargetMode="External"/><Relationship Id="rId18" Type="http://schemas.openxmlformats.org/officeDocument/2006/relationships/hyperlink" Target="https://www.tdrmooc.org/courses/course-v1:TDR+IR+2016/course/" TargetMode="External"/><Relationship Id="rId26" Type="http://schemas.openxmlformats.org/officeDocument/2006/relationships/hyperlink" Target="https://www.tdrmooc.org/courses/course-v1:TDR+IR+2016/course/" TargetMode="External"/><Relationship Id="rId39" Type="http://schemas.openxmlformats.org/officeDocument/2006/relationships/hyperlink" Target="https://www.ncbi.nlm.nih.gov/pmc/articles/PMC3176255/pdf/1475-2875-10-240.pdf" TargetMode="External"/><Relationship Id="rId21" Type="http://schemas.openxmlformats.org/officeDocument/2006/relationships/hyperlink" Target="https://www.tdrmooc.org/courses/course-v1:TDR+IR+2016/course/" TargetMode="External"/><Relationship Id="rId34" Type="http://schemas.openxmlformats.org/officeDocument/2006/relationships/hyperlink" Target="http://www.who.int/healthinfo/systems/SARA_Reference_Manual_Full.pdf" TargetMode="External"/><Relationship Id="rId42" Type="http://schemas.openxmlformats.org/officeDocument/2006/relationships/hyperlink" Target="http://onlinelibrary.wiley.com/doi/10.1046/j.1365-3156.2003.00997.x/epdf" TargetMode="External"/><Relationship Id="rId47" Type="http://schemas.openxmlformats.org/officeDocument/2006/relationships/hyperlink" Target="https://www.tdrmooc.org/courses/course-v1:TDR+IR+2016/courseware/ddde7302c3d443559d695bb1122135e5/9e3d6e55d8524b3092007b575127ff10/?child=first" TargetMode="External"/><Relationship Id="rId50" Type="http://schemas.openxmlformats.org/officeDocument/2006/relationships/hyperlink" Target="http://onlinelibrary.wiley.com/doi/10.1046/j.1365-3156.2001.00696.x/epdf" TargetMode="External"/><Relationship Id="rId55" Type="http://schemas.openxmlformats.org/officeDocument/2006/relationships/hyperlink" Target="http://onlinelibrary.wiley.com/doi/10.1046/j.1365-3156.2003.00997.x/epdf" TargetMode="External"/><Relationship Id="rId63" Type="http://schemas.openxmlformats.org/officeDocument/2006/relationships/hyperlink" Target="https://www.tdrmooc.org/courses/course-v1:TDR+IR+2016/course/" TargetMode="External"/><Relationship Id="rId68" Type="http://schemas.openxmlformats.org/officeDocument/2006/relationships/control" Target="activeX/activeX1.xml"/><Relationship Id="rId7" Type="http://schemas.openxmlformats.org/officeDocument/2006/relationships/hyperlink" Target="https://www.tdrmooc.org/courses/course-v1:TDR+IR+2016/course/" TargetMode="External"/><Relationship Id="rId71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hyperlink" Target="https://www.tdrmooc.org/courses/course-v1:TDR+IR+2016/course/" TargetMode="External"/><Relationship Id="rId29" Type="http://schemas.openxmlformats.org/officeDocument/2006/relationships/hyperlink" Target="https://www.tdrmooc.org/courses/course-v1:TDR+IR+2016/course/" TargetMode="External"/><Relationship Id="rId11" Type="http://schemas.openxmlformats.org/officeDocument/2006/relationships/hyperlink" Target="https://www.tdrmooc.org/courses/course-v1:TDR+IR+2016/courseware/ddde7302c3d443559d695bb1122135e5/5c72bfffd2b8428cbcba76e1cf04ec91/?child=first" TargetMode="External"/><Relationship Id="rId24" Type="http://schemas.openxmlformats.org/officeDocument/2006/relationships/hyperlink" Target="https://www.tdrmooc.org/courses/course-v1:TDR+IR+2016/courseware/ddde7302c3d443559d695bb1122135e5/a1146fc7e45c4f689abef12691731330/?child=first" TargetMode="External"/><Relationship Id="rId32" Type="http://schemas.openxmlformats.org/officeDocument/2006/relationships/hyperlink" Target="https://www.tdrmooc.org/courses/course-v1:TDR+IR+2016/courseware/ddde7302c3d443559d695bb1122135e5/a1146fc7e45c4f689abef12691731330/BBC%20World's%20Kill%20or%20Cure%20television%20programme%20on%20home%20management%20of%20malaria" TargetMode="External"/><Relationship Id="rId37" Type="http://schemas.openxmlformats.org/officeDocument/2006/relationships/hyperlink" Target="http://onlinelibrary.wiley.com/doi/10.1046/j.1365-3156.2001.00696.x/epdf" TargetMode="External"/><Relationship Id="rId40" Type="http://schemas.openxmlformats.org/officeDocument/2006/relationships/hyperlink" Target="https://www.researchgate.net/profile/Moses_Katabarwa/publication/279883456_Community-directed_interventions_are_practical_and_effective_in_low-resource_communities_Experience_of_ivermectin_treatment_for_onchocerciasis_control_in_Cameroon_and_Uganda_2004-2010/links/559d14c208aeefefa1b83b92/Community-directed-interventions-are-practical-and-effective-in-low-resource-communities-Experience-of-ivermectin-treatment-for-onchocerciasis-control-in-Cameroon-and-Uganda-2004-2010.pdf" TargetMode="External"/><Relationship Id="rId45" Type="http://schemas.openxmlformats.org/officeDocument/2006/relationships/hyperlink" Target="https://www.tdrmooc.org/courses/course-v1:TDR+IR+2016/course/" TargetMode="External"/><Relationship Id="rId53" Type="http://schemas.openxmlformats.org/officeDocument/2006/relationships/hyperlink" Target="https://www.researchgate.net/profile/Moses_Katabarwa/publication/279883456_Community-directed_interventions_are_practical_and_effective_in_low-resource_communities_Experience_of_ivermectin_treatment_for_onchocerciasis_control_in_Cameroon_and_Uganda_2004-2010/links/559d14c208aeefefa1b83b92/Community-directed-interventions-are-practical-and-effective-in-low-resource-communities-Experience-of-ivermectin-treatment-for-onchocerciasis-control-in-Cameroon-and-Uganda-2004-2010.pdf" TargetMode="External"/><Relationship Id="rId58" Type="http://schemas.openxmlformats.org/officeDocument/2006/relationships/hyperlink" Target="https://www.tdrmooc.org/courses/course-v1:TDR+IR+2016/courseware/ddde7302c3d443559d695bb1122135e5/0920aed1fca14b6bb5a8b7841328c064/?child=first" TargetMode="External"/><Relationship Id="rId66" Type="http://schemas.openxmlformats.org/officeDocument/2006/relationships/hyperlink" Target="https://www.ncbi.nlm.nih.gov/pmc/articles/PMC2897985/pdf/BLT.09.0692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drmooc.org/courses/course-v1:TDR+IR+2016/courseware/ddde7302c3d443559d695bb1122135e5/5c72bfffd2b8428cbcba76e1cf04ec91/?child=first" TargetMode="External"/><Relationship Id="rId23" Type="http://schemas.openxmlformats.org/officeDocument/2006/relationships/hyperlink" Target="https://www.tdrmooc.org/assets/courseware/v1/a1f852aaac7dc5853f87a254d9eeb305/asset-v1:TDR+IR+2016+type@asset+block/Module4_intro_Chapter_1.pdf" TargetMode="External"/><Relationship Id="rId28" Type="http://schemas.openxmlformats.org/officeDocument/2006/relationships/hyperlink" Target="https://www.tdrmooc.org/courses/course-v1:TDR+IR+2016/course/" TargetMode="External"/><Relationship Id="rId36" Type="http://schemas.openxmlformats.org/officeDocument/2006/relationships/hyperlink" Target="http://www.bmj.com/content/bmj/347/bmj.f6753.full.pdf" TargetMode="External"/><Relationship Id="rId49" Type="http://schemas.openxmlformats.org/officeDocument/2006/relationships/hyperlink" Target="https://www.tdrmooc.org/assets/courseware/v1/254a596dd5b04117b3cb67251d3f31d2/asset-v1:TDR+IR+2016+type@asset+block/Module4_Chapter_3.pdf" TargetMode="External"/><Relationship Id="rId57" Type="http://schemas.openxmlformats.org/officeDocument/2006/relationships/hyperlink" Target="https://www.tdrmooc.org/courses/course-v1:TDR+IR+2016/courseware/ddde7302c3d443559d695bb1122135e5/0920aed1fca14b6bb5a8b7841328c064/?child=first" TargetMode="External"/><Relationship Id="rId61" Type="http://schemas.openxmlformats.org/officeDocument/2006/relationships/hyperlink" Target="https://www.tdrmooc.org/courses/course-v1:TDR+IR+2016/course/" TargetMode="External"/><Relationship Id="rId10" Type="http://schemas.openxmlformats.org/officeDocument/2006/relationships/hyperlink" Target="https://www.tdrmooc.org/courses/course-v1:TDR+IR+2016/courseware/ddde7302c3d443559d695bb1122135e5/77f4d2fabe784caa86c345ea350c4d42/?child=first" TargetMode="External"/><Relationship Id="rId19" Type="http://schemas.openxmlformats.org/officeDocument/2006/relationships/hyperlink" Target="https://www.tdrmooc.org/courses/course-v1:TDR+IR+2016/courseware/ddde7302c3d443559d695bb1122135e5/5c72bfffd2b8428cbcba76e1cf04ec91/?child=first" TargetMode="External"/><Relationship Id="rId31" Type="http://schemas.openxmlformats.org/officeDocument/2006/relationships/hyperlink" Target="https://www.tdrmooc.org/assets/courseware/v1/09bcd78dfe40425657edc4c8868b4815/asset-v1:TDR+IR+2016+type@asset+block/Module4_Chapter_2.pdf" TargetMode="External"/><Relationship Id="rId44" Type="http://schemas.openxmlformats.org/officeDocument/2006/relationships/hyperlink" Target="https://www.tdrmooc.org/courses/course-v1:TDR+IR+2016/course/" TargetMode="External"/><Relationship Id="rId52" Type="http://schemas.openxmlformats.org/officeDocument/2006/relationships/hyperlink" Target="https://www.ncbi.nlm.nih.gov/pmc/articles/PMC3176255/pdf/1475-2875-10-240.pdf" TargetMode="External"/><Relationship Id="rId60" Type="http://schemas.openxmlformats.org/officeDocument/2006/relationships/hyperlink" Target="https://www.tdrmooc.org/courses/course-v1:TDR+IR+2016/course/" TargetMode="External"/><Relationship Id="rId65" Type="http://schemas.openxmlformats.org/officeDocument/2006/relationships/hyperlink" Target="https://www.tdrmooc.org/courses/course-v1:TDR+IR+2016/course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drmooc.org/courses/course-v1:TDR+IR+2016/course/" TargetMode="External"/><Relationship Id="rId14" Type="http://schemas.openxmlformats.org/officeDocument/2006/relationships/hyperlink" Target="https://www.tdrmooc.org/courses/course-v1:TDR+IR+2016/course/" TargetMode="External"/><Relationship Id="rId22" Type="http://schemas.openxmlformats.org/officeDocument/2006/relationships/hyperlink" Target="https://www.tdrmooc.org/courses/course-v1:TDR+IR+2016/course/" TargetMode="External"/><Relationship Id="rId27" Type="http://schemas.openxmlformats.org/officeDocument/2006/relationships/hyperlink" Target="https://www.tdrmooc.org/courses/course-v1:TDR+IR+2016/course/" TargetMode="External"/><Relationship Id="rId30" Type="http://schemas.openxmlformats.org/officeDocument/2006/relationships/hyperlink" Target="https://www.tdrmooc.org/courses/course-v1:TDR+IR+2016/course/" TargetMode="External"/><Relationship Id="rId35" Type="http://schemas.openxmlformats.org/officeDocument/2006/relationships/hyperlink" Target="https://www.ncbi.nlm.nih.gov/pmc/articles/PMC3808121/pdf/nihms519797.pdf" TargetMode="External"/><Relationship Id="rId43" Type="http://schemas.openxmlformats.org/officeDocument/2006/relationships/hyperlink" Target="https://www.tdrmooc.org/courses/course-v1:TDR+IR+2016/courseware/ddde7302c3d443559d695bb1122135e5/9e3d6e55d8524b3092007b575127ff10" TargetMode="External"/><Relationship Id="rId48" Type="http://schemas.openxmlformats.org/officeDocument/2006/relationships/hyperlink" Target="https://www.tdrmooc.org/courses/course-v1:TDR+IR+2016/courseware/ddde7302c3d443559d695bb1122135e5/9e3d6e55d8524b3092007b575127ff10/?child=first" TargetMode="External"/><Relationship Id="rId56" Type="http://schemas.openxmlformats.org/officeDocument/2006/relationships/hyperlink" Target="https://www.ncbi.nlm.nih.gov/pmc/articles/PMC3808121/pdf/nihms519797.pdf" TargetMode="External"/><Relationship Id="rId64" Type="http://schemas.openxmlformats.org/officeDocument/2006/relationships/hyperlink" Target="https://www.tdrmooc.org/courses/course-v1:TDR+IR+2016/course/" TargetMode="External"/><Relationship Id="rId69" Type="http://schemas.openxmlformats.org/officeDocument/2006/relationships/control" Target="activeX/activeX2.xml"/><Relationship Id="rId8" Type="http://schemas.openxmlformats.org/officeDocument/2006/relationships/hyperlink" Target="https://www.tdrmooc.org/courses/course-v1:TDR+IR+2016/course/" TargetMode="External"/><Relationship Id="rId51" Type="http://schemas.openxmlformats.org/officeDocument/2006/relationships/hyperlink" Target="https://www.researchgate.net/profile/Sani_Njobdi/publication/235343182_Nomadic_Fulani_communities_manage_malaria_on_the_move/links/0912f51115fa2d9303000000.pdf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tdrmooc.org/courses/course-v1:TDR+IR+2016/course/" TargetMode="External"/><Relationship Id="rId17" Type="http://schemas.openxmlformats.org/officeDocument/2006/relationships/hyperlink" Target="https://www.tdrmooc.org/courses/course-v1:TDR+IR+2016/course/" TargetMode="External"/><Relationship Id="rId25" Type="http://schemas.openxmlformats.org/officeDocument/2006/relationships/hyperlink" Target="https://www.tdrmooc.org/courses/course-v1:TDR+IR+2016/course/" TargetMode="External"/><Relationship Id="rId33" Type="http://schemas.openxmlformats.org/officeDocument/2006/relationships/hyperlink" Target="http://www.who.int/healthinfo/systems/sara_introduction/en%20" TargetMode="External"/><Relationship Id="rId38" Type="http://schemas.openxmlformats.org/officeDocument/2006/relationships/hyperlink" Target="https://www.researchgate.net/profile/Sani_Njobdi/publication/235343182_Nomadic_Fulani_communities_manage_malaria_on_the_move/links/0912f51115fa2d9303000000.pdf" TargetMode="External"/><Relationship Id="rId46" Type="http://schemas.openxmlformats.org/officeDocument/2006/relationships/hyperlink" Target="https://www.tdrmooc.org/courses/course-v1:TDR+IR+2016/course/" TargetMode="External"/><Relationship Id="rId59" Type="http://schemas.openxmlformats.org/officeDocument/2006/relationships/hyperlink" Target="https://www.tdrmooc.org/courses/course-v1:TDR+IR+2016/course/" TargetMode="External"/><Relationship Id="rId67" Type="http://schemas.openxmlformats.org/officeDocument/2006/relationships/image" Target="media/image1.wmf"/><Relationship Id="rId20" Type="http://schemas.openxmlformats.org/officeDocument/2006/relationships/hyperlink" Target="https://www.tdrmooc.org/courses/course-v1:TDR+IR+2016/course/" TargetMode="External"/><Relationship Id="rId41" Type="http://schemas.openxmlformats.org/officeDocument/2006/relationships/hyperlink" Target="https://www.researchgate.net/profile/Joseph_Okeibunor/publication/8407150_Additional_health_and_development_activities_for_community-directed_distributors_of_ivermectin_Threat_or_opportunity_for_onchocerciasis_control/links/573af9ba08aea45ee840269a.pdf" TargetMode="External"/><Relationship Id="rId54" Type="http://schemas.openxmlformats.org/officeDocument/2006/relationships/hyperlink" Target="https://www.researchgate.net/profile/Joseph_Okeibunor/publication/8407150_Additional_health_and_development_activities_for_community-directed_distributors_of_ivermectin_Threat_or_opportunity_for_onchocerciasis_control/links/573af9ba08aea45ee840269a.pdf" TargetMode="External"/><Relationship Id="rId62" Type="http://schemas.openxmlformats.org/officeDocument/2006/relationships/hyperlink" Target="https://www.tdrmooc.org/courses/course-v1:TDR+IR+2016/courseware/ddde7302c3d443559d695bb1122135e5/87060161cb2b48a6abe186ab0911c2d2/?child=first" TargetMode="External"/><Relationship Id="rId70" Type="http://schemas.openxmlformats.org/officeDocument/2006/relationships/control" Target="activeX/activeX3.xml"/><Relationship Id="rId1" Type="http://schemas.openxmlformats.org/officeDocument/2006/relationships/customXml" Target="../customXml/item1.xml"/><Relationship Id="rId6" Type="http://schemas.openxmlformats.org/officeDocument/2006/relationships/hyperlink" Target="https://www.tdrmooc.org/courses/course-v1:TDR+IR+2016/courseware/ddde7302c3d443559d695bb1122135e5/77f4d2fabe784caa86c345ea350c4d42/?activate_block_id=block-v1%3ATDR%2BIR%2B2016%2Btype%40sequential%2Bblock%4077f4d2fabe784caa86c345ea350c4d4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C16F-0C68-4182-8DDB-6DD7BEED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160</Pages>
  <Words>26790</Words>
  <Characters>147349</Characters>
  <Application>Microsoft Office Word</Application>
  <DocSecurity>0</DocSecurity>
  <Lines>1227</Lines>
  <Paragraphs>347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Isabel.b</dc:creator>
  <cp:lastModifiedBy>Edith Certain</cp:lastModifiedBy>
  <cp:revision>3</cp:revision>
  <dcterms:created xsi:type="dcterms:W3CDTF">2017-09-18T15:29:00Z</dcterms:created>
  <dcterms:modified xsi:type="dcterms:W3CDTF">2017-09-18T15:35:00Z</dcterms:modified>
</cp:coreProperties>
</file>