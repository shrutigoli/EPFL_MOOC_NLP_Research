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Override PartName="/word/comments.xml" ContentType="application/vnd.openxmlformats-officedocument.wordprocessingml.comments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F71" w:rsidRPr="005D4F71" w:rsidRDefault="005D4F71" w:rsidP="00A06E9A">
      <w:pPr>
        <w:rPr>
          <w:ins w:id="0" w:author="Edith Certain" w:date="2017-09-18T15:15:00Z"/>
          <w:lang w:val="fr-FR"/>
          <w:rPrChange w:id="1" w:author="Edith Certain" w:date="2017-09-18T15:16:00Z">
            <w:rPr>
              <w:ins w:id="2" w:author="Edith Certain" w:date="2017-09-18T15:15:00Z"/>
            </w:rPr>
          </w:rPrChange>
        </w:rPr>
      </w:pPr>
      <w:ins w:id="3" w:author="Edith Certain" w:date="2017-09-18T15:15:00Z">
        <w:r w:rsidRPr="005D4F71">
          <w:rPr>
            <w:highlight w:val="yellow"/>
            <w:lang w:val="fr-FR"/>
            <w:rPrChange w:id="4" w:author="Edith Certain" w:date="2017-09-18T15:17:00Z">
              <w:rPr/>
            </w:rPrChange>
          </w:rPr>
          <w:t xml:space="preserve">Christian: </w:t>
        </w:r>
        <w:proofErr w:type="spellStart"/>
        <w:r w:rsidRPr="005D4F71">
          <w:rPr>
            <w:highlight w:val="yellow"/>
            <w:lang w:val="fr-FR"/>
            <w:rPrChange w:id="5" w:author="Edith Certain" w:date="2017-09-18T15:17:00Z">
              <w:rPr/>
            </w:rPrChange>
          </w:rPr>
          <w:t>Implementati</w:t>
        </w:r>
      </w:ins>
      <w:ins w:id="6" w:author="Edith Certain" w:date="2017-09-18T15:16:00Z">
        <w:r w:rsidRPr="005D4F71">
          <w:rPr>
            <w:highlight w:val="yellow"/>
            <w:lang w:val="fr-FR"/>
            <w:rPrChange w:id="7" w:author="Edith Certain" w:date="2017-09-18T15:17:00Z">
              <w:rPr/>
            </w:rPrChange>
          </w:rPr>
          <w:t>on</w:t>
        </w:r>
        <w:proofErr w:type="spellEnd"/>
        <w:r w:rsidRPr="005D4F71">
          <w:rPr>
            <w:highlight w:val="yellow"/>
            <w:lang w:val="fr-FR"/>
            <w:rPrChange w:id="8" w:author="Edith Certain" w:date="2017-09-18T15:17:00Z">
              <w:rPr/>
            </w:rPrChange>
          </w:rPr>
          <w:t xml:space="preserve"> </w:t>
        </w:r>
        <w:proofErr w:type="spellStart"/>
        <w:r w:rsidRPr="005D4F71">
          <w:rPr>
            <w:highlight w:val="yellow"/>
            <w:lang w:val="fr-FR"/>
            <w:rPrChange w:id="9" w:author="Edith Certain" w:date="2017-09-18T15:17:00Z">
              <w:rPr/>
            </w:rPrChange>
          </w:rPr>
          <w:t>research</w:t>
        </w:r>
        <w:proofErr w:type="spellEnd"/>
        <w:r w:rsidRPr="005D4F71">
          <w:rPr>
            <w:highlight w:val="yellow"/>
            <w:lang w:val="fr-FR"/>
            <w:rPrChange w:id="10" w:author="Edith Certain" w:date="2017-09-18T15:17:00Z">
              <w:rPr/>
            </w:rPrChange>
          </w:rPr>
          <w:t xml:space="preserve"> apparaît deux fois en haut des pages. Peut-on e</w:t>
        </w:r>
      </w:ins>
      <w:ins w:id="11" w:author="Edith Certain" w:date="2017-09-18T15:17:00Z">
        <w:r w:rsidRPr="005D4F71">
          <w:rPr>
            <w:highlight w:val="yellow"/>
            <w:lang w:val="fr-FR"/>
            <w:rPrChange w:id="12" w:author="Edith Certain" w:date="2017-09-18T15:17:00Z">
              <w:rPr>
                <w:lang w:val="fr-FR"/>
              </w:rPr>
            </w:rPrChange>
          </w:rPr>
          <w:t>n supprimer un ?</w:t>
        </w:r>
      </w:ins>
    </w:p>
    <w:p w:rsidR="009D1D7B" w:rsidRDefault="00894CA5" w:rsidP="00A06E9A">
      <w:hyperlink r:id="rId6" w:history="1">
        <w:r w:rsidR="00665999" w:rsidRPr="00236037">
          <w:rPr>
            <w:rStyle w:val="Lienhypertexte"/>
          </w:rPr>
          <w:t>https://www.tdrmooc.org/courses/course-v1:TDR+IR+2016/courseware/e3524f7df8814f0db55058c4356eb3b1/6dc1838abc8147d3b1f3296d228c021d/?child=first</w:t>
        </w:r>
      </w:hyperlink>
    </w:p>
    <w:p w:rsidR="00665999" w:rsidRDefault="00665999" w:rsidP="00A06E9A"/>
    <w:p w:rsidR="00665999" w:rsidRPr="00665999" w:rsidRDefault="00665999" w:rsidP="00665999">
      <w:pPr>
        <w:shd w:val="clear" w:color="auto" w:fill="FFFFFF"/>
        <w:spacing w:line="311" w:lineRule="atLeast"/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</w:pPr>
      <w:r w:rsidRPr="00665999"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  <w:t>Module 3: Designing Implementation Strategies &gt; Introduction &gt; Module objectives</w:t>
      </w:r>
    </w:p>
    <w:p w:rsidR="00665999" w:rsidRPr="00665999" w:rsidRDefault="00665999" w:rsidP="00665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65999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  <w:r w:rsidRPr="00665999">
        <w:rPr>
          <w:rFonts w:ascii="inherit" w:eastAsia="Times New Roman" w:hAnsi="inherit" w:cs="Times New Roman"/>
          <w:sz w:val="24"/>
          <w:szCs w:val="24"/>
          <w:lang w:eastAsia="ko-KR"/>
        </w:rPr>
        <w:t>Previous</w:t>
      </w:r>
    </w:p>
    <w:p w:rsidR="00665999" w:rsidRPr="00665999" w:rsidRDefault="00665999" w:rsidP="00665999">
      <w:pPr>
        <w:numPr>
          <w:ilvl w:val="0"/>
          <w:numId w:val="1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665999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other </w:t>
      </w:r>
      <w:r w:rsidRPr="00665999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Module objectives</w:t>
      </w:r>
      <w:r w:rsidRPr="00665999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665999" w:rsidRPr="00665999" w:rsidRDefault="00665999" w:rsidP="00665999">
      <w:pPr>
        <w:numPr>
          <w:ilvl w:val="0"/>
          <w:numId w:val="1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665999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video </w:t>
      </w:r>
      <w:r w:rsidRPr="00665999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Introduction</w:t>
      </w:r>
      <w:r w:rsidRPr="00665999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665999" w:rsidRPr="00665999" w:rsidRDefault="00665999" w:rsidP="006659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65999">
        <w:rPr>
          <w:rFonts w:ascii="inherit" w:eastAsia="Times New Roman" w:hAnsi="inherit" w:cs="Times New Roman"/>
          <w:sz w:val="24"/>
          <w:szCs w:val="24"/>
          <w:lang w:eastAsia="ko-KR"/>
        </w:rPr>
        <w:t>Next</w:t>
      </w:r>
      <w:r w:rsidRPr="00665999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</w:p>
    <w:p w:rsidR="00665999" w:rsidRPr="00665999" w:rsidRDefault="00665999" w:rsidP="00665999">
      <w:pPr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</w:pPr>
      <w:r w:rsidRPr="00665999"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  <w:t>Module objectives</w:t>
      </w:r>
    </w:p>
    <w:p w:rsidR="00665999" w:rsidRPr="00665999" w:rsidRDefault="00665999" w:rsidP="006659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65999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  <w:r w:rsidRPr="00665999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 xml:space="preserve">Click to </w:t>
      </w:r>
      <w:proofErr w:type="spellStart"/>
      <w:r w:rsidRPr="00665999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add</w:t>
      </w:r>
      <w:r w:rsidRPr="00665999">
        <w:rPr>
          <w:rFonts w:ascii="inherit" w:eastAsia="Times New Roman" w:hAnsi="inherit" w:cs="Times New Roman"/>
          <w:sz w:val="24"/>
          <w:szCs w:val="24"/>
          <w:lang w:eastAsia="ko-KR"/>
        </w:rPr>
        <w:t>Bookmark</w:t>
      </w:r>
      <w:proofErr w:type="spellEnd"/>
      <w:r w:rsidRPr="00665999">
        <w:rPr>
          <w:rFonts w:ascii="inherit" w:eastAsia="Times New Roman" w:hAnsi="inherit" w:cs="Times New Roman"/>
          <w:sz w:val="24"/>
          <w:szCs w:val="24"/>
          <w:lang w:eastAsia="ko-KR"/>
        </w:rPr>
        <w:t xml:space="preserve"> this page</w:t>
      </w:r>
    </w:p>
    <w:p w:rsidR="00665999" w:rsidRPr="00665999" w:rsidRDefault="00665999" w:rsidP="00665999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ko-KR"/>
        </w:rPr>
      </w:pPr>
      <w:r w:rsidRPr="00665999"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ko-KR"/>
        </w:rPr>
        <w:t>General objectives of this module: </w:t>
      </w:r>
    </w:p>
    <w:p w:rsidR="00665999" w:rsidRPr="00665999" w:rsidRDefault="00665999" w:rsidP="00665999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</w:pPr>
      <w:r w:rsidRPr="00665999"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  <w:t>To identify and to specify the different types of strategies</w:t>
      </w:r>
    </w:p>
    <w:p w:rsidR="00665999" w:rsidRPr="00665999" w:rsidRDefault="00665999" w:rsidP="00665999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</w:pPr>
      <w:r w:rsidRPr="00665999"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  <w:t>To justify the choice of the strategy for a given intervention</w:t>
      </w:r>
    </w:p>
    <w:p w:rsidR="00665999" w:rsidRPr="00665999" w:rsidRDefault="00665999" w:rsidP="00665999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</w:pPr>
      <w:r w:rsidRPr="00665999"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  <w:t>To choose an appropriate Implementation Research design</w:t>
      </w:r>
    </w:p>
    <w:p w:rsidR="00665999" w:rsidRDefault="00665999" w:rsidP="00A06E9A"/>
    <w:p w:rsidR="00860EB7" w:rsidRDefault="00894CA5" w:rsidP="00A06E9A">
      <w:hyperlink r:id="rId7" w:history="1">
        <w:r w:rsidR="00860EB7" w:rsidRPr="00236037">
          <w:rPr>
            <w:rStyle w:val="Lienhypertexte"/>
          </w:rPr>
          <w:t>https://www.tdrmooc.org/courses/course-v1:TDR+IR+2016/courseware/e3524f7df8814f0db55058c4356eb3b1/6dc1838abc8147d3b1f3296d228c021d/?child=last</w:t>
        </w:r>
      </w:hyperlink>
    </w:p>
    <w:p w:rsidR="00860EB7" w:rsidRPr="00860EB7" w:rsidRDefault="00860EB7" w:rsidP="00860EB7">
      <w:pPr>
        <w:spacing w:line="311" w:lineRule="atLeast"/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</w:pPr>
      <w:r w:rsidRPr="00860EB7"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  <w:t>Module 3: Designing Implementation Strategies &gt; Introduction &gt; Introduction</w:t>
      </w:r>
    </w:p>
    <w:p w:rsidR="00860EB7" w:rsidRPr="00860EB7" w:rsidRDefault="00860EB7" w:rsidP="00860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860EB7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  <w:r w:rsidRPr="00860EB7">
        <w:rPr>
          <w:rFonts w:ascii="inherit" w:eastAsia="Times New Roman" w:hAnsi="inherit" w:cs="Times New Roman"/>
          <w:sz w:val="24"/>
          <w:szCs w:val="24"/>
          <w:lang w:eastAsia="ko-KR"/>
        </w:rPr>
        <w:t>Previous</w:t>
      </w:r>
    </w:p>
    <w:p w:rsidR="00860EB7" w:rsidRPr="00860EB7" w:rsidRDefault="00860EB7" w:rsidP="00860EB7">
      <w:pPr>
        <w:numPr>
          <w:ilvl w:val="0"/>
          <w:numId w:val="3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860EB7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other </w:t>
      </w:r>
      <w:r w:rsidRPr="00860EB7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Module objectives</w:t>
      </w:r>
      <w:r w:rsidRPr="00860EB7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860EB7" w:rsidRPr="00860EB7" w:rsidRDefault="00860EB7" w:rsidP="00860EB7">
      <w:pPr>
        <w:numPr>
          <w:ilvl w:val="0"/>
          <w:numId w:val="3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860EB7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video </w:t>
      </w:r>
      <w:r w:rsidRPr="00860EB7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Introduction</w:t>
      </w:r>
      <w:r w:rsidRPr="00860EB7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860EB7" w:rsidRPr="00860EB7" w:rsidRDefault="00860EB7" w:rsidP="00860E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860EB7">
        <w:rPr>
          <w:rFonts w:ascii="inherit" w:eastAsia="Times New Roman" w:hAnsi="inherit" w:cs="Times New Roman"/>
          <w:sz w:val="24"/>
          <w:szCs w:val="24"/>
          <w:lang w:eastAsia="ko-KR"/>
        </w:rPr>
        <w:t>Next</w:t>
      </w:r>
      <w:r w:rsidRPr="00860EB7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</w:p>
    <w:p w:rsidR="00860EB7" w:rsidRPr="00860EB7" w:rsidRDefault="00860EB7" w:rsidP="00860EB7">
      <w:pPr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</w:pPr>
      <w:r w:rsidRPr="00860EB7"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  <w:t>Introduction</w:t>
      </w:r>
    </w:p>
    <w:p w:rsidR="00860EB7" w:rsidRPr="00860EB7" w:rsidRDefault="00860EB7" w:rsidP="00860E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860EB7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  <w:r w:rsidRPr="00860EB7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 xml:space="preserve">Click to </w:t>
      </w:r>
      <w:proofErr w:type="spellStart"/>
      <w:r w:rsidRPr="00860EB7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add</w:t>
      </w:r>
      <w:r w:rsidRPr="00860EB7">
        <w:rPr>
          <w:rFonts w:ascii="inherit" w:eastAsia="Times New Roman" w:hAnsi="inherit" w:cs="Times New Roman"/>
          <w:sz w:val="24"/>
          <w:szCs w:val="24"/>
          <w:lang w:eastAsia="ko-KR"/>
        </w:rPr>
        <w:t>Bookmark</w:t>
      </w:r>
      <w:proofErr w:type="spellEnd"/>
      <w:r w:rsidRPr="00860EB7">
        <w:rPr>
          <w:rFonts w:ascii="inherit" w:eastAsia="Times New Roman" w:hAnsi="inherit" w:cs="Times New Roman"/>
          <w:sz w:val="24"/>
          <w:szCs w:val="24"/>
          <w:lang w:eastAsia="ko-KR"/>
        </w:rPr>
        <w:t xml:space="preserve"> this page</w:t>
      </w:r>
    </w:p>
    <w:p w:rsidR="00860EB7" w:rsidRPr="00860EB7" w:rsidRDefault="00860EB7" w:rsidP="00860EB7">
      <w:pPr>
        <w:spacing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27"/>
          <w:szCs w:val="27"/>
          <w:lang w:eastAsia="ko-KR"/>
        </w:rPr>
      </w:pPr>
      <w:r w:rsidRPr="00860EB7">
        <w:rPr>
          <w:rFonts w:ascii="Verdana" w:eastAsia="Times New Roman" w:hAnsi="Verdana" w:cs="Times New Roman"/>
          <w:b/>
          <w:bCs/>
          <w:color w:val="474747"/>
          <w:sz w:val="27"/>
          <w:szCs w:val="27"/>
          <w:lang w:eastAsia="ko-KR"/>
        </w:rPr>
        <w:lastRenderedPageBreak/>
        <w:t>Introduction</w:t>
      </w:r>
    </w:p>
    <w:p w:rsidR="00860EB7" w:rsidRPr="00A17F23" w:rsidRDefault="00A17F23" w:rsidP="00A06E9A">
      <w:pPr>
        <w:rPr>
          <w:rFonts w:ascii="Verdana" w:hAnsi="Verdana"/>
          <w:b/>
        </w:rPr>
      </w:pPr>
      <w:r>
        <w:rPr>
          <w:rFonts w:ascii="Verdana" w:hAnsi="Verdana"/>
          <w:b/>
        </w:rPr>
        <w:t>LEARNING OB</w:t>
      </w:r>
      <w:r w:rsidR="00860EB7" w:rsidRPr="00A17F23">
        <w:rPr>
          <w:rFonts w:ascii="Verdana" w:hAnsi="Verdana"/>
          <w:b/>
        </w:rPr>
        <w:t>JECTIVES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00:00:05,183 --&gt; 00:00:08,327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This is Module 3 of the 5 modules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1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00:00:08,505 --&gt; 00:00:10,814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proofErr w:type="gramStart"/>
      <w:r w:rsidRPr="005C51FC">
        <w:rPr>
          <w:rFonts w:ascii="Courier New" w:hAnsi="Courier New" w:cs="Courier New"/>
        </w:rPr>
        <w:t>of</w:t>
      </w:r>
      <w:proofErr w:type="gramEnd"/>
      <w:r w:rsidRPr="005C51FC">
        <w:rPr>
          <w:rFonts w:ascii="Courier New" w:hAnsi="Courier New" w:cs="Courier New"/>
        </w:rPr>
        <w:t xml:space="preserve"> the massive open online course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2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00:00:10,975 --&gt; 00:00:13,600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proofErr w:type="gramStart"/>
      <w:r w:rsidRPr="005C51FC">
        <w:rPr>
          <w:rFonts w:ascii="Courier New" w:hAnsi="Courier New" w:cs="Courier New"/>
        </w:rPr>
        <w:t>on</w:t>
      </w:r>
      <w:proofErr w:type="gramEnd"/>
      <w:r w:rsidRPr="005C51FC">
        <w:rPr>
          <w:rFonts w:ascii="Courier New" w:hAnsi="Courier New" w:cs="Courier New"/>
        </w:rPr>
        <w:t xml:space="preserve"> </w:t>
      </w:r>
      <w:ins w:id="13" w:author="Isabel.b" w:date="2017-08-19T06:48:00Z">
        <w:r w:rsidR="00A17F23">
          <w:rPr>
            <w:rFonts w:ascii="Courier New" w:hAnsi="Courier New" w:cs="Courier New"/>
          </w:rPr>
          <w:t>I</w:t>
        </w:r>
      </w:ins>
      <w:r w:rsidRPr="005C51FC">
        <w:rPr>
          <w:rFonts w:ascii="Courier New" w:hAnsi="Courier New" w:cs="Courier New"/>
        </w:rPr>
        <w:t xml:space="preserve">mplementation </w:t>
      </w:r>
      <w:del w:id="14" w:author="Isabel.b" w:date="2017-08-19T06:48:00Z">
        <w:r w:rsidRPr="005C51FC" w:rsidDel="00A17F23">
          <w:rPr>
            <w:rFonts w:ascii="Courier New" w:hAnsi="Courier New" w:cs="Courier New"/>
          </w:rPr>
          <w:delText>research</w:delText>
        </w:r>
      </w:del>
      <w:ins w:id="15" w:author="Isabel.b" w:date="2017-08-19T06:48:00Z">
        <w:r w:rsidR="00A17F23">
          <w:rPr>
            <w:rFonts w:ascii="Courier New" w:hAnsi="Courier New" w:cs="Courier New"/>
          </w:rPr>
          <w:t>R</w:t>
        </w:r>
        <w:r w:rsidR="00A17F23" w:rsidRPr="005C51FC">
          <w:rPr>
            <w:rFonts w:ascii="Courier New" w:hAnsi="Courier New" w:cs="Courier New"/>
          </w:rPr>
          <w:t>esearch</w:t>
        </w:r>
      </w:ins>
      <w:r w:rsidRPr="005C51FC">
        <w:rPr>
          <w:rFonts w:ascii="Courier New" w:hAnsi="Courier New" w:cs="Courier New"/>
        </w:rPr>
        <w:t>, developed by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3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00:00:13,712 --&gt; 00:00:16,035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the</w:t>
      </w:r>
      <w:proofErr w:type="gramEnd"/>
      <w:r w:rsidRPr="005C51FC">
        <w:rPr>
          <w:rFonts w:ascii="Courier New" w:hAnsi="Courier New" w:cs="Courier New"/>
        </w:rPr>
        <w:t xml:space="preserve"> Special </w:t>
      </w:r>
      <w:proofErr w:type="spellStart"/>
      <w:r w:rsidRPr="005C51FC">
        <w:rPr>
          <w:rFonts w:ascii="Courier New" w:hAnsi="Courier New" w:cs="Courier New"/>
        </w:rPr>
        <w:t>Programme</w:t>
      </w:r>
      <w:proofErr w:type="spellEnd"/>
      <w:r w:rsidRPr="005C51FC">
        <w:rPr>
          <w:rFonts w:ascii="Courier New" w:hAnsi="Courier New" w:cs="Courier New"/>
        </w:rPr>
        <w:t xml:space="preserve"> for Research and Training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4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00:00:16,178 --&gt; 00:00:17,773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in</w:t>
      </w:r>
      <w:proofErr w:type="gramEnd"/>
      <w:r w:rsidRPr="005C51FC">
        <w:rPr>
          <w:rFonts w:ascii="Courier New" w:hAnsi="Courier New" w:cs="Courier New"/>
        </w:rPr>
        <w:t xml:space="preserve"> Tropical Diseases.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5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00:00:17,984 --&gt; 00:00:20,174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This module outlines the design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6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00:00:20,237 --&gt; 00:00:22,494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of</w:t>
      </w:r>
      <w:proofErr w:type="gramEnd"/>
      <w:r w:rsidRPr="005C51FC">
        <w:rPr>
          <w:rFonts w:ascii="Courier New" w:hAnsi="Courier New" w:cs="Courier New"/>
        </w:rPr>
        <w:t xml:space="preserve"> implementation strategies.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7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00:00:23,087 --&gt; 00:00:27,187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Hello, my name is </w:t>
      </w:r>
      <w:proofErr w:type="spellStart"/>
      <w:r w:rsidRPr="005C51FC">
        <w:rPr>
          <w:rFonts w:ascii="Courier New" w:hAnsi="Courier New" w:cs="Courier New"/>
        </w:rPr>
        <w:t>Pascale</w:t>
      </w:r>
      <w:proofErr w:type="spellEnd"/>
      <w:r w:rsidRPr="005C51FC">
        <w:rPr>
          <w:rFonts w:ascii="Courier New" w:hAnsi="Courier New" w:cs="Courier New"/>
        </w:rPr>
        <w:t xml:space="preserve"> </w:t>
      </w:r>
      <w:proofErr w:type="spellStart"/>
      <w:r w:rsidRPr="005C51FC">
        <w:rPr>
          <w:rFonts w:ascii="Courier New" w:hAnsi="Courier New" w:cs="Courier New"/>
        </w:rPr>
        <w:t>Allotey</w:t>
      </w:r>
      <w:proofErr w:type="spellEnd"/>
      <w:r w:rsidRPr="005C51FC">
        <w:rPr>
          <w:rFonts w:ascii="Courier New" w:hAnsi="Courier New" w:cs="Courier New"/>
        </w:rPr>
        <w:t>, Professor of Public Health,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8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00:00:27,582 --&gt; 00:00:29,971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head</w:t>
      </w:r>
      <w:proofErr w:type="gramEnd"/>
      <w:r w:rsidRPr="005C51FC">
        <w:rPr>
          <w:rFonts w:ascii="Courier New" w:hAnsi="Courier New" w:cs="Courier New"/>
        </w:rPr>
        <w:t xml:space="preserve"> of Global Public Health  and Associate Director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9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00:00:30,058 --&gt; 00:00:32,646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of</w:t>
      </w:r>
      <w:proofErr w:type="gramEnd"/>
      <w:r w:rsidRPr="005C51FC">
        <w:rPr>
          <w:rFonts w:ascii="Courier New" w:hAnsi="Courier New" w:cs="Courier New"/>
        </w:rPr>
        <w:t xml:space="preserve"> the South East Asia Community Observatory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10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00:00:32,714 --&gt; 00:00:34,993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at</w:t>
      </w:r>
      <w:proofErr w:type="gramEnd"/>
      <w:r w:rsidRPr="005C51FC">
        <w:rPr>
          <w:rFonts w:ascii="Courier New" w:hAnsi="Courier New" w:cs="Courier New"/>
        </w:rPr>
        <w:t xml:space="preserve"> the </w:t>
      </w:r>
      <w:proofErr w:type="spellStart"/>
      <w:r w:rsidRPr="005C51FC">
        <w:rPr>
          <w:rFonts w:ascii="Courier New" w:hAnsi="Courier New" w:cs="Courier New"/>
        </w:rPr>
        <w:t>Monash</w:t>
      </w:r>
      <w:proofErr w:type="spellEnd"/>
      <w:r w:rsidRPr="005C51FC">
        <w:rPr>
          <w:rFonts w:ascii="Courier New" w:hAnsi="Courier New" w:cs="Courier New"/>
        </w:rPr>
        <w:t xml:space="preserve"> University campus  in Malaysia.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11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00:00:35,281 --&gt; 00:00:38,755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If this is your first </w:t>
      </w:r>
      <w:proofErr w:type="gramStart"/>
      <w:r w:rsidRPr="005C51FC">
        <w:rPr>
          <w:rFonts w:ascii="Courier New" w:hAnsi="Courier New" w:cs="Courier New"/>
        </w:rPr>
        <w:t>visit  to</w:t>
      </w:r>
      <w:proofErr w:type="gramEnd"/>
      <w:r w:rsidRPr="005C51FC">
        <w:rPr>
          <w:rFonts w:ascii="Courier New" w:hAnsi="Courier New" w:cs="Courier New"/>
        </w:rPr>
        <w:t xml:space="preserve"> this site, a very warm welcome,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12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00:00:39,085 --&gt; 00:00:42,480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lastRenderedPageBreak/>
        <w:t xml:space="preserve"> </w:t>
      </w:r>
      <w:proofErr w:type="gramStart"/>
      <w:r w:rsidRPr="005C51FC">
        <w:rPr>
          <w:rFonts w:ascii="Courier New" w:hAnsi="Courier New" w:cs="Courier New"/>
        </w:rPr>
        <w:t>and</w:t>
      </w:r>
      <w:proofErr w:type="gramEnd"/>
      <w:r w:rsidRPr="005C51FC">
        <w:rPr>
          <w:rFonts w:ascii="Courier New" w:hAnsi="Courier New" w:cs="Courier New"/>
        </w:rPr>
        <w:t xml:space="preserve"> I would strongly encourage you  to browse through the first two modules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13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00:00:42,892 --&gt; 00:00:45,207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that</w:t>
      </w:r>
      <w:proofErr w:type="gramEnd"/>
      <w:r w:rsidRPr="005C51FC">
        <w:rPr>
          <w:rFonts w:ascii="Courier New" w:hAnsi="Courier New" w:cs="Courier New"/>
        </w:rPr>
        <w:t xml:space="preserve"> introduce  implementation research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14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00:00:45,390 --&gt; 00:00:47,940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and</w:t>
      </w:r>
      <w:proofErr w:type="gramEnd"/>
      <w:r w:rsidRPr="005C51FC">
        <w:rPr>
          <w:rFonts w:ascii="Courier New" w:hAnsi="Courier New" w:cs="Courier New"/>
        </w:rPr>
        <w:t xml:space="preserve"> provide an overview of how to address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15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00:00:48,093 --&gt; 00:00:51,620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different</w:t>
      </w:r>
      <w:proofErr w:type="gramEnd"/>
      <w:r w:rsidRPr="005C51FC">
        <w:rPr>
          <w:rFonts w:ascii="Courier New" w:hAnsi="Courier New" w:cs="Courier New"/>
        </w:rPr>
        <w:t xml:space="preserve"> contexts in which  implementation research projects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16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00:00:51,783 --&gt; 00:00:53,813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can</w:t>
      </w:r>
      <w:proofErr w:type="gramEnd"/>
      <w:r w:rsidRPr="005C51FC">
        <w:rPr>
          <w:rFonts w:ascii="Courier New" w:hAnsi="Courier New" w:cs="Courier New"/>
        </w:rPr>
        <w:t xml:space="preserve"> be designed and undertaken.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17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00:00:53,913 --&gt; 00:00:58,209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In this 3rd module on designing implementation research strategies,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18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00:00:58,372 --&gt; 00:01:01,104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Professor Maria </w:t>
      </w:r>
      <w:proofErr w:type="spellStart"/>
      <w:r w:rsidRPr="005C51FC">
        <w:rPr>
          <w:rFonts w:ascii="Courier New" w:hAnsi="Courier New" w:cs="Courier New"/>
        </w:rPr>
        <w:t>Rosário</w:t>
      </w:r>
      <w:proofErr w:type="spellEnd"/>
      <w:r w:rsidRPr="005C51FC">
        <w:rPr>
          <w:rFonts w:ascii="Courier New" w:hAnsi="Courier New" w:cs="Courier New"/>
        </w:rPr>
        <w:t xml:space="preserve"> O. Martins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19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00:01:01,273 --&gt; 00:01:06,396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proofErr w:type="gramStart"/>
      <w:r w:rsidRPr="005C51FC">
        <w:rPr>
          <w:rFonts w:ascii="Courier New" w:hAnsi="Courier New" w:cs="Courier New"/>
        </w:rPr>
        <w:t>will</w:t>
      </w:r>
      <w:proofErr w:type="gramEnd"/>
      <w:r w:rsidRPr="005C51FC">
        <w:rPr>
          <w:rFonts w:ascii="Courier New" w:hAnsi="Courier New" w:cs="Courier New"/>
        </w:rPr>
        <w:t xml:space="preserve"> take you through how to identify  and specify implementation strategies.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20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00:01:06,759 --&gt; 00:01:10,890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In other words, </w:t>
      </w:r>
      <w:proofErr w:type="gramStart"/>
      <w:r w:rsidRPr="005C51FC">
        <w:rPr>
          <w:rFonts w:ascii="Courier New" w:hAnsi="Courier New" w:cs="Courier New"/>
        </w:rPr>
        <w:t>given  a</w:t>
      </w:r>
      <w:proofErr w:type="gramEnd"/>
      <w:r w:rsidRPr="005C51FC">
        <w:rPr>
          <w:rFonts w:ascii="Courier New" w:hAnsi="Courier New" w:cs="Courier New"/>
        </w:rPr>
        <w:t xml:space="preserve"> range of possible options,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21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00:01:11,077 --&gt; 00:01:14,380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proofErr w:type="gramStart"/>
      <w:r w:rsidRPr="005C51FC">
        <w:rPr>
          <w:rFonts w:ascii="Courier New" w:hAnsi="Courier New" w:cs="Courier New"/>
        </w:rPr>
        <w:t>how</w:t>
      </w:r>
      <w:proofErr w:type="gramEnd"/>
      <w:r w:rsidRPr="005C51FC">
        <w:rPr>
          <w:rFonts w:ascii="Courier New" w:hAnsi="Courier New" w:cs="Courier New"/>
        </w:rPr>
        <w:t xml:space="preserve"> do you decide which is the best strategy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22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00:01:14,556 --&gt; 00:01:16,225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for</w:t>
      </w:r>
      <w:proofErr w:type="gramEnd"/>
      <w:r w:rsidRPr="005C51FC">
        <w:rPr>
          <w:rFonts w:ascii="Courier New" w:hAnsi="Courier New" w:cs="Courier New"/>
        </w:rPr>
        <w:t xml:space="preserve"> the particular health problem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23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00:01:16,455 --&gt; 00:01:19,314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proofErr w:type="gramStart"/>
      <w:r w:rsidRPr="005C51FC">
        <w:rPr>
          <w:rFonts w:ascii="Courier New" w:hAnsi="Courier New" w:cs="Courier New"/>
        </w:rPr>
        <w:t>and</w:t>
      </w:r>
      <w:proofErr w:type="gramEnd"/>
      <w:r w:rsidRPr="005C51FC">
        <w:rPr>
          <w:rFonts w:ascii="Courier New" w:hAnsi="Courier New" w:cs="Courier New"/>
        </w:rPr>
        <w:t xml:space="preserve"> intervention  with which you are faced?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24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00:01:19,472 --&gt; 00:01:21,799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Working with Dr. Neal Alexander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25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00:01:21,977 --&gt; 00:01:23,693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lastRenderedPageBreak/>
        <w:t xml:space="preserve"> </w:t>
      </w:r>
      <w:proofErr w:type="gramStart"/>
      <w:r w:rsidRPr="005C51FC">
        <w:rPr>
          <w:rFonts w:ascii="Courier New" w:hAnsi="Courier New" w:cs="Courier New"/>
        </w:rPr>
        <w:t>and</w:t>
      </w:r>
      <w:proofErr w:type="gramEnd"/>
      <w:r w:rsidRPr="005C51FC">
        <w:rPr>
          <w:rFonts w:ascii="Courier New" w:hAnsi="Courier New" w:cs="Courier New"/>
        </w:rPr>
        <w:t xml:space="preserve"> Dr. Jorge </w:t>
      </w:r>
      <w:proofErr w:type="spellStart"/>
      <w:r w:rsidRPr="005C51FC">
        <w:rPr>
          <w:rFonts w:ascii="Courier New" w:hAnsi="Courier New" w:cs="Courier New"/>
        </w:rPr>
        <w:t>Arroz</w:t>
      </w:r>
      <w:proofErr w:type="spellEnd"/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26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00:01:23,857 --&gt; 00:01:27,164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Maria and her team </w:t>
      </w:r>
      <w:del w:id="16" w:author="Isabel.b" w:date="2017-08-19T06:48:00Z">
        <w:r w:rsidRPr="005C51FC" w:rsidDel="00A17F23">
          <w:rPr>
            <w:rFonts w:ascii="Courier New" w:hAnsi="Courier New" w:cs="Courier New"/>
          </w:rPr>
          <w:delText xml:space="preserve"> </w:delText>
        </w:r>
      </w:del>
      <w:r w:rsidRPr="005C51FC">
        <w:rPr>
          <w:rFonts w:ascii="Courier New" w:hAnsi="Courier New" w:cs="Courier New"/>
        </w:rPr>
        <w:t>will systematically take you through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27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00:01:27,251 --&gt; 00:01:29,691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the</w:t>
      </w:r>
      <w:proofErr w:type="gramEnd"/>
      <w:r w:rsidRPr="005C51FC">
        <w:rPr>
          <w:rFonts w:ascii="Courier New" w:hAnsi="Courier New" w:cs="Courier New"/>
        </w:rPr>
        <w:t xml:space="preserve"> process of identifying approaches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28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00:01:29,941 --&gt; 00:01:32,419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proofErr w:type="gramStart"/>
      <w:r w:rsidRPr="005C51FC">
        <w:rPr>
          <w:rFonts w:ascii="Courier New" w:hAnsi="Courier New" w:cs="Courier New"/>
        </w:rPr>
        <w:t>through</w:t>
      </w:r>
      <w:proofErr w:type="gramEnd"/>
      <w:r w:rsidRPr="005C51FC">
        <w:rPr>
          <w:rFonts w:ascii="Courier New" w:hAnsi="Courier New" w:cs="Courier New"/>
        </w:rPr>
        <w:t xml:space="preserve"> an understanding  of the context</w:t>
      </w:r>
      <w:ins w:id="17" w:author="Isabel.b" w:date="2017-08-19T06:49:00Z">
        <w:r w:rsidR="00A17F23">
          <w:rPr>
            <w:rFonts w:ascii="Courier New" w:hAnsi="Courier New" w:cs="Courier New"/>
          </w:rPr>
          <w:t>,</w:t>
        </w:r>
      </w:ins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29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00:01:32,612 --&gt; 00:01:35,401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through</w:t>
      </w:r>
      <w:proofErr w:type="gramEnd"/>
      <w:r w:rsidRPr="005C51FC">
        <w:rPr>
          <w:rFonts w:ascii="Courier New" w:hAnsi="Courier New" w:cs="Courier New"/>
        </w:rPr>
        <w:t xml:space="preserve"> an exploration of existing literature,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30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00:01:35,505 --&gt; 00:01:38,648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including</w:t>
      </w:r>
      <w:proofErr w:type="gramEnd"/>
      <w:r w:rsidRPr="005C51FC">
        <w:rPr>
          <w:rFonts w:ascii="Courier New" w:hAnsi="Courier New" w:cs="Courier New"/>
        </w:rPr>
        <w:t xml:space="preserve"> how to assess the quality of the evidence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31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00:01:38,813 --&gt; 00:01:40,767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and</w:t>
      </w:r>
      <w:proofErr w:type="gramEnd"/>
      <w:r w:rsidRPr="005C51FC">
        <w:rPr>
          <w:rFonts w:ascii="Courier New" w:hAnsi="Courier New" w:cs="Courier New"/>
        </w:rPr>
        <w:t xml:space="preserve"> through an assessment of the suite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32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00:01:40,917 --&gt; 00:01:42,954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of</w:t>
      </w:r>
      <w:proofErr w:type="gramEnd"/>
      <w:r w:rsidRPr="005C51FC">
        <w:rPr>
          <w:rFonts w:ascii="Courier New" w:hAnsi="Courier New" w:cs="Courier New"/>
        </w:rPr>
        <w:t xml:space="preserve"> methods you have  at your disposal.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33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00:01:43,305 --&gt; 00:01:46,492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They present a case study from ongoing work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34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00:01:46,556 --&gt; 00:01:49,306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in</w:t>
      </w:r>
      <w:proofErr w:type="gramEnd"/>
      <w:r w:rsidRPr="005C51FC">
        <w:rPr>
          <w:rFonts w:ascii="Courier New" w:hAnsi="Courier New" w:cs="Courier New"/>
        </w:rPr>
        <w:t xml:space="preserve"> prevention of malaria  in Mozambique,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35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00:01:49,552 --&gt; 00:01:51,416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proofErr w:type="gramStart"/>
      <w:r w:rsidRPr="005C51FC">
        <w:rPr>
          <w:rFonts w:ascii="Courier New" w:hAnsi="Courier New" w:cs="Courier New"/>
        </w:rPr>
        <w:t>which</w:t>
      </w:r>
      <w:proofErr w:type="gramEnd"/>
      <w:r w:rsidRPr="005C51FC">
        <w:rPr>
          <w:rFonts w:ascii="Courier New" w:hAnsi="Courier New" w:cs="Courier New"/>
        </w:rPr>
        <w:t xml:space="preserve"> brings the concepts to life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36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00:01:51,641 --&gt; 00:01:53,435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and</w:t>
      </w:r>
      <w:proofErr w:type="gramEnd"/>
      <w:r w:rsidRPr="005C51FC">
        <w:rPr>
          <w:rFonts w:ascii="Courier New" w:hAnsi="Courier New" w:cs="Courier New"/>
        </w:rPr>
        <w:t xml:space="preserve"> provides a concrete example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37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00:01:53,611 --&gt; 00:01:56,343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proofErr w:type="gramStart"/>
      <w:r w:rsidRPr="005C51FC">
        <w:rPr>
          <w:rFonts w:ascii="Courier New" w:hAnsi="Courier New" w:cs="Courier New"/>
        </w:rPr>
        <w:t>to</w:t>
      </w:r>
      <w:proofErr w:type="gramEnd"/>
      <w:r w:rsidRPr="005C51FC">
        <w:rPr>
          <w:rFonts w:ascii="Courier New" w:hAnsi="Courier New" w:cs="Courier New"/>
        </w:rPr>
        <w:t xml:space="preserve"> guide your understanding of the concepts.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38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00:01:56,577 --&gt; 00:01:59,343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To recap briefly, in Module 1,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lastRenderedPageBreak/>
        <w:t>39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00:01:59,512 --&gt; 00:02:02,458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proofErr w:type="gramStart"/>
      <w:r w:rsidRPr="005C51FC">
        <w:rPr>
          <w:rFonts w:ascii="Courier New" w:hAnsi="Courier New" w:cs="Courier New"/>
        </w:rPr>
        <w:t>we</w:t>
      </w:r>
      <w:proofErr w:type="gramEnd"/>
      <w:r w:rsidRPr="005C51FC">
        <w:rPr>
          <w:rFonts w:ascii="Courier New" w:hAnsi="Courier New" w:cs="Courier New"/>
        </w:rPr>
        <w:t xml:space="preserve"> explained the role of implementation research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40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00:02:02,595 --&gt; 00:02:04,048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proofErr w:type="gramStart"/>
      <w:r w:rsidRPr="005C51FC">
        <w:rPr>
          <w:rFonts w:ascii="Courier New" w:hAnsi="Courier New" w:cs="Courier New"/>
        </w:rPr>
        <w:t>in</w:t>
      </w:r>
      <w:proofErr w:type="gramEnd"/>
      <w:r w:rsidRPr="005C51FC">
        <w:rPr>
          <w:rFonts w:ascii="Courier New" w:hAnsi="Courier New" w:cs="Courier New"/>
        </w:rPr>
        <w:t xml:space="preserve"> addressing the challenge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41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00:02:04,163 --&gt; 00:02:07,880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of</w:t>
      </w:r>
      <w:proofErr w:type="gramEnd"/>
      <w:r w:rsidRPr="005C51FC">
        <w:rPr>
          <w:rFonts w:ascii="Courier New" w:hAnsi="Courier New" w:cs="Courier New"/>
        </w:rPr>
        <w:t xml:space="preserve"> getting efficacious interventions to those to need it.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42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00:02:08,039 --&gt; 00:02:10,296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Implementation research does this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43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00:02:10,433 --&gt; 00:02:12,814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through</w:t>
      </w:r>
      <w:proofErr w:type="gramEnd"/>
      <w:r w:rsidRPr="005C51FC">
        <w:rPr>
          <w:rFonts w:ascii="Courier New" w:hAnsi="Courier New" w:cs="Courier New"/>
        </w:rPr>
        <w:t xml:space="preserve"> the identification of the barriers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44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00:02:12,971 --&gt; 00:02:15,014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proofErr w:type="gramStart"/>
      <w:r w:rsidRPr="005C51FC">
        <w:rPr>
          <w:rFonts w:ascii="Courier New" w:hAnsi="Courier New" w:cs="Courier New"/>
        </w:rPr>
        <w:t>and</w:t>
      </w:r>
      <w:proofErr w:type="gramEnd"/>
      <w:r w:rsidRPr="005C51FC">
        <w:rPr>
          <w:rFonts w:ascii="Courier New" w:hAnsi="Courier New" w:cs="Courier New"/>
        </w:rPr>
        <w:t xml:space="preserve"> in the development and testing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45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00:02:15,099 --&gt; 00:02:17,745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of</w:t>
      </w:r>
      <w:proofErr w:type="gramEnd"/>
      <w:r w:rsidRPr="005C51FC">
        <w:rPr>
          <w:rFonts w:ascii="Courier New" w:hAnsi="Courier New" w:cs="Courier New"/>
        </w:rPr>
        <w:t xml:space="preserve"> strategies to overcome these barriers.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46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00:02:17,904 --&gt; 00:02:20,763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Module 2 took you through the challenges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47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00:02:20,828 --&gt; 00:02:24,091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of</w:t>
      </w:r>
      <w:proofErr w:type="gramEnd"/>
      <w:r w:rsidRPr="005C51FC">
        <w:rPr>
          <w:rFonts w:ascii="Courier New" w:hAnsi="Courier New" w:cs="Courier New"/>
        </w:rPr>
        <w:t xml:space="preserve"> understanding and working with a diverse context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48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00:02:24,255 --&gt; 00:02:27,084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that</w:t>
      </w:r>
      <w:proofErr w:type="gramEnd"/>
      <w:r w:rsidRPr="005C51FC">
        <w:rPr>
          <w:rFonts w:ascii="Courier New" w:hAnsi="Courier New" w:cs="Courier New"/>
        </w:rPr>
        <w:t xml:space="preserve"> have an impact on implementation.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49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00:02:27,270 --&gt; 00:02:28,607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We address, for instance,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50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00:02:28,743 --&gt; 00:02:31,677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proofErr w:type="gramStart"/>
      <w:r w:rsidRPr="005C51FC">
        <w:rPr>
          <w:rFonts w:ascii="Courier New" w:hAnsi="Courier New" w:cs="Courier New"/>
        </w:rPr>
        <w:t>why</w:t>
      </w:r>
      <w:proofErr w:type="gramEnd"/>
      <w:r w:rsidRPr="005C51FC">
        <w:rPr>
          <w:rFonts w:ascii="Courier New" w:hAnsi="Courier New" w:cs="Courier New"/>
        </w:rPr>
        <w:t xml:space="preserve"> an intervention  would work in one context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51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00:02:31,826 --&gt; 00:02:32,914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and</w:t>
      </w:r>
      <w:proofErr w:type="gramEnd"/>
      <w:r w:rsidRPr="005C51FC">
        <w:rPr>
          <w:rFonts w:ascii="Courier New" w:hAnsi="Courier New" w:cs="Courier New"/>
        </w:rPr>
        <w:t xml:space="preserve"> not in another,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52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00:02:33,070 --&gt; 00:02:34,937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lastRenderedPageBreak/>
        <w:t xml:space="preserve"> </w:t>
      </w:r>
      <w:proofErr w:type="gramStart"/>
      <w:r w:rsidRPr="005C51FC">
        <w:rPr>
          <w:rFonts w:ascii="Courier New" w:hAnsi="Courier New" w:cs="Courier New"/>
        </w:rPr>
        <w:t>making</w:t>
      </w:r>
      <w:proofErr w:type="gramEnd"/>
      <w:r w:rsidRPr="005C51FC">
        <w:rPr>
          <w:rFonts w:ascii="Courier New" w:hAnsi="Courier New" w:cs="Courier New"/>
        </w:rPr>
        <w:t xml:space="preserve"> context, therefore,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53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00:02:34,987 --&gt; 00:02:37,766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a</w:t>
      </w:r>
      <w:proofErr w:type="gramEnd"/>
      <w:r w:rsidRPr="005C51FC">
        <w:rPr>
          <w:rFonts w:ascii="Courier New" w:hAnsi="Courier New" w:cs="Courier New"/>
        </w:rPr>
        <w:t xml:space="preserve"> critical component of implementation.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54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00:02:37,994 --&gt; 00:02:43,316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This 3rd module focuses on how to design implementation strategies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55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00:02:43,566 --&gt; 00:02:45,869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proofErr w:type="gramStart"/>
      <w:r w:rsidRPr="005C51FC">
        <w:rPr>
          <w:rFonts w:ascii="Courier New" w:hAnsi="Courier New" w:cs="Courier New"/>
        </w:rPr>
        <w:t>and</w:t>
      </w:r>
      <w:proofErr w:type="gramEnd"/>
      <w:r w:rsidRPr="005C51FC">
        <w:rPr>
          <w:rFonts w:ascii="Courier New" w:hAnsi="Courier New" w:cs="Courier New"/>
        </w:rPr>
        <w:t xml:space="preserve"> the research approaches required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56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00:02:46,083 --&gt; 00:02:48,192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proofErr w:type="gramStart"/>
      <w:r w:rsidRPr="005C51FC">
        <w:rPr>
          <w:rFonts w:ascii="Courier New" w:hAnsi="Courier New" w:cs="Courier New"/>
        </w:rPr>
        <w:t>to</w:t>
      </w:r>
      <w:proofErr w:type="gramEnd"/>
      <w:r w:rsidRPr="005C51FC">
        <w:rPr>
          <w:rFonts w:ascii="Courier New" w:hAnsi="Courier New" w:cs="Courier New"/>
        </w:rPr>
        <w:t xml:space="preserve"> ensure robust evidence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57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00:02:48,374 --&gt; 00:02:51,470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proofErr w:type="gramStart"/>
      <w:r w:rsidRPr="005C51FC">
        <w:rPr>
          <w:rFonts w:ascii="Courier New" w:hAnsi="Courier New" w:cs="Courier New"/>
        </w:rPr>
        <w:t>to</w:t>
      </w:r>
      <w:proofErr w:type="gramEnd"/>
      <w:r w:rsidRPr="005C51FC">
        <w:rPr>
          <w:rFonts w:ascii="Courier New" w:hAnsi="Courier New" w:cs="Courier New"/>
        </w:rPr>
        <w:t xml:space="preserve"> justify the implementation approach.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58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00:02:51,801 --&gt; 00:02:54,413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The module is divided into 3 sections.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59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00:02:54,811 --&gt; 00:02:58,077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Chapters 1 and 2 are presented by Maria.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60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00:02:58,501 --&gt; 00:03:02,163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In Chapter 1, she defines an implementation strategy.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61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00:03:02,356 --&gt; 00:03:05,656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In Chapter 2, she takes you </w:t>
      </w:r>
      <w:del w:id="18" w:author="Isabel.b" w:date="2017-08-19T06:49:00Z">
        <w:r w:rsidRPr="005C51FC" w:rsidDel="008F162E">
          <w:rPr>
            <w:rFonts w:ascii="Courier New" w:hAnsi="Courier New" w:cs="Courier New"/>
          </w:rPr>
          <w:delText xml:space="preserve"> </w:delText>
        </w:r>
      </w:del>
      <w:r w:rsidRPr="005C51FC">
        <w:rPr>
          <w:rFonts w:ascii="Courier New" w:hAnsi="Courier New" w:cs="Courier New"/>
        </w:rPr>
        <w:t>through the approaches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62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00:03:05,783 --&gt; 00:03:08,478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for</w:t>
      </w:r>
      <w:proofErr w:type="gramEnd"/>
      <w:r w:rsidRPr="005C51FC">
        <w:rPr>
          <w:rFonts w:ascii="Courier New" w:hAnsi="Courier New" w:cs="Courier New"/>
        </w:rPr>
        <w:t xml:space="preserve"> justification  of your research strategy,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63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00:03:08,603 --&gt; 00:03:11,998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and</w:t>
      </w:r>
      <w:proofErr w:type="gramEnd"/>
      <w:r w:rsidRPr="005C51FC">
        <w:rPr>
          <w:rFonts w:ascii="Courier New" w:hAnsi="Courier New" w:cs="Courier New"/>
        </w:rPr>
        <w:t xml:space="preserve"> in Chapter 3, Neal will walk you through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64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00:03:12,128 --&gt; 00:03:13,962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the</w:t>
      </w:r>
      <w:proofErr w:type="gramEnd"/>
      <w:r w:rsidRPr="005C51FC">
        <w:rPr>
          <w:rFonts w:ascii="Courier New" w:hAnsi="Courier New" w:cs="Courier New"/>
        </w:rPr>
        <w:t xml:space="preserve"> appropriate research design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65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00:03:14,222 --&gt; 00:03:16,425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proofErr w:type="gramStart"/>
      <w:r w:rsidRPr="005C51FC">
        <w:rPr>
          <w:rFonts w:ascii="Courier New" w:hAnsi="Courier New" w:cs="Courier New"/>
        </w:rPr>
        <w:t>to</w:t>
      </w:r>
      <w:proofErr w:type="gramEnd"/>
      <w:r w:rsidRPr="005C51FC">
        <w:rPr>
          <w:rFonts w:ascii="Courier New" w:hAnsi="Courier New" w:cs="Courier New"/>
        </w:rPr>
        <w:t xml:space="preserve"> ensure the robustness of the evidence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lastRenderedPageBreak/>
        <w:t>66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00:03:16,603 --&gt; 00:03:19,365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proofErr w:type="gramStart"/>
      <w:r w:rsidRPr="005C51FC">
        <w:rPr>
          <w:rFonts w:ascii="Courier New" w:hAnsi="Courier New" w:cs="Courier New"/>
        </w:rPr>
        <w:t>generated</w:t>
      </w:r>
      <w:proofErr w:type="gramEnd"/>
      <w:r w:rsidRPr="005C51FC">
        <w:rPr>
          <w:rFonts w:ascii="Courier New" w:hAnsi="Courier New" w:cs="Courier New"/>
        </w:rPr>
        <w:t xml:space="preserve"> by your implementation research.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67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00:03:19,525 --&gt; 00:03:21,844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The module culminates in a case study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68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00:03:21,990 --&gt; 00:03:25,528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of</w:t>
      </w:r>
      <w:proofErr w:type="gramEnd"/>
      <w:r w:rsidRPr="005C51FC">
        <w:rPr>
          <w:rFonts w:ascii="Courier New" w:hAnsi="Courier New" w:cs="Courier New"/>
        </w:rPr>
        <w:t xml:space="preserve"> a project in Mozambique  called Native by </w:t>
      </w:r>
      <w:del w:id="19" w:author="Isabel.b" w:date="2017-08-19T06:49:00Z">
        <w:r w:rsidRPr="005C51FC" w:rsidDel="00A17F23">
          <w:rPr>
            <w:rFonts w:ascii="Courier New" w:hAnsi="Courier New" w:cs="Courier New"/>
          </w:rPr>
          <w:delText>George</w:delText>
        </w:r>
      </w:del>
      <w:ins w:id="20" w:author="Isabel.b" w:date="2017-08-19T06:49:00Z">
        <w:r w:rsidR="00A17F23">
          <w:rPr>
            <w:rFonts w:ascii="Courier New" w:hAnsi="Courier New" w:cs="Courier New"/>
          </w:rPr>
          <w:t>Jor</w:t>
        </w:r>
        <w:r w:rsidR="00A17F23" w:rsidRPr="005C51FC">
          <w:rPr>
            <w:rFonts w:ascii="Courier New" w:hAnsi="Courier New" w:cs="Courier New"/>
          </w:rPr>
          <w:t>ge</w:t>
        </w:r>
      </w:ins>
      <w:r w:rsidRPr="005C51FC">
        <w:rPr>
          <w:rFonts w:ascii="Courier New" w:hAnsi="Courier New" w:cs="Courier New"/>
        </w:rPr>
        <w:t>.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69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00:03:25,706 --&gt; 00:03:27,171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By the end of the module,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70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00:03:27,502 --&gt; 00:03:30,437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proofErr w:type="gramStart"/>
      <w:r w:rsidRPr="005C51FC">
        <w:rPr>
          <w:rFonts w:ascii="Courier New" w:hAnsi="Courier New" w:cs="Courier New"/>
        </w:rPr>
        <w:t>you'll</w:t>
      </w:r>
      <w:proofErr w:type="gramEnd"/>
      <w:r w:rsidRPr="005C51FC">
        <w:rPr>
          <w:rFonts w:ascii="Courier New" w:hAnsi="Courier New" w:cs="Courier New"/>
        </w:rPr>
        <w:t xml:space="preserve"> be able to identify different types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71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00:03:30,559 --&gt; 00:03:32,421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of</w:t>
      </w:r>
      <w:proofErr w:type="gramEnd"/>
      <w:r w:rsidRPr="005C51FC">
        <w:rPr>
          <w:rFonts w:ascii="Courier New" w:hAnsi="Courier New" w:cs="Courier New"/>
        </w:rPr>
        <w:t xml:space="preserve"> implementation strategies,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72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00:03:32,712 --&gt; 00:03:36,548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proofErr w:type="gramStart"/>
      <w:r w:rsidRPr="005C51FC">
        <w:rPr>
          <w:rFonts w:ascii="Courier New" w:hAnsi="Courier New" w:cs="Courier New"/>
        </w:rPr>
        <w:t>specify</w:t>
      </w:r>
      <w:proofErr w:type="gramEnd"/>
      <w:r w:rsidRPr="005C51FC">
        <w:rPr>
          <w:rFonts w:ascii="Courier New" w:hAnsi="Courier New" w:cs="Courier New"/>
        </w:rPr>
        <w:t xml:space="preserve"> the different type of implementation strategies,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73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00:03:36,822 --&gt; 00:03:39,957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and</w:t>
      </w:r>
      <w:proofErr w:type="gramEnd"/>
      <w:r w:rsidRPr="005C51FC">
        <w:rPr>
          <w:rFonts w:ascii="Courier New" w:hAnsi="Courier New" w:cs="Courier New"/>
        </w:rPr>
        <w:t xml:space="preserve"> use these concepts in real life examples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74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00:03:40,216 --&gt; 00:03:42,711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to</w:t>
      </w:r>
      <w:proofErr w:type="gramEnd"/>
      <w:r w:rsidRPr="005C51FC">
        <w:rPr>
          <w:rFonts w:ascii="Courier New" w:hAnsi="Courier New" w:cs="Courier New"/>
        </w:rPr>
        <w:t xml:space="preserve"> choose an appropriate implementation design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75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00:03:42,879 --&gt; 00:03:44,855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</w:t>
      </w:r>
      <w:proofErr w:type="gramStart"/>
      <w:r w:rsidRPr="005C51FC">
        <w:rPr>
          <w:rFonts w:ascii="Courier New" w:hAnsi="Courier New" w:cs="Courier New"/>
        </w:rPr>
        <w:t>related</w:t>
      </w:r>
      <w:proofErr w:type="gramEnd"/>
      <w:r w:rsidRPr="005C51FC">
        <w:rPr>
          <w:rFonts w:ascii="Courier New" w:hAnsi="Courier New" w:cs="Courier New"/>
        </w:rPr>
        <w:t xml:space="preserve"> to diseases of poverty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76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00:03:45,018 --&gt; 00:03:48,202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proofErr w:type="gramStart"/>
      <w:r w:rsidRPr="005C51FC">
        <w:rPr>
          <w:rFonts w:ascii="Courier New" w:hAnsi="Courier New" w:cs="Courier New"/>
        </w:rPr>
        <w:t>and</w:t>
      </w:r>
      <w:proofErr w:type="gramEnd"/>
      <w:r w:rsidRPr="005C51FC">
        <w:rPr>
          <w:rFonts w:ascii="Courier New" w:hAnsi="Courier New" w:cs="Courier New"/>
        </w:rPr>
        <w:t xml:space="preserve"> other types of public health research priorities.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77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00:03:48,629 --&gt; 00:03:51,919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The module includes </w:t>
      </w:r>
      <w:del w:id="21" w:author="Isabel.b" w:date="2017-08-19T06:50:00Z">
        <w:r w:rsidRPr="005C51FC" w:rsidDel="00AE171D">
          <w:rPr>
            <w:rFonts w:ascii="Courier New" w:hAnsi="Courier New" w:cs="Courier New"/>
          </w:rPr>
          <w:delText xml:space="preserve"> </w:delText>
        </w:r>
      </w:del>
      <w:r w:rsidRPr="005C51FC">
        <w:rPr>
          <w:rFonts w:ascii="Courier New" w:hAnsi="Courier New" w:cs="Courier New"/>
        </w:rPr>
        <w:t>a list of recommended readings,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78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00:03:52,167 --&gt; 00:03:55,189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proofErr w:type="gramStart"/>
      <w:r w:rsidRPr="005C51FC">
        <w:rPr>
          <w:rFonts w:ascii="Courier New" w:hAnsi="Courier New" w:cs="Courier New"/>
        </w:rPr>
        <w:t>some</w:t>
      </w:r>
      <w:proofErr w:type="gramEnd"/>
      <w:r w:rsidRPr="005C51FC">
        <w:rPr>
          <w:rFonts w:ascii="Courier New" w:hAnsi="Courier New" w:cs="Courier New"/>
        </w:rPr>
        <w:t xml:space="preserve"> exercises to ensure formative assessment,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79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00:03:55,362 --&gt; 00:03:57,140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proofErr w:type="gramStart"/>
      <w:r w:rsidRPr="005C51FC">
        <w:rPr>
          <w:rFonts w:ascii="Courier New" w:hAnsi="Courier New" w:cs="Courier New"/>
        </w:rPr>
        <w:lastRenderedPageBreak/>
        <w:t>and</w:t>
      </w:r>
      <w:proofErr w:type="gramEnd"/>
      <w:r w:rsidRPr="005C51FC">
        <w:rPr>
          <w:rFonts w:ascii="Courier New" w:hAnsi="Courier New" w:cs="Courier New"/>
        </w:rPr>
        <w:t xml:space="preserve"> points for discussion.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80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>00:03:57,457 --&gt; 00:03:59,745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  <w:r w:rsidRPr="005C51FC">
        <w:rPr>
          <w:rFonts w:ascii="Courier New" w:hAnsi="Courier New" w:cs="Courier New"/>
        </w:rPr>
        <w:t xml:space="preserve"> Best of luck, and enjoy the module.</w:t>
      </w: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5910CB" w:rsidRPr="005C51FC" w:rsidRDefault="005910CB" w:rsidP="005910CB">
      <w:pPr>
        <w:pStyle w:val="Textebrut"/>
        <w:rPr>
          <w:rFonts w:ascii="Courier New" w:hAnsi="Courier New" w:cs="Courier New"/>
        </w:rPr>
      </w:pPr>
    </w:p>
    <w:p w:rsidR="00B952FD" w:rsidRDefault="00894CA5" w:rsidP="00A06E9A">
      <w:hyperlink r:id="rId8" w:history="1">
        <w:r w:rsidR="0055160A" w:rsidRPr="0054462A">
          <w:rPr>
            <w:rStyle w:val="Lienhypertexte"/>
          </w:rPr>
          <w:t>https://www.tdrmooc.org/courses/course-v1:TDR+IR+2016/courseware/e3524f7df8814f0db55058c4356eb3b1/4108d587e4dc490e94af1a3d2e5a989c/?child=first</w:t>
        </w:r>
      </w:hyperlink>
    </w:p>
    <w:p w:rsidR="0055160A" w:rsidRPr="0055160A" w:rsidRDefault="0055160A" w:rsidP="0055160A">
      <w:pPr>
        <w:shd w:val="clear" w:color="auto" w:fill="FFFFFF"/>
        <w:spacing w:line="311" w:lineRule="atLeast"/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</w:pPr>
      <w:r w:rsidRPr="0055160A"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  <w:t>Module 3: Designing Implementation Strategies &gt; Identify and specify the different types of strategies &gt; Objectives</w:t>
      </w:r>
    </w:p>
    <w:p w:rsidR="0055160A" w:rsidRPr="0055160A" w:rsidRDefault="0055160A" w:rsidP="005516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55160A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  <w:r w:rsidRPr="0055160A">
        <w:rPr>
          <w:rFonts w:ascii="inherit" w:eastAsia="Times New Roman" w:hAnsi="inherit" w:cs="Times New Roman"/>
          <w:sz w:val="24"/>
          <w:szCs w:val="24"/>
          <w:lang w:eastAsia="ko-KR"/>
        </w:rPr>
        <w:t>Previous</w:t>
      </w:r>
    </w:p>
    <w:p w:rsidR="0055160A" w:rsidRPr="0055160A" w:rsidRDefault="0055160A" w:rsidP="0055160A">
      <w:pPr>
        <w:numPr>
          <w:ilvl w:val="0"/>
          <w:numId w:val="4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55160A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video </w:t>
      </w:r>
      <w:r w:rsidRPr="0055160A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Objectives</w:t>
      </w:r>
      <w:r w:rsidRPr="0055160A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55160A" w:rsidRPr="0055160A" w:rsidRDefault="0055160A" w:rsidP="0055160A">
      <w:pPr>
        <w:numPr>
          <w:ilvl w:val="0"/>
          <w:numId w:val="4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55160A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problem </w:t>
      </w:r>
      <w:r w:rsidRPr="0055160A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Practice Assessment</w:t>
      </w:r>
      <w:r w:rsidRPr="0055160A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55160A" w:rsidRPr="0055160A" w:rsidRDefault="0055160A" w:rsidP="0055160A">
      <w:pPr>
        <w:numPr>
          <w:ilvl w:val="0"/>
          <w:numId w:val="4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55160A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other </w:t>
      </w:r>
      <w:r w:rsidRPr="0055160A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Resources and References</w:t>
      </w:r>
      <w:r w:rsidRPr="0055160A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55160A" w:rsidRPr="0055160A" w:rsidRDefault="0055160A" w:rsidP="005516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55160A">
        <w:rPr>
          <w:rFonts w:ascii="inherit" w:eastAsia="Times New Roman" w:hAnsi="inherit" w:cs="Times New Roman"/>
          <w:sz w:val="24"/>
          <w:szCs w:val="24"/>
          <w:lang w:eastAsia="ko-KR"/>
        </w:rPr>
        <w:t>Next</w:t>
      </w:r>
      <w:r w:rsidRPr="0055160A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</w:p>
    <w:p w:rsidR="0055160A" w:rsidRPr="0055160A" w:rsidRDefault="0055160A" w:rsidP="0055160A">
      <w:pPr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</w:pPr>
      <w:r w:rsidRPr="0055160A"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  <w:t>Objectives</w:t>
      </w:r>
    </w:p>
    <w:p w:rsidR="0055160A" w:rsidRPr="0055160A" w:rsidRDefault="0055160A" w:rsidP="005516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55160A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  <w:r w:rsidRPr="0055160A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 xml:space="preserve">Click to </w:t>
      </w:r>
      <w:proofErr w:type="spellStart"/>
      <w:r w:rsidRPr="0055160A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add</w:t>
      </w:r>
      <w:r w:rsidRPr="0055160A">
        <w:rPr>
          <w:rFonts w:ascii="inherit" w:eastAsia="Times New Roman" w:hAnsi="inherit" w:cs="Times New Roman"/>
          <w:sz w:val="24"/>
          <w:szCs w:val="24"/>
          <w:lang w:eastAsia="ko-KR"/>
        </w:rPr>
        <w:t>Bookmark</w:t>
      </w:r>
      <w:proofErr w:type="spellEnd"/>
      <w:r w:rsidRPr="0055160A">
        <w:rPr>
          <w:rFonts w:ascii="inherit" w:eastAsia="Times New Roman" w:hAnsi="inherit" w:cs="Times New Roman"/>
          <w:sz w:val="24"/>
          <w:szCs w:val="24"/>
          <w:lang w:eastAsia="ko-KR"/>
        </w:rPr>
        <w:t xml:space="preserve"> this page</w:t>
      </w:r>
    </w:p>
    <w:p w:rsidR="0055160A" w:rsidRPr="0055160A" w:rsidRDefault="0055160A" w:rsidP="0055160A">
      <w:pPr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ko-KR"/>
        </w:rPr>
      </w:pPr>
      <w:r w:rsidRPr="0055160A"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ko-KR"/>
        </w:rPr>
        <w:t>Objectives</w:t>
      </w:r>
    </w:p>
    <w:p w:rsidR="0055160A" w:rsidRPr="0055160A" w:rsidRDefault="0055160A" w:rsidP="0055160A">
      <w:pPr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</w:pPr>
      <w:r w:rsidRPr="0055160A"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  <w:t>At the end of this chapter you will be able to:</w:t>
      </w:r>
    </w:p>
    <w:p w:rsidR="0055160A" w:rsidRPr="0055160A" w:rsidRDefault="0055160A" w:rsidP="0055160A">
      <w:pPr>
        <w:numPr>
          <w:ilvl w:val="1"/>
          <w:numId w:val="5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</w:pPr>
      <w:r w:rsidRPr="0055160A"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  <w:t>Identify different types of implementation strategies</w:t>
      </w:r>
    </w:p>
    <w:p w:rsidR="0055160A" w:rsidRPr="0055160A" w:rsidRDefault="0055160A" w:rsidP="0055160A">
      <w:pPr>
        <w:numPr>
          <w:ilvl w:val="1"/>
          <w:numId w:val="5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</w:pPr>
      <w:r w:rsidRPr="0055160A"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  <w:t>Specify the different types of implementation strategies</w:t>
      </w:r>
    </w:p>
    <w:p w:rsidR="0055160A" w:rsidRDefault="0055160A" w:rsidP="0055160A">
      <w:pPr>
        <w:numPr>
          <w:ilvl w:val="1"/>
          <w:numId w:val="5"/>
        </w:numPr>
        <w:spacing w:before="100" w:beforeAutospacing="1" w:line="336" w:lineRule="atLeast"/>
        <w:ind w:left="0"/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</w:pPr>
      <w:r w:rsidRPr="0055160A"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  <w:t>Use these concepts in real-life examples related to diseases of poverty</w:t>
      </w:r>
    </w:p>
    <w:p w:rsidR="0055160A" w:rsidRPr="0055160A" w:rsidRDefault="0055160A" w:rsidP="0055160A">
      <w:pPr>
        <w:spacing w:before="100" w:beforeAutospacing="1" w:line="336" w:lineRule="atLeast"/>
        <w:ind w:left="-360"/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</w:pPr>
    </w:p>
    <w:p w:rsidR="0055160A" w:rsidRDefault="0055160A" w:rsidP="0055160A">
      <w:pPr>
        <w:spacing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27"/>
          <w:szCs w:val="27"/>
          <w:lang w:eastAsia="ko-KR"/>
        </w:rPr>
      </w:pPr>
      <w:r w:rsidRPr="0055160A">
        <w:rPr>
          <w:rFonts w:ascii="Verdana" w:eastAsia="Times New Roman" w:hAnsi="Verdana" w:cs="Times New Roman"/>
          <w:b/>
          <w:bCs/>
          <w:color w:val="474747"/>
          <w:sz w:val="27"/>
          <w:szCs w:val="27"/>
          <w:lang w:eastAsia="ko-KR"/>
        </w:rPr>
        <w:t>Identify and specify the different types of strategies</w:t>
      </w:r>
    </w:p>
    <w:p w:rsidR="0055160A" w:rsidRPr="0055160A" w:rsidRDefault="0055160A" w:rsidP="0055160A">
      <w:pPr>
        <w:spacing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27"/>
          <w:szCs w:val="27"/>
          <w:lang w:eastAsia="ko-KR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00:00:04,488 --&gt; 00:00:07,326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Hello, welcome to module 3.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00:00:07,677 --&gt; 00:00:10,489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My name is Maria </w:t>
      </w:r>
      <w:proofErr w:type="spellStart"/>
      <w:r w:rsidRPr="005D6C4B">
        <w:rPr>
          <w:rFonts w:ascii="Courier New" w:hAnsi="Courier New" w:cs="Courier New"/>
        </w:rPr>
        <w:t>Rosário</w:t>
      </w:r>
      <w:proofErr w:type="spellEnd"/>
      <w:r w:rsidRPr="005D6C4B">
        <w:rPr>
          <w:rFonts w:ascii="Courier New" w:hAnsi="Courier New" w:cs="Courier New"/>
        </w:rPr>
        <w:t xml:space="preserve"> Martins,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00:00:10,719 --&gt; 00:00:13,682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and</w:t>
      </w:r>
      <w:proofErr w:type="gramEnd"/>
      <w:r w:rsidRPr="005D6C4B">
        <w:rPr>
          <w:rFonts w:ascii="Courier New" w:hAnsi="Courier New" w:cs="Courier New"/>
        </w:rPr>
        <w:t xml:space="preserve"> I am professor of statistics  and research methods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00:00:17,545 --&gt; 00:00:19,432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in</w:t>
      </w:r>
      <w:proofErr w:type="gramEnd"/>
      <w:r w:rsidRPr="005D6C4B">
        <w:rPr>
          <w:rFonts w:ascii="Courier New" w:hAnsi="Courier New" w:cs="Courier New"/>
        </w:rPr>
        <w:t xml:space="preserve"> </w:t>
      </w:r>
      <w:ins w:id="22" w:author="Isabel.b" w:date="2017-08-19T13:25:00Z">
        <w:r w:rsidR="00D1198B">
          <w:rPr>
            <w:rFonts w:ascii="Courier New" w:hAnsi="Courier New" w:cs="Courier New"/>
          </w:rPr>
          <w:t xml:space="preserve">the Institute of Hygiene and Tropical Medicine, </w:t>
        </w:r>
      </w:ins>
      <w:r w:rsidRPr="005D6C4B">
        <w:rPr>
          <w:rFonts w:ascii="Courier New" w:hAnsi="Courier New" w:cs="Courier New"/>
        </w:rPr>
        <w:t>Lisbon, Portugal.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00:00:19,664 --&gt; 00:00:22,376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And I am also the coordinator </w:t>
      </w:r>
      <w:del w:id="23" w:author="Isabel.b" w:date="2017-08-19T13:25:00Z">
        <w:r w:rsidRPr="005D6C4B" w:rsidDel="00D1198B">
          <w:rPr>
            <w:rFonts w:ascii="Courier New" w:hAnsi="Courier New" w:cs="Courier New"/>
          </w:rPr>
          <w:delText xml:space="preserve"> </w:delText>
        </w:r>
      </w:del>
      <w:r w:rsidRPr="005D6C4B">
        <w:rPr>
          <w:rFonts w:ascii="Courier New" w:hAnsi="Courier New" w:cs="Courier New"/>
        </w:rPr>
        <w:t>of this module.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00:00:22,627 --&gt; 00:00:26,314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Today my topic is on the definition and specification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00:00:26,579 --&gt; 00:00:28,504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of</w:t>
      </w:r>
      <w:proofErr w:type="gramEnd"/>
      <w:r w:rsidRPr="005D6C4B">
        <w:rPr>
          <w:rFonts w:ascii="Courier New" w:hAnsi="Courier New" w:cs="Courier New"/>
        </w:rPr>
        <w:t xml:space="preserve"> implementation strategy.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00:00:28,720 --&gt; 00:00:32,995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This is the first talk in the series that will discuss in detail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00:00:33,220 --&gt; 00:00:36,220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the</w:t>
      </w:r>
      <w:proofErr w:type="gramEnd"/>
      <w:r w:rsidRPr="005D6C4B">
        <w:rPr>
          <w:rFonts w:ascii="Courier New" w:hAnsi="Courier New" w:cs="Courier New"/>
        </w:rPr>
        <w:t xml:space="preserve"> design of an implementation strategy.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00:00:37,115 --&gt; 00:00:39,902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Let me begin by giving you an overview of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00:00:40,116 --&gt; 00:00:41,891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what</w:t>
      </w:r>
      <w:proofErr w:type="gramEnd"/>
      <w:r w:rsidRPr="005D6C4B">
        <w:rPr>
          <w:rFonts w:ascii="Courier New" w:hAnsi="Courier New" w:cs="Courier New"/>
        </w:rPr>
        <w:t xml:space="preserve"> I want to cover today.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00:00:42,518 --&gt; 00:00:46,518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I'm going first to introduce you </w:t>
      </w:r>
      <w:ins w:id="24" w:author="Isabel.b" w:date="2017-08-19T13:26:00Z">
        <w:r w:rsidR="00D1198B">
          <w:rPr>
            <w:rFonts w:ascii="Courier New" w:hAnsi="Courier New" w:cs="Courier New"/>
          </w:rPr>
          <w:t>to</w:t>
        </w:r>
      </w:ins>
      <w:r w:rsidRPr="005D6C4B">
        <w:rPr>
          <w:rFonts w:ascii="Courier New" w:hAnsi="Courier New" w:cs="Courier New"/>
        </w:rPr>
        <w:t xml:space="preserve"> a real life example,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00:00:46,747 --&gt; 00:00:50,059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related</w:t>
      </w:r>
      <w:proofErr w:type="gramEnd"/>
      <w:r w:rsidRPr="005D6C4B">
        <w:rPr>
          <w:rFonts w:ascii="Courier New" w:hAnsi="Courier New" w:cs="Courier New"/>
        </w:rPr>
        <w:t xml:space="preserve"> to bed nets delivery  in Mozambique.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00:00:50,998 --&gt; 00:00:55,773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Then, I am going to talk about two possible definitions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00:00:55,994 --&gt; 00:01:00,532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for</w:t>
      </w:r>
      <w:proofErr w:type="gramEnd"/>
      <w:r w:rsidRPr="005D6C4B">
        <w:rPr>
          <w:rFonts w:ascii="Courier New" w:hAnsi="Courier New" w:cs="Courier New"/>
        </w:rPr>
        <w:t xml:space="preserve"> implementation strategy  together with real life examples.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lastRenderedPageBreak/>
        <w:t>00:01:00,959 --&gt; 00:01:06,534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And finally, I'm going to present 5 important dimension</w:t>
      </w:r>
      <w:ins w:id="25" w:author="Isabel.b" w:date="2017-08-19T13:26:00Z">
        <w:r w:rsidR="00D1198B">
          <w:rPr>
            <w:rFonts w:ascii="Courier New" w:hAnsi="Courier New" w:cs="Courier New"/>
          </w:rPr>
          <w:t>s</w:t>
        </w:r>
      </w:ins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00:01:07,091 --&gt; 00:01:09,428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that</w:t>
      </w:r>
      <w:proofErr w:type="gramEnd"/>
      <w:r w:rsidRPr="005D6C4B">
        <w:rPr>
          <w:rFonts w:ascii="Courier New" w:hAnsi="Courier New" w:cs="Courier New"/>
        </w:rPr>
        <w:t xml:space="preserve"> are very useful in the description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00:01:09,646 --&gt; 00:01:11,984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of</w:t>
      </w:r>
      <w:proofErr w:type="gramEnd"/>
      <w:r w:rsidRPr="005D6C4B">
        <w:rPr>
          <w:rFonts w:ascii="Courier New" w:hAnsi="Courier New" w:cs="Courier New"/>
        </w:rPr>
        <w:t xml:space="preserve"> implementation strategy.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00:01:12,523 --&gt; 00:01:16,885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So, the fundamental point that drives this segment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00:01:17,095 --&gt; 00:01:22,733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is</w:t>
      </w:r>
      <w:proofErr w:type="gramEnd"/>
      <w:r w:rsidRPr="005D6C4B">
        <w:rPr>
          <w:rFonts w:ascii="Courier New" w:hAnsi="Courier New" w:cs="Courier New"/>
        </w:rPr>
        <w:t xml:space="preserve"> that implementation strategies description must be very precise.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00:01:23,652 --&gt; 00:01:28,377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This explanation must allow </w:t>
      </w:r>
      <w:proofErr w:type="gramStart"/>
      <w:r w:rsidRPr="005D6C4B">
        <w:rPr>
          <w:rFonts w:ascii="Courier New" w:hAnsi="Courier New" w:cs="Courier New"/>
        </w:rPr>
        <w:t>us  to</w:t>
      </w:r>
      <w:proofErr w:type="gramEnd"/>
      <w:r w:rsidRPr="005D6C4B">
        <w:rPr>
          <w:rFonts w:ascii="Courier New" w:hAnsi="Courier New" w:cs="Courier New"/>
        </w:rPr>
        <w:t xml:space="preserve"> measure the different components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00:01:28,595 --&gt; 00:01:32,408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of</w:t>
      </w:r>
      <w:proofErr w:type="gramEnd"/>
      <w:r w:rsidRPr="005D6C4B">
        <w:rPr>
          <w:rFonts w:ascii="Courier New" w:hAnsi="Courier New" w:cs="Courier New"/>
        </w:rPr>
        <w:t xml:space="preserve"> the strategy, and also  to reproduce it.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00:01:33,534 --&gt; 00:01:38,521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At the end of this chapter we hope that you will be able to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00:01:38,828 --&gt; 00:01:42,353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identify</w:t>
      </w:r>
      <w:proofErr w:type="gramEnd"/>
      <w:r w:rsidRPr="005D6C4B">
        <w:rPr>
          <w:rFonts w:ascii="Courier New" w:hAnsi="Courier New" w:cs="Courier New"/>
        </w:rPr>
        <w:t xml:space="preserve"> the different types  of implementation strategies,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00:01:42,652 --&gt; 00:01:47,239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to</w:t>
      </w:r>
      <w:proofErr w:type="gramEnd"/>
      <w:r w:rsidRPr="005D6C4B">
        <w:rPr>
          <w:rFonts w:ascii="Courier New" w:hAnsi="Courier New" w:cs="Courier New"/>
        </w:rPr>
        <w:t xml:space="preserve"> specify the different types of implementation strategies,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00:01:47,499 --&gt; 00:01:50,624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and</w:t>
      </w:r>
      <w:proofErr w:type="gramEnd"/>
      <w:r w:rsidRPr="005D6C4B">
        <w:rPr>
          <w:rFonts w:ascii="Courier New" w:hAnsi="Courier New" w:cs="Courier New"/>
        </w:rPr>
        <w:t xml:space="preserve"> to use these concepts in real life examples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00:01:50,867 --&gt; 00:01:53,479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related</w:t>
      </w:r>
      <w:proofErr w:type="gramEnd"/>
      <w:r w:rsidRPr="005D6C4B">
        <w:rPr>
          <w:rFonts w:ascii="Courier New" w:hAnsi="Courier New" w:cs="Courier New"/>
        </w:rPr>
        <w:t xml:space="preserve"> to diseases of poverty.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00:01:53,784 --&gt; 00:01:57,121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Let us begin our </w:t>
      </w:r>
      <w:proofErr w:type="gramStart"/>
      <w:r w:rsidRPr="005D6C4B">
        <w:rPr>
          <w:rFonts w:ascii="Courier New" w:hAnsi="Courier New" w:cs="Courier New"/>
        </w:rPr>
        <w:t>lecture  by</w:t>
      </w:r>
      <w:proofErr w:type="gramEnd"/>
      <w:r w:rsidRPr="005D6C4B">
        <w:rPr>
          <w:rFonts w:ascii="Courier New" w:hAnsi="Courier New" w:cs="Courier New"/>
        </w:rPr>
        <w:t xml:space="preserve"> presenting an example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00:01:57,430 --&gt; 00:02:00,605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related</w:t>
      </w:r>
      <w:proofErr w:type="gramEnd"/>
      <w:r w:rsidRPr="005D6C4B">
        <w:rPr>
          <w:rFonts w:ascii="Courier New" w:hAnsi="Courier New" w:cs="Courier New"/>
        </w:rPr>
        <w:t xml:space="preserve"> to the bed net delivery in Mozambique.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00:02:01,302 --&gt; 00:02:03,602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So, what is the problem?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30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00:02:04,261 --&gt; 00:02:08,099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Malaria is considered the most important public health problem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31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00:02:08,308 --&gt; 00:02:09,520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in</w:t>
      </w:r>
      <w:proofErr w:type="gramEnd"/>
      <w:r w:rsidRPr="005D6C4B">
        <w:rPr>
          <w:rFonts w:ascii="Courier New" w:hAnsi="Courier New" w:cs="Courier New"/>
        </w:rPr>
        <w:t xml:space="preserve"> Mozambique.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32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00:02:10,070 --&gt; 00:02:12,520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It is the leading cause of mortality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33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00:02:12,750 --&gt; 00:02:18,325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with</w:t>
      </w:r>
      <w:proofErr w:type="gramEnd"/>
      <w:r w:rsidRPr="005D6C4B">
        <w:rPr>
          <w:rFonts w:ascii="Courier New" w:hAnsi="Courier New" w:cs="Courier New"/>
        </w:rPr>
        <w:t xml:space="preserve"> 35% of children age</w:t>
      </w:r>
      <w:ins w:id="26" w:author="Isabel.b" w:date="2017-08-19T13:27:00Z">
        <w:r w:rsidR="00D1198B">
          <w:rPr>
            <w:rFonts w:ascii="Courier New" w:hAnsi="Courier New" w:cs="Courier New"/>
          </w:rPr>
          <w:t>d</w:t>
        </w:r>
      </w:ins>
      <w:r w:rsidRPr="005D6C4B">
        <w:rPr>
          <w:rFonts w:ascii="Courier New" w:hAnsi="Courier New" w:cs="Courier New"/>
        </w:rPr>
        <w:t xml:space="preserve"> under 5 years testing positive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34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00:02:18,533 --&gt; 00:02:21,883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for</w:t>
      </w:r>
      <w:proofErr w:type="gramEnd"/>
      <w:r w:rsidRPr="005D6C4B">
        <w:rPr>
          <w:rFonts w:ascii="Courier New" w:hAnsi="Courier New" w:cs="Courier New"/>
        </w:rPr>
        <w:t xml:space="preserve"> malaria parasites in 2011.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35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00:02:22,755 --&gt; 00:02:26,968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Moreover, in these children malaria accounts for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36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00:02:27,287 --&gt; 00:02:29,925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42% of deaths.</w:t>
      </w:r>
      <w:proofErr w:type="gramEnd"/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37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00:02:30,422 --&gt; 00:02:35,797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In addition, we also know that malaria prevalence is different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38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00:02:36,060 --&gt; 00:02:41,123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across</w:t>
      </w:r>
      <w:proofErr w:type="gramEnd"/>
      <w:r w:rsidRPr="005D6C4B">
        <w:rPr>
          <w:rFonts w:ascii="Courier New" w:hAnsi="Courier New" w:cs="Courier New"/>
        </w:rPr>
        <w:t xml:space="preserve"> the regions with very small figures in the capital Maputo,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39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00:02:41,467 --&gt; 00:02:46,305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that</w:t>
      </w:r>
      <w:proofErr w:type="gramEnd"/>
      <w:r w:rsidRPr="005D6C4B">
        <w:rPr>
          <w:rFonts w:ascii="Courier New" w:hAnsi="Courier New" w:cs="Courier New"/>
        </w:rPr>
        <w:t xml:space="preserve"> is around 1.5%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40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00:02:47,682 --&gt; 00:02:51,682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and</w:t>
      </w:r>
      <w:proofErr w:type="gramEnd"/>
      <w:r w:rsidRPr="005D6C4B">
        <w:rPr>
          <w:rFonts w:ascii="Courier New" w:hAnsi="Courier New" w:cs="Courier New"/>
        </w:rPr>
        <w:t xml:space="preserve"> it is very, very high in </w:t>
      </w:r>
      <w:proofErr w:type="spellStart"/>
      <w:r w:rsidRPr="005D6C4B">
        <w:rPr>
          <w:rFonts w:ascii="Courier New" w:hAnsi="Courier New" w:cs="Courier New"/>
        </w:rPr>
        <w:t>Zambézia</w:t>
      </w:r>
      <w:proofErr w:type="spellEnd"/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41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00:02:52,024 --&gt; 00:02:55,461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with</w:t>
      </w:r>
      <w:proofErr w:type="gramEnd"/>
      <w:r w:rsidRPr="005D6C4B">
        <w:rPr>
          <w:rFonts w:ascii="Courier New" w:hAnsi="Courier New" w:cs="Courier New"/>
        </w:rPr>
        <w:t xml:space="preserve"> numbers around 55%.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42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lastRenderedPageBreak/>
        <w:t>00:02:56,175 --&gt; 00:02:59,025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And we can all see that in general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43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00:02:59,300 --&gt; 00:03:02,463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prevalence</w:t>
      </w:r>
      <w:proofErr w:type="gramEnd"/>
      <w:r w:rsidRPr="005D6C4B">
        <w:rPr>
          <w:rFonts w:ascii="Courier New" w:hAnsi="Courier New" w:cs="Courier New"/>
        </w:rPr>
        <w:t xml:space="preserve"> rates are higher  in the North,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44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00:03:02,900 --&gt; 00:03:04,925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and</w:t>
      </w:r>
      <w:proofErr w:type="gramEnd"/>
      <w:r w:rsidRPr="005D6C4B">
        <w:rPr>
          <w:rFonts w:ascii="Courier New" w:hAnsi="Courier New" w:cs="Courier New"/>
        </w:rPr>
        <w:t xml:space="preserve"> lower in the South.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45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00:03:05,711 --&gt; 00:03:10,336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In terms of coverage, the indicators are also below the target.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46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00:03:10,596 --&gt; 00:03:12,508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As we can see in this table,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47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00:03:12,786 --&gt; 00:03:18,448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in</w:t>
      </w:r>
      <w:proofErr w:type="gramEnd"/>
      <w:r w:rsidRPr="005D6C4B">
        <w:rPr>
          <w:rFonts w:ascii="Courier New" w:hAnsi="Courier New" w:cs="Courier New"/>
        </w:rPr>
        <w:t xml:space="preserve"> 2011 only 36% of children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48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00:03:18,801 --&gt; 00:03:21,801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under</w:t>
      </w:r>
      <w:proofErr w:type="gramEnd"/>
      <w:r w:rsidRPr="005D6C4B">
        <w:rPr>
          <w:rFonts w:ascii="Courier New" w:hAnsi="Courier New" w:cs="Courier New"/>
        </w:rPr>
        <w:t xml:space="preserve"> 5 slept under a bed net.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49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00:03:22,048 --&gt; 00:03:26,873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Further</w:t>
      </w:r>
      <w:del w:id="27" w:author="Isabel.b" w:date="2017-08-19T13:27:00Z">
        <w:r w:rsidRPr="005D6C4B" w:rsidDel="00D1198B">
          <w:rPr>
            <w:rFonts w:ascii="Courier New" w:hAnsi="Courier New" w:cs="Courier New"/>
          </w:rPr>
          <w:delText xml:space="preserve"> </w:delText>
        </w:r>
      </w:del>
      <w:r w:rsidRPr="005D6C4B">
        <w:rPr>
          <w:rFonts w:ascii="Courier New" w:hAnsi="Courier New" w:cs="Courier New"/>
        </w:rPr>
        <w:t>more, only 34% of the pregnant women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50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00:03:27,129 --&gt; 00:03:29,379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slept</w:t>
      </w:r>
      <w:proofErr w:type="gramEnd"/>
      <w:r w:rsidRPr="005D6C4B">
        <w:rPr>
          <w:rFonts w:ascii="Courier New" w:hAnsi="Courier New" w:cs="Courier New"/>
        </w:rPr>
        <w:t xml:space="preserve"> under the bed nets.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51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00:03:29,897 --&gt; 00:03:33,272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One can ask, why the different interventions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52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00:03:33,506 --&gt; 00:03:36,506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do</w:t>
      </w:r>
      <w:proofErr w:type="gramEnd"/>
      <w:r w:rsidRPr="005D6C4B">
        <w:rPr>
          <w:rFonts w:ascii="Courier New" w:hAnsi="Courier New" w:cs="Courier New"/>
        </w:rPr>
        <w:t xml:space="preserve"> not reach the desired outcomes?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53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00:03:37,385 --&gt; 00:03:39,048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We have a health problem.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54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00:03:39,293 --&gt; 00:03:44,430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On the other side we know that </w:t>
      </w:r>
      <w:del w:id="28" w:author="Isabel.b" w:date="2017-08-19T13:27:00Z">
        <w:r w:rsidRPr="005D6C4B" w:rsidDel="00D1198B">
          <w:rPr>
            <w:rFonts w:ascii="Courier New" w:hAnsi="Courier New" w:cs="Courier New"/>
          </w:rPr>
          <w:delText xml:space="preserve"> </w:delText>
        </w:r>
      </w:del>
      <w:r w:rsidRPr="005D6C4B">
        <w:rPr>
          <w:rFonts w:ascii="Courier New" w:hAnsi="Courier New" w:cs="Courier New"/>
        </w:rPr>
        <w:t>there are eff</w:t>
      </w:r>
      <w:ins w:id="29" w:author="Isabel.b" w:date="2017-08-19T13:28:00Z">
        <w:r w:rsidR="00D1198B">
          <w:rPr>
            <w:rFonts w:ascii="Courier New" w:hAnsi="Courier New" w:cs="Courier New"/>
          </w:rPr>
          <w:t xml:space="preserve">icacious </w:t>
        </w:r>
      </w:ins>
      <w:del w:id="30" w:author="Isabel.b" w:date="2017-08-19T13:28:00Z">
        <w:r w:rsidRPr="005D6C4B" w:rsidDel="00D1198B">
          <w:rPr>
            <w:rFonts w:ascii="Courier New" w:hAnsi="Courier New" w:cs="Courier New"/>
          </w:rPr>
          <w:delText>ective</w:delText>
        </w:r>
      </w:del>
      <w:r w:rsidRPr="005D6C4B">
        <w:rPr>
          <w:rFonts w:ascii="Courier New" w:hAnsi="Courier New" w:cs="Courier New"/>
        </w:rPr>
        <w:t xml:space="preserve"> interventions.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55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00:03:44,694 --&gt; 00:03:46,906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So, what do we know exactly?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56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00:03:47,227 --&gt; 00:03:50,402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We know that the use of bed nets,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57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00:03:50,806 --&gt; 00:03:53,218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in</w:t>
      </w:r>
      <w:proofErr w:type="gramEnd"/>
      <w:r w:rsidRPr="005D6C4B">
        <w:rPr>
          <w:rFonts w:ascii="Courier New" w:hAnsi="Courier New" w:cs="Courier New"/>
        </w:rPr>
        <w:t xml:space="preserve"> particular, long lasting nets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58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00:03:53,485 --&gt; 00:03:55,010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are</w:t>
      </w:r>
      <w:proofErr w:type="gramEnd"/>
      <w:r w:rsidRPr="005D6C4B">
        <w:rPr>
          <w:rFonts w:ascii="Courier New" w:hAnsi="Courier New" w:cs="Courier New"/>
        </w:rPr>
        <w:t xml:space="preserve"> efficacious.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59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00:03:55,628 --&gt; 00:03:58,303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We also know, that the use </w:t>
      </w:r>
      <w:del w:id="31" w:author="Isabel.b" w:date="2017-08-19T13:28:00Z">
        <w:r w:rsidRPr="005D6C4B" w:rsidDel="00D1198B">
          <w:rPr>
            <w:rFonts w:ascii="Courier New" w:hAnsi="Courier New" w:cs="Courier New"/>
          </w:rPr>
          <w:delText xml:space="preserve"> </w:delText>
        </w:r>
      </w:del>
      <w:r w:rsidRPr="005D6C4B">
        <w:rPr>
          <w:rFonts w:ascii="Courier New" w:hAnsi="Courier New" w:cs="Courier New"/>
        </w:rPr>
        <w:t>of bed nets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60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00:03:58,529 --&gt; 00:04:01,654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reduce</w:t>
      </w:r>
      <w:ins w:id="32" w:author="Isabel.b" w:date="2017-08-19T13:28:00Z">
        <w:r w:rsidR="00D1198B">
          <w:rPr>
            <w:rFonts w:ascii="Courier New" w:hAnsi="Courier New" w:cs="Courier New"/>
          </w:rPr>
          <w:t>s</w:t>
        </w:r>
      </w:ins>
      <w:proofErr w:type="gramEnd"/>
      <w:del w:id="33" w:author="Isabel.b" w:date="2017-08-19T13:28:00Z">
        <w:r w:rsidRPr="005D6C4B" w:rsidDel="00D1198B">
          <w:rPr>
            <w:rFonts w:ascii="Courier New" w:hAnsi="Courier New" w:cs="Courier New"/>
          </w:rPr>
          <w:delText>d</w:delText>
        </w:r>
      </w:del>
      <w:r w:rsidRPr="005D6C4B">
        <w:rPr>
          <w:rFonts w:ascii="Courier New" w:hAnsi="Courier New" w:cs="Courier New"/>
        </w:rPr>
        <w:t xml:space="preserve"> malaria episodes among children.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61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00:04:02,246 --&gt; 00:04:07,084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And finally, we also know that the use of treated</w:t>
      </w:r>
      <w:del w:id="34" w:author="Isabel.b" w:date="2017-08-19T13:29:00Z">
        <w:r w:rsidRPr="005D6C4B" w:rsidDel="00D1198B">
          <w:rPr>
            <w:rFonts w:ascii="Courier New" w:hAnsi="Courier New" w:cs="Courier New"/>
          </w:rPr>
          <w:delText>ed</w:delText>
        </w:r>
      </w:del>
      <w:r w:rsidRPr="005D6C4B">
        <w:rPr>
          <w:rFonts w:ascii="Courier New" w:hAnsi="Courier New" w:cs="Courier New"/>
        </w:rPr>
        <w:t xml:space="preserve"> bed nets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62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00:04:07,352 --&gt; 00:04:08,965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del w:id="35" w:author="Isabel.b" w:date="2017-08-19T13:29:00Z">
        <w:r w:rsidRPr="005D6C4B" w:rsidDel="00D1198B">
          <w:rPr>
            <w:rFonts w:ascii="Courier New" w:hAnsi="Courier New" w:cs="Courier New"/>
          </w:rPr>
          <w:delText xml:space="preserve">are </w:delText>
        </w:r>
      </w:del>
      <w:proofErr w:type="gramStart"/>
      <w:ins w:id="36" w:author="Isabel.b" w:date="2017-08-19T13:29:00Z">
        <w:r w:rsidR="00D1198B">
          <w:rPr>
            <w:rFonts w:ascii="Courier New" w:hAnsi="Courier New" w:cs="Courier New"/>
          </w:rPr>
          <w:t>is</w:t>
        </w:r>
        <w:proofErr w:type="gramEnd"/>
        <w:r w:rsidR="00D1198B" w:rsidRPr="005D6C4B">
          <w:rPr>
            <w:rFonts w:ascii="Courier New" w:hAnsi="Courier New" w:cs="Courier New"/>
          </w:rPr>
          <w:t xml:space="preserve"> </w:t>
        </w:r>
      </w:ins>
      <w:r w:rsidRPr="005D6C4B">
        <w:rPr>
          <w:rFonts w:ascii="Courier New" w:hAnsi="Courier New" w:cs="Courier New"/>
        </w:rPr>
        <w:t>cost effective</w:t>
      </w:r>
      <w:del w:id="37" w:author="Isabel.b" w:date="2017-08-19T13:29:00Z">
        <w:r w:rsidRPr="005D6C4B" w:rsidDel="00D1198B">
          <w:rPr>
            <w:rFonts w:ascii="Courier New" w:hAnsi="Courier New" w:cs="Courier New"/>
          </w:rPr>
          <w:delText>.</w:delText>
        </w:r>
      </w:del>
      <w:ins w:id="38" w:author="Isabel.b" w:date="2017-08-19T13:29:00Z">
        <w:r w:rsidR="00D1198B">
          <w:rPr>
            <w:rFonts w:ascii="Courier New" w:hAnsi="Courier New" w:cs="Courier New"/>
          </w:rPr>
          <w:t>,</w:t>
        </w:r>
      </w:ins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63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00:04:09,183 --&gt; 00:04:11,808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del w:id="39" w:author="Isabel.b" w:date="2017-08-19T13:29:00Z">
        <w:r w:rsidRPr="005D6C4B" w:rsidDel="00D1198B">
          <w:rPr>
            <w:rFonts w:ascii="Courier New" w:hAnsi="Courier New" w:cs="Courier New"/>
          </w:rPr>
          <w:delText>Namely</w:delText>
        </w:r>
      </w:del>
      <w:proofErr w:type="gramStart"/>
      <w:ins w:id="40" w:author="Isabel.b" w:date="2017-08-19T13:29:00Z">
        <w:r w:rsidR="00D1198B">
          <w:rPr>
            <w:rFonts w:ascii="Courier New" w:hAnsi="Courier New" w:cs="Courier New"/>
          </w:rPr>
          <w:t>n</w:t>
        </w:r>
        <w:r w:rsidR="00D1198B" w:rsidRPr="005D6C4B">
          <w:rPr>
            <w:rFonts w:ascii="Courier New" w:hAnsi="Courier New" w:cs="Courier New"/>
          </w:rPr>
          <w:t>amely</w:t>
        </w:r>
      </w:ins>
      <w:proofErr w:type="gramEnd"/>
      <w:r w:rsidRPr="005D6C4B">
        <w:rPr>
          <w:rFonts w:ascii="Courier New" w:hAnsi="Courier New" w:cs="Courier New"/>
        </w:rPr>
        <w:t>, the long lasting ones.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64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00:04:12,452 --&gt; 00:04:16,752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However, there is still a low </w:t>
      </w:r>
      <w:del w:id="41" w:author="Isabel.b" w:date="2017-08-19T13:29:00Z">
        <w:r w:rsidRPr="005D6C4B" w:rsidDel="00D1198B">
          <w:rPr>
            <w:rFonts w:ascii="Courier New" w:hAnsi="Courier New" w:cs="Courier New"/>
          </w:rPr>
          <w:delText xml:space="preserve"> </w:delText>
        </w:r>
      </w:del>
      <w:r w:rsidRPr="005D6C4B">
        <w:rPr>
          <w:rFonts w:ascii="Courier New" w:hAnsi="Courier New" w:cs="Courier New"/>
        </w:rPr>
        <w:t>coverage in Mozambique.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65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00:04:17,509 --&gt; 00:04:18,959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So, again...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66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00:04:19,351 --&gt; 00:04:22,901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There is an efficacious </w:t>
      </w:r>
      <w:del w:id="42" w:author="Isabel.b" w:date="2017-08-19T13:29:00Z">
        <w:r w:rsidRPr="005D6C4B" w:rsidDel="00D1198B">
          <w:rPr>
            <w:rFonts w:ascii="Courier New" w:hAnsi="Courier New" w:cs="Courier New"/>
          </w:rPr>
          <w:delText xml:space="preserve"> </w:delText>
        </w:r>
      </w:del>
      <w:r w:rsidRPr="005D6C4B">
        <w:rPr>
          <w:rFonts w:ascii="Courier New" w:hAnsi="Courier New" w:cs="Courier New"/>
        </w:rPr>
        <w:t>intervention.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67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00:04:23,864 --&gt; 00:04:27,151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But, there is an implementation </w:t>
      </w:r>
      <w:del w:id="43" w:author="Isabel.b" w:date="2017-08-19T13:29:00Z">
        <w:r w:rsidRPr="005D6C4B" w:rsidDel="00D1198B">
          <w:rPr>
            <w:rFonts w:ascii="Courier New" w:hAnsi="Courier New" w:cs="Courier New"/>
          </w:rPr>
          <w:delText xml:space="preserve"> </w:delText>
        </w:r>
      </w:del>
      <w:r w:rsidRPr="005D6C4B">
        <w:rPr>
          <w:rFonts w:ascii="Courier New" w:hAnsi="Courier New" w:cs="Courier New"/>
        </w:rPr>
        <w:t>problem.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68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00:04:27,572 --&gt; 00:04:31,535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We need to develop or to design strategies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69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lastRenderedPageBreak/>
        <w:t>00:04:31,884 --&gt; 00:04:36,021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in</w:t>
      </w:r>
      <w:proofErr w:type="gramEnd"/>
      <w:r w:rsidRPr="005D6C4B">
        <w:rPr>
          <w:rFonts w:ascii="Courier New" w:hAnsi="Courier New" w:cs="Courier New"/>
        </w:rPr>
        <w:t xml:space="preserve"> order to improve the bed nets used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70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00:04:36,218 --&gt; 00:04:38,255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by</w:t>
      </w:r>
      <w:proofErr w:type="gramEnd"/>
      <w:r w:rsidRPr="005D6C4B">
        <w:rPr>
          <w:rFonts w:ascii="Courier New" w:hAnsi="Courier New" w:cs="Courier New"/>
        </w:rPr>
        <w:t xml:space="preserve"> the population in need.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71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00:04:38,857 --&gt; 00:04:42,907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As conclusion, we know that the use of bed nets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72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00:04:43,325 --&gt; 00:04:46,400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del w:id="44" w:author="Isabel.b" w:date="2017-08-19T13:30:00Z">
        <w:r w:rsidRPr="005D6C4B" w:rsidDel="00D1198B">
          <w:rPr>
            <w:rFonts w:ascii="Courier New" w:hAnsi="Courier New" w:cs="Courier New"/>
          </w:rPr>
          <w:delText xml:space="preserve">reduced </w:delText>
        </w:r>
      </w:del>
      <w:proofErr w:type="gramStart"/>
      <w:ins w:id="45" w:author="Isabel.b" w:date="2017-08-19T13:30:00Z">
        <w:r w:rsidR="00D1198B" w:rsidRPr="005D6C4B">
          <w:rPr>
            <w:rFonts w:ascii="Courier New" w:hAnsi="Courier New" w:cs="Courier New"/>
          </w:rPr>
          <w:t>reduce</w:t>
        </w:r>
        <w:r w:rsidR="00D1198B">
          <w:rPr>
            <w:rFonts w:ascii="Courier New" w:hAnsi="Courier New" w:cs="Courier New"/>
          </w:rPr>
          <w:t>s</w:t>
        </w:r>
        <w:proofErr w:type="gramEnd"/>
        <w:r w:rsidR="00D1198B" w:rsidRPr="005D6C4B">
          <w:rPr>
            <w:rFonts w:ascii="Courier New" w:hAnsi="Courier New" w:cs="Courier New"/>
          </w:rPr>
          <w:t xml:space="preserve"> </w:t>
        </w:r>
      </w:ins>
      <w:r w:rsidRPr="005D6C4B">
        <w:rPr>
          <w:rFonts w:ascii="Courier New" w:hAnsi="Courier New" w:cs="Courier New"/>
        </w:rPr>
        <w:t>malaria transmission rates.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73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00:04:46,956 --&gt; 00:04:50,856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But, we need more research </w:t>
      </w:r>
      <w:del w:id="46" w:author="Isabel.b" w:date="2017-08-19T13:30:00Z">
        <w:r w:rsidRPr="005D6C4B" w:rsidDel="00D1198B">
          <w:rPr>
            <w:rFonts w:ascii="Courier New" w:hAnsi="Courier New" w:cs="Courier New"/>
          </w:rPr>
          <w:delText xml:space="preserve"> </w:delText>
        </w:r>
      </w:del>
      <w:r w:rsidRPr="005D6C4B">
        <w:rPr>
          <w:rFonts w:ascii="Courier New" w:hAnsi="Courier New" w:cs="Courier New"/>
        </w:rPr>
        <w:t>into the most effective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74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00:04:51,100 --&gt; 00:04:55,663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and</w:t>
      </w:r>
      <w:proofErr w:type="gramEnd"/>
      <w:r w:rsidRPr="005D6C4B">
        <w:rPr>
          <w:rFonts w:ascii="Courier New" w:hAnsi="Courier New" w:cs="Courier New"/>
        </w:rPr>
        <w:t xml:space="preserve"> sustainable way to deliver </w:t>
      </w:r>
      <w:del w:id="47" w:author="Isabel.b" w:date="2017-08-19T13:30:00Z">
        <w:r w:rsidRPr="005D6C4B" w:rsidDel="00D1198B">
          <w:rPr>
            <w:rFonts w:ascii="Courier New" w:hAnsi="Courier New" w:cs="Courier New"/>
          </w:rPr>
          <w:delText xml:space="preserve"> </w:delText>
        </w:r>
      </w:del>
      <w:r w:rsidRPr="005D6C4B">
        <w:rPr>
          <w:rFonts w:ascii="Courier New" w:hAnsi="Courier New" w:cs="Courier New"/>
        </w:rPr>
        <w:t>those bed nets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75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00:04:56,236 --&gt; 00:04:59,899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and</w:t>
      </w:r>
      <w:proofErr w:type="gramEnd"/>
      <w:r w:rsidRPr="005D6C4B">
        <w:rPr>
          <w:rFonts w:ascii="Courier New" w:hAnsi="Courier New" w:cs="Courier New"/>
        </w:rPr>
        <w:t xml:space="preserve"> to assure that they are properly used.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76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00:05:00,613 --&gt; 00:05:04,213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But one can ask, what are </w:t>
      </w:r>
      <w:del w:id="48" w:author="Isabel.b" w:date="2017-08-19T13:30:00Z">
        <w:r w:rsidRPr="005D6C4B" w:rsidDel="00D1198B">
          <w:rPr>
            <w:rFonts w:ascii="Courier New" w:hAnsi="Courier New" w:cs="Courier New"/>
          </w:rPr>
          <w:delText xml:space="preserve"> </w:delText>
        </w:r>
      </w:del>
      <w:r w:rsidRPr="005D6C4B">
        <w:rPr>
          <w:rFonts w:ascii="Courier New" w:hAnsi="Courier New" w:cs="Courier New"/>
        </w:rPr>
        <w:t>the reasons for this failure?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77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00:05:04,899 --&gt; 00:05:09,224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The literature identifies several </w:t>
      </w:r>
      <w:del w:id="49" w:author="Isabel.b" w:date="2017-08-19T13:30:00Z">
        <w:r w:rsidRPr="005D6C4B" w:rsidDel="00D1198B">
          <w:rPr>
            <w:rFonts w:ascii="Courier New" w:hAnsi="Courier New" w:cs="Courier New"/>
          </w:rPr>
          <w:delText xml:space="preserve"> </w:delText>
        </w:r>
      </w:del>
      <w:r w:rsidRPr="005D6C4B">
        <w:rPr>
          <w:rFonts w:ascii="Courier New" w:hAnsi="Courier New" w:cs="Courier New"/>
        </w:rPr>
        <w:t>reasons for this failure.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78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00:05:09,840 --&gt; 00:05:13,328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On one hand, there are several issues related to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79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00:05:13,631 --&gt; 00:05:16,044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supply</w:t>
      </w:r>
      <w:proofErr w:type="gramEnd"/>
      <w:r w:rsidRPr="005D6C4B">
        <w:rPr>
          <w:rFonts w:ascii="Courier New" w:hAnsi="Courier New" w:cs="Courier New"/>
        </w:rPr>
        <w:t xml:space="preserve"> cha</w:t>
      </w:r>
      <w:ins w:id="50" w:author="Isabel.b" w:date="2017-08-19T13:30:00Z">
        <w:r w:rsidR="00D1198B">
          <w:rPr>
            <w:rFonts w:ascii="Courier New" w:hAnsi="Courier New" w:cs="Courier New"/>
          </w:rPr>
          <w:t xml:space="preserve">in </w:t>
        </w:r>
      </w:ins>
      <w:del w:id="51" w:author="Isabel.b" w:date="2017-08-19T13:30:00Z">
        <w:r w:rsidRPr="005D6C4B" w:rsidDel="00D1198B">
          <w:rPr>
            <w:rFonts w:ascii="Courier New" w:hAnsi="Courier New" w:cs="Courier New"/>
          </w:rPr>
          <w:delText>nge</w:delText>
        </w:r>
      </w:del>
      <w:r w:rsidRPr="005D6C4B">
        <w:rPr>
          <w:rFonts w:ascii="Courier New" w:hAnsi="Courier New" w:cs="Courier New"/>
        </w:rPr>
        <w:t xml:space="preserve"> in </w:t>
      </w:r>
      <w:ins w:id="52" w:author="Isabel.b" w:date="2017-08-19T13:30:00Z">
        <w:r w:rsidR="00D1198B">
          <w:rPr>
            <w:rFonts w:ascii="Courier New" w:hAnsi="Courier New" w:cs="Courier New"/>
          </w:rPr>
          <w:t xml:space="preserve">the </w:t>
        </w:r>
      </w:ins>
      <w:del w:id="53" w:author="Isabel.b" w:date="2017-08-19T13:31:00Z">
        <w:r w:rsidRPr="005D6C4B" w:rsidDel="00D1198B">
          <w:rPr>
            <w:rFonts w:ascii="Courier New" w:hAnsi="Courier New" w:cs="Courier New"/>
          </w:rPr>
          <w:delText>country</w:delText>
        </w:r>
      </w:del>
      <w:ins w:id="54" w:author="Isabel.b" w:date="2017-08-19T13:31:00Z">
        <w:r w:rsidR="00D1198B" w:rsidRPr="005D6C4B">
          <w:rPr>
            <w:rFonts w:ascii="Courier New" w:hAnsi="Courier New" w:cs="Courier New"/>
          </w:rPr>
          <w:t>countr</w:t>
        </w:r>
        <w:r w:rsidR="00D1198B">
          <w:rPr>
            <w:rFonts w:ascii="Courier New" w:hAnsi="Courier New" w:cs="Courier New"/>
          </w:rPr>
          <w:t>ies</w:t>
        </w:r>
      </w:ins>
      <w:r w:rsidRPr="005D6C4B">
        <w:rPr>
          <w:rFonts w:ascii="Courier New" w:hAnsi="Courier New" w:cs="Courier New"/>
        </w:rPr>
        <w:t>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80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00:05:16,361 --&gt; 00:05:21,274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that</w:t>
      </w:r>
      <w:proofErr w:type="gramEnd"/>
      <w:r w:rsidRPr="005D6C4B">
        <w:rPr>
          <w:rFonts w:ascii="Courier New" w:hAnsi="Courier New" w:cs="Courier New"/>
        </w:rPr>
        <w:t xml:space="preserve"> don't have a formal system </w:t>
      </w:r>
      <w:del w:id="55" w:author="Isabel.b" w:date="2017-08-19T13:30:00Z">
        <w:r w:rsidRPr="005D6C4B" w:rsidDel="00D1198B">
          <w:rPr>
            <w:rFonts w:ascii="Courier New" w:hAnsi="Courier New" w:cs="Courier New"/>
          </w:rPr>
          <w:delText xml:space="preserve"> </w:delText>
        </w:r>
      </w:del>
      <w:r w:rsidRPr="005D6C4B">
        <w:rPr>
          <w:rFonts w:ascii="Courier New" w:hAnsi="Courier New" w:cs="Courier New"/>
        </w:rPr>
        <w:t>for routing distribution.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81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00:05:22,230 --&gt; 00:05:27,055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On the other hand, in Mozambique there are poor road conditions.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82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00:05:27,946 --&gt; 00:05:32,396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As we can see in the map, Mozambique is a very large country,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83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00:05:32,694 --&gt; 00:05:36,969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and</w:t>
      </w:r>
      <w:proofErr w:type="gramEnd"/>
      <w:r w:rsidRPr="005D6C4B">
        <w:rPr>
          <w:rFonts w:ascii="Courier New" w:hAnsi="Courier New" w:cs="Courier New"/>
        </w:rPr>
        <w:t xml:space="preserve"> many districts are not accessible during </w:t>
      </w:r>
      <w:ins w:id="56" w:author="Isabel.b" w:date="2017-08-19T13:31:00Z">
        <w:r w:rsidR="00D1198B">
          <w:rPr>
            <w:rFonts w:ascii="Courier New" w:hAnsi="Courier New" w:cs="Courier New"/>
          </w:rPr>
          <w:t xml:space="preserve">the </w:t>
        </w:r>
      </w:ins>
      <w:r w:rsidRPr="005D6C4B">
        <w:rPr>
          <w:rFonts w:ascii="Courier New" w:hAnsi="Courier New" w:cs="Courier New"/>
        </w:rPr>
        <w:t>rainy season</w:t>
      </w:r>
      <w:del w:id="57" w:author="Isabel.b" w:date="2017-08-19T13:31:00Z">
        <w:r w:rsidRPr="005D6C4B" w:rsidDel="00D1198B">
          <w:rPr>
            <w:rFonts w:ascii="Courier New" w:hAnsi="Courier New" w:cs="Courier New"/>
          </w:rPr>
          <w:delText>s</w:delText>
        </w:r>
      </w:del>
      <w:r w:rsidRPr="005D6C4B">
        <w:rPr>
          <w:rFonts w:ascii="Courier New" w:hAnsi="Courier New" w:cs="Courier New"/>
        </w:rPr>
        <w:t>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84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00:05:37,469 --&gt; 00:05:41,469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Finally, there are also issues related to the poor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85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00:05:41,710 --&gt; 00:05:43,660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information</w:t>
      </w:r>
      <w:proofErr w:type="gramEnd"/>
      <w:r w:rsidRPr="005D6C4B">
        <w:rPr>
          <w:rFonts w:ascii="Courier New" w:hAnsi="Courier New" w:cs="Courier New"/>
        </w:rPr>
        <w:t xml:space="preserve"> management systems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86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00:05:43,946 --&gt; 00:05:48,684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to</w:t>
      </w:r>
      <w:proofErr w:type="gramEnd"/>
      <w:r w:rsidRPr="005D6C4B">
        <w:rPr>
          <w:rFonts w:ascii="Courier New" w:hAnsi="Courier New" w:cs="Courier New"/>
        </w:rPr>
        <w:t xml:space="preserve"> detect shortages and stock-outs of malaria products.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87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00:05:49,380 --&gt; 00:05:52,867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So, we have a research question,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88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00:05:53,428 --&gt; 00:05:56,965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and</w:t>
      </w:r>
      <w:proofErr w:type="gramEnd"/>
      <w:r w:rsidRPr="005D6C4B">
        <w:rPr>
          <w:rFonts w:ascii="Courier New" w:hAnsi="Courier New" w:cs="Courier New"/>
        </w:rPr>
        <w:t xml:space="preserve"> we need to develop effective solutions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89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00:05:57,399 --&gt; 00:06:00,749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for</w:t>
      </w:r>
      <w:proofErr w:type="gramEnd"/>
      <w:r w:rsidRPr="005D6C4B">
        <w:rPr>
          <w:rFonts w:ascii="Courier New" w:hAnsi="Courier New" w:cs="Courier New"/>
        </w:rPr>
        <w:t xml:space="preserve"> the problem related to  implementation.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90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00:06:01,420 --&gt; 00:06:04,795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As we already know, </w:t>
      </w:r>
      <w:proofErr w:type="gramStart"/>
      <w:r w:rsidRPr="005D6C4B">
        <w:rPr>
          <w:rFonts w:ascii="Courier New" w:hAnsi="Courier New" w:cs="Courier New"/>
        </w:rPr>
        <w:t>that  in</w:t>
      </w:r>
      <w:proofErr w:type="gramEnd"/>
      <w:r w:rsidRPr="005D6C4B">
        <w:rPr>
          <w:rFonts w:ascii="Courier New" w:hAnsi="Courier New" w:cs="Courier New"/>
        </w:rPr>
        <w:t xml:space="preserve"> the first phase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91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00:06:05,120 --&gt; 00:06:08,983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we</w:t>
      </w:r>
      <w:proofErr w:type="gramEnd"/>
      <w:r w:rsidRPr="005D6C4B">
        <w:rPr>
          <w:rFonts w:ascii="Courier New" w:hAnsi="Courier New" w:cs="Courier New"/>
        </w:rPr>
        <w:t xml:space="preserve"> need to identify the problem  and its context.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92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00:06:10,302 --&gt; 00:06:12,840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And then, the second phase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93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00:06:13,120 --&gt; 00:06:16,783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is</w:t>
      </w:r>
      <w:proofErr w:type="gramEnd"/>
      <w:r w:rsidRPr="005D6C4B">
        <w:rPr>
          <w:rFonts w:ascii="Courier New" w:hAnsi="Courier New" w:cs="Courier New"/>
        </w:rPr>
        <w:t xml:space="preserve"> related to the design  of the implementation strategies.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94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00:06:17,746 --&gt; 00:06:21,258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But, what is an implementation strategy?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95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00:06:21,802 --&gt; 00:06:27,415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Well, it is not easy to find </w:t>
      </w:r>
      <w:proofErr w:type="gramStart"/>
      <w:r w:rsidRPr="005D6C4B">
        <w:rPr>
          <w:rFonts w:ascii="Courier New" w:hAnsi="Courier New" w:cs="Courier New"/>
        </w:rPr>
        <w:t>in  the</w:t>
      </w:r>
      <w:proofErr w:type="gramEnd"/>
      <w:r w:rsidRPr="005D6C4B">
        <w:rPr>
          <w:rFonts w:ascii="Courier New" w:hAnsi="Courier New" w:cs="Courier New"/>
        </w:rPr>
        <w:t xml:space="preserve"> literature a consensus about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96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lastRenderedPageBreak/>
        <w:t>00:06:27,622 --&gt; 00:06:31,109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a</w:t>
      </w:r>
      <w:proofErr w:type="gramEnd"/>
      <w:r w:rsidRPr="005D6C4B">
        <w:rPr>
          <w:rFonts w:ascii="Courier New" w:hAnsi="Courier New" w:cs="Courier New"/>
        </w:rPr>
        <w:t xml:space="preserve"> definition </w:t>
      </w:r>
      <w:del w:id="58" w:author="Isabel.b" w:date="2017-08-19T13:32:00Z">
        <w:r w:rsidRPr="005D6C4B" w:rsidDel="00D1198B">
          <w:rPr>
            <w:rFonts w:ascii="Courier New" w:hAnsi="Courier New" w:cs="Courier New"/>
          </w:rPr>
          <w:delText xml:space="preserve">about </w:delText>
        </w:r>
      </w:del>
      <w:ins w:id="59" w:author="Isabel.b" w:date="2017-08-19T13:32:00Z">
        <w:r w:rsidR="00D1198B">
          <w:rPr>
            <w:rFonts w:ascii="Courier New" w:hAnsi="Courier New" w:cs="Courier New"/>
          </w:rPr>
          <w:t xml:space="preserve">of </w:t>
        </w:r>
      </w:ins>
      <w:r w:rsidRPr="005D6C4B">
        <w:rPr>
          <w:rFonts w:ascii="Courier New" w:hAnsi="Courier New" w:cs="Courier New"/>
        </w:rPr>
        <w:t>an  implementation strategy.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97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00:06:31,394 --&gt; 00:06:35,707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Perhaps the main challenge </w:t>
      </w:r>
      <w:proofErr w:type="gramStart"/>
      <w:r w:rsidRPr="005D6C4B">
        <w:rPr>
          <w:rFonts w:ascii="Courier New" w:hAnsi="Courier New" w:cs="Courier New"/>
        </w:rPr>
        <w:t>in  defining</w:t>
      </w:r>
      <w:proofErr w:type="gramEnd"/>
      <w:r w:rsidRPr="005D6C4B">
        <w:rPr>
          <w:rFonts w:ascii="Courier New" w:hAnsi="Courier New" w:cs="Courier New"/>
        </w:rPr>
        <w:t xml:space="preserve"> implementation strategy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98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00:06:35,932 --&gt; 00:06:42,157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is</w:t>
      </w:r>
      <w:proofErr w:type="gramEnd"/>
      <w:r w:rsidRPr="005D6C4B">
        <w:rPr>
          <w:rFonts w:ascii="Courier New" w:hAnsi="Courier New" w:cs="Courier New"/>
        </w:rPr>
        <w:t xml:space="preserve"> that implementation research  draws insight and techniques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99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00:06:42,387 --&gt; 00:06:46,250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from</w:t>
      </w:r>
      <w:proofErr w:type="gramEnd"/>
      <w:r w:rsidRPr="005D6C4B">
        <w:rPr>
          <w:rFonts w:ascii="Courier New" w:hAnsi="Courier New" w:cs="Courier New"/>
        </w:rPr>
        <w:t xml:space="preserve"> a range of disciplines, including economics,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100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00:06:46,484 --&gt; 00:06:51,334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management</w:t>
      </w:r>
      <w:proofErr w:type="gramEnd"/>
      <w:r w:rsidRPr="005D6C4B">
        <w:rPr>
          <w:rFonts w:ascii="Courier New" w:hAnsi="Courier New" w:cs="Courier New"/>
        </w:rPr>
        <w:t xml:space="preserve">, social psychology, </w:t>
      </w:r>
      <w:proofErr w:type="spellStart"/>
      <w:r w:rsidRPr="005D6C4B">
        <w:rPr>
          <w:rFonts w:ascii="Courier New" w:hAnsi="Courier New" w:cs="Courier New"/>
        </w:rPr>
        <w:t>behaviour</w:t>
      </w:r>
      <w:proofErr w:type="spellEnd"/>
      <w:r w:rsidRPr="005D6C4B">
        <w:rPr>
          <w:rFonts w:ascii="Courier New" w:hAnsi="Courier New" w:cs="Courier New"/>
        </w:rPr>
        <w:t xml:space="preserve"> science,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101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00:06:51,629 --&gt; 00:06:53,217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and</w:t>
      </w:r>
      <w:proofErr w:type="gramEnd"/>
      <w:r w:rsidRPr="005D6C4B">
        <w:rPr>
          <w:rFonts w:ascii="Courier New" w:hAnsi="Courier New" w:cs="Courier New"/>
        </w:rPr>
        <w:t xml:space="preserve"> applied statistics.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102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00:06:53,647 --&gt; 00:06:58,097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And of course, each </w:t>
      </w:r>
      <w:proofErr w:type="gramStart"/>
      <w:r w:rsidRPr="005D6C4B">
        <w:rPr>
          <w:rFonts w:ascii="Courier New" w:hAnsi="Courier New" w:cs="Courier New"/>
        </w:rPr>
        <w:t>discipline  comes</w:t>
      </w:r>
      <w:proofErr w:type="gramEnd"/>
      <w:r w:rsidRPr="005D6C4B">
        <w:rPr>
          <w:rFonts w:ascii="Courier New" w:hAnsi="Courier New" w:cs="Courier New"/>
        </w:rPr>
        <w:t xml:space="preserve"> with its own techniques,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103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00:06:58,551 --&gt; 00:07:00,451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norms</w:t>
      </w:r>
      <w:proofErr w:type="gramEnd"/>
      <w:r w:rsidRPr="005D6C4B">
        <w:rPr>
          <w:rFonts w:ascii="Courier New" w:hAnsi="Courier New" w:cs="Courier New"/>
        </w:rPr>
        <w:t xml:space="preserve"> and jargon.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104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00:07:01,043 --&gt; 00:07:04,381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Here we are going to present </w:t>
      </w:r>
      <w:proofErr w:type="gramStart"/>
      <w:r w:rsidRPr="005D6C4B">
        <w:rPr>
          <w:rFonts w:ascii="Courier New" w:hAnsi="Courier New" w:cs="Courier New"/>
        </w:rPr>
        <w:t>2  possible</w:t>
      </w:r>
      <w:proofErr w:type="gramEnd"/>
      <w:r w:rsidRPr="005D6C4B">
        <w:rPr>
          <w:rFonts w:ascii="Courier New" w:hAnsi="Courier New" w:cs="Courier New"/>
        </w:rPr>
        <w:t xml:space="preserve"> definitions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105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00:07:04,611 --&gt; 00:07:06,461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for</w:t>
      </w:r>
      <w:proofErr w:type="gramEnd"/>
      <w:r w:rsidRPr="005D6C4B">
        <w:rPr>
          <w:rFonts w:ascii="Courier New" w:hAnsi="Courier New" w:cs="Courier New"/>
        </w:rPr>
        <w:t xml:space="preserve"> implementation strategy.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106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00:07:07,313 --&gt; 00:07:10,913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The first one is based on the paper by Proctor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107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00:07:11,173 --&gt; 00:07:13,461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and</w:t>
      </w:r>
      <w:proofErr w:type="gramEnd"/>
      <w:r w:rsidRPr="005D6C4B">
        <w:rPr>
          <w:rFonts w:ascii="Courier New" w:hAnsi="Courier New" w:cs="Courier New"/>
        </w:rPr>
        <w:t xml:space="preserve"> colleagues in 2013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108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00:07:13,797 --&gt; 00:07:18,409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where</w:t>
      </w:r>
      <w:proofErr w:type="gramEnd"/>
      <w:r w:rsidRPr="005D6C4B">
        <w:rPr>
          <w:rFonts w:ascii="Courier New" w:hAnsi="Courier New" w:cs="Courier New"/>
        </w:rPr>
        <w:t xml:space="preserve"> implementation </w:t>
      </w:r>
      <w:del w:id="60" w:author="Isabel.b" w:date="2017-08-19T13:32:00Z">
        <w:r w:rsidRPr="005D6C4B" w:rsidDel="00D1198B">
          <w:rPr>
            <w:rFonts w:ascii="Courier New" w:hAnsi="Courier New" w:cs="Courier New"/>
          </w:rPr>
          <w:delText xml:space="preserve">strategy </w:delText>
        </w:r>
      </w:del>
      <w:ins w:id="61" w:author="Isabel.b" w:date="2017-08-19T13:32:00Z">
        <w:r w:rsidR="00D1198B" w:rsidRPr="005D6C4B">
          <w:rPr>
            <w:rFonts w:ascii="Courier New" w:hAnsi="Courier New" w:cs="Courier New"/>
          </w:rPr>
          <w:t>strateg</w:t>
        </w:r>
        <w:r w:rsidR="00D1198B">
          <w:rPr>
            <w:rFonts w:ascii="Courier New" w:hAnsi="Courier New" w:cs="Courier New"/>
          </w:rPr>
          <w:t>ies</w:t>
        </w:r>
        <w:r w:rsidR="00D1198B" w:rsidRPr="005D6C4B">
          <w:rPr>
            <w:rFonts w:ascii="Courier New" w:hAnsi="Courier New" w:cs="Courier New"/>
          </w:rPr>
          <w:t xml:space="preserve"> </w:t>
        </w:r>
      </w:ins>
      <w:r w:rsidRPr="005D6C4B">
        <w:rPr>
          <w:rFonts w:ascii="Courier New" w:hAnsi="Courier New" w:cs="Courier New"/>
        </w:rPr>
        <w:t>are defined as methods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109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00:07:18,667 --&gt; 00:07:24,230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or</w:t>
      </w:r>
      <w:proofErr w:type="gramEnd"/>
      <w:r w:rsidRPr="005D6C4B">
        <w:rPr>
          <w:rFonts w:ascii="Courier New" w:hAnsi="Courier New" w:cs="Courier New"/>
        </w:rPr>
        <w:t xml:space="preserve"> techniques used to enhance the adoption, implementation,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110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00:07:24,479 --&gt; 00:07:29,279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and</w:t>
      </w:r>
      <w:proofErr w:type="gramEnd"/>
      <w:r w:rsidRPr="005D6C4B">
        <w:rPr>
          <w:rFonts w:ascii="Courier New" w:hAnsi="Courier New" w:cs="Courier New"/>
        </w:rPr>
        <w:t xml:space="preserve"> sustainability of a clinical </w:t>
      </w:r>
      <w:proofErr w:type="spellStart"/>
      <w:r w:rsidRPr="005D6C4B">
        <w:rPr>
          <w:rFonts w:ascii="Courier New" w:hAnsi="Courier New" w:cs="Courier New"/>
        </w:rPr>
        <w:t>program</w:t>
      </w:r>
      <w:ins w:id="62" w:author="Isabel.b" w:date="2017-08-21T05:32:00Z">
        <w:r w:rsidR="002A2395">
          <w:rPr>
            <w:rFonts w:ascii="Courier New" w:hAnsi="Courier New" w:cs="Courier New"/>
          </w:rPr>
          <w:t>me</w:t>
        </w:r>
      </w:ins>
      <w:proofErr w:type="spellEnd"/>
      <w:r w:rsidRPr="005D6C4B">
        <w:rPr>
          <w:rFonts w:ascii="Courier New" w:hAnsi="Courier New" w:cs="Courier New"/>
        </w:rPr>
        <w:t xml:space="preserve"> or practice.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111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00:07:31,035 --&gt; 00:07:33,247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So, let's give an example.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112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00:07:33,495 --&gt; 00:07:36,920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An implementation strategy used to improve the coverage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113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00:07:37,151 --&gt; 00:07:42,326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and</w:t>
      </w:r>
      <w:proofErr w:type="gramEnd"/>
      <w:r w:rsidRPr="005D6C4B">
        <w:rPr>
          <w:rFonts w:ascii="Courier New" w:hAnsi="Courier New" w:cs="Courier New"/>
        </w:rPr>
        <w:t xml:space="preserve"> quality of immunization programs is supervision lists.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114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00:07:43,256 --&gt; 00:07:46,456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Another important definition is the following: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115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00:07:46,902 --&gt; 00:07:50,552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implementation</w:t>
      </w:r>
      <w:proofErr w:type="gramEnd"/>
      <w:r w:rsidRPr="005D6C4B">
        <w:rPr>
          <w:rFonts w:ascii="Courier New" w:hAnsi="Courier New" w:cs="Courier New"/>
        </w:rPr>
        <w:t xml:space="preserve"> strategies can be defined as strategies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116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00:07:50,784 --&gt; 00:07:56,472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need</w:t>
      </w:r>
      <w:ins w:id="63" w:author="Isabel.b" w:date="2017-08-19T13:33:00Z">
        <w:r w:rsidR="00D1198B">
          <w:rPr>
            <w:rFonts w:ascii="Courier New" w:hAnsi="Courier New" w:cs="Courier New"/>
          </w:rPr>
          <w:t>ed</w:t>
        </w:r>
      </w:ins>
      <w:proofErr w:type="gramEnd"/>
      <w:r w:rsidRPr="005D6C4B">
        <w:rPr>
          <w:rFonts w:ascii="Courier New" w:hAnsi="Courier New" w:cs="Courier New"/>
        </w:rPr>
        <w:t xml:space="preserve"> to deliver or implement the products or interventions.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117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00:07:57,361 --&gt; 00:08:01,611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Let's illustrate this concept with a real life example.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118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00:08:02,043 --&gt; 00:08:05,805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In </w:t>
      </w:r>
      <w:ins w:id="64" w:author="Isabel.b" w:date="2017-08-19T13:33:00Z">
        <w:r w:rsidR="00D1198B">
          <w:rPr>
            <w:rFonts w:ascii="Courier New" w:hAnsi="Courier New" w:cs="Courier New"/>
          </w:rPr>
          <w:t>M</w:t>
        </w:r>
      </w:ins>
      <w:del w:id="65" w:author="Isabel.b" w:date="2017-08-19T13:33:00Z">
        <w:r w:rsidRPr="005D6C4B" w:rsidDel="00D1198B">
          <w:rPr>
            <w:rFonts w:ascii="Courier New" w:hAnsi="Courier New" w:cs="Courier New"/>
          </w:rPr>
          <w:delText>m</w:delText>
        </w:r>
      </w:del>
      <w:r w:rsidRPr="005D6C4B">
        <w:rPr>
          <w:rFonts w:ascii="Courier New" w:hAnsi="Courier New" w:cs="Courier New"/>
        </w:rPr>
        <w:t xml:space="preserve">odule </w:t>
      </w:r>
      <w:del w:id="66" w:author="Isabel.b" w:date="2017-08-19T13:34:00Z">
        <w:r w:rsidRPr="005D6C4B" w:rsidDel="00D1198B">
          <w:rPr>
            <w:rFonts w:ascii="Courier New" w:hAnsi="Courier New" w:cs="Courier New"/>
          </w:rPr>
          <w:delText>one</w:delText>
        </w:r>
      </w:del>
      <w:ins w:id="67" w:author="Isabel.b" w:date="2017-08-19T13:34:00Z">
        <w:r w:rsidR="00D1198B">
          <w:rPr>
            <w:rFonts w:ascii="Courier New" w:hAnsi="Courier New" w:cs="Courier New"/>
          </w:rPr>
          <w:t>O</w:t>
        </w:r>
        <w:r w:rsidR="00D1198B" w:rsidRPr="005D6C4B">
          <w:rPr>
            <w:rFonts w:ascii="Courier New" w:hAnsi="Courier New" w:cs="Courier New"/>
          </w:rPr>
          <w:t>ne</w:t>
        </w:r>
      </w:ins>
      <w:r w:rsidRPr="005D6C4B">
        <w:rPr>
          <w:rFonts w:ascii="Courier New" w:hAnsi="Courier New" w:cs="Courier New"/>
        </w:rPr>
        <w:t xml:space="preserve">, Professor </w:t>
      </w:r>
      <w:proofErr w:type="spellStart"/>
      <w:r w:rsidRPr="005D6C4B">
        <w:rPr>
          <w:rFonts w:ascii="Courier New" w:hAnsi="Courier New" w:cs="Courier New"/>
        </w:rPr>
        <w:t>Oladele</w:t>
      </w:r>
      <w:proofErr w:type="spellEnd"/>
      <w:r w:rsidRPr="005D6C4B">
        <w:rPr>
          <w:rFonts w:ascii="Courier New" w:hAnsi="Courier New" w:cs="Courier New"/>
        </w:rPr>
        <w:t xml:space="preserve"> </w:t>
      </w:r>
      <w:proofErr w:type="spellStart"/>
      <w:r w:rsidRPr="005D6C4B">
        <w:rPr>
          <w:rFonts w:ascii="Courier New" w:hAnsi="Courier New" w:cs="Courier New"/>
        </w:rPr>
        <w:t>Akogun</w:t>
      </w:r>
      <w:proofErr w:type="spellEnd"/>
      <w:r w:rsidRPr="005D6C4B">
        <w:rPr>
          <w:rFonts w:ascii="Courier New" w:hAnsi="Courier New" w:cs="Courier New"/>
        </w:rPr>
        <w:t xml:space="preserve"> </w:t>
      </w:r>
      <w:del w:id="68" w:author="Isabel.b" w:date="2017-08-19T13:34:00Z">
        <w:r w:rsidRPr="005D6C4B" w:rsidDel="00D1198B">
          <w:rPr>
            <w:rFonts w:ascii="Courier New" w:hAnsi="Courier New" w:cs="Courier New"/>
          </w:rPr>
          <w:delText>121 00:08:06,127 --&gt; 00:08:09,740</w:delText>
        </w:r>
      </w:del>
      <w:r w:rsidRPr="005D6C4B">
        <w:rPr>
          <w:rFonts w:ascii="Courier New" w:hAnsi="Courier New" w:cs="Courier New"/>
        </w:rPr>
        <w:t xml:space="preserve">  described a very interesting i</w:t>
      </w:r>
      <w:del w:id="69" w:author="Isabel.b" w:date="2017-08-19T13:34:00Z">
        <w:r w:rsidRPr="005D6C4B" w:rsidDel="00D1198B">
          <w:rPr>
            <w:rFonts w:ascii="Courier New" w:hAnsi="Courier New" w:cs="Courier New"/>
          </w:rPr>
          <w:delText xml:space="preserve"> </w:delText>
        </w:r>
      </w:del>
      <w:r w:rsidRPr="005D6C4B">
        <w:rPr>
          <w:rFonts w:ascii="Courier New" w:hAnsi="Courier New" w:cs="Courier New"/>
        </w:rPr>
        <w:t>mplementation research project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119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00:08:10,017 --&gt; 00:08:12,504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related</w:t>
      </w:r>
      <w:proofErr w:type="gramEnd"/>
      <w:r w:rsidRPr="005D6C4B">
        <w:rPr>
          <w:rFonts w:ascii="Courier New" w:hAnsi="Courier New" w:cs="Courier New"/>
        </w:rPr>
        <w:t xml:space="preserve"> to home management  of malaria.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120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00:08:12,738 --&gt; 00:08:13,825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Do you remember?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121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00:08:14,031 --&gt; 00:08:17,631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One of the specific objectives of this study</w:t>
      </w:r>
      <w:del w:id="70" w:author="Isabel.b" w:date="2017-08-19T13:34:00Z">
        <w:r w:rsidRPr="005D6C4B" w:rsidDel="00D1198B">
          <w:rPr>
            <w:rFonts w:ascii="Courier New" w:hAnsi="Courier New" w:cs="Courier New"/>
          </w:rPr>
          <w:delText>,</w:delText>
        </w:r>
      </w:del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122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00:08:17,971 --&gt; 00:08:22,496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was</w:t>
      </w:r>
      <w:proofErr w:type="gramEnd"/>
      <w:r w:rsidRPr="005D6C4B">
        <w:rPr>
          <w:rFonts w:ascii="Courier New" w:hAnsi="Courier New" w:cs="Courier New"/>
        </w:rPr>
        <w:t xml:space="preserve"> to assess whether bringing  information, education,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123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00:08:22,707 --&gt; 00:08:27,045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communication</w:t>
      </w:r>
      <w:proofErr w:type="gramEnd"/>
      <w:r w:rsidRPr="005D6C4B">
        <w:rPr>
          <w:rFonts w:ascii="Courier New" w:hAnsi="Courier New" w:cs="Courier New"/>
        </w:rPr>
        <w:t xml:space="preserve"> activities and  prepackaged drugs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124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00:08:27,425 --&gt; 00:08:30,325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closer</w:t>
      </w:r>
      <w:proofErr w:type="gramEnd"/>
      <w:r w:rsidRPr="005D6C4B">
        <w:rPr>
          <w:rFonts w:ascii="Courier New" w:hAnsi="Courier New" w:cs="Courier New"/>
        </w:rPr>
        <w:t xml:space="preserve"> to where people live,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125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00:08:30,554 --&gt; 00:08:33,391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improves</w:t>
      </w:r>
      <w:proofErr w:type="gramEnd"/>
      <w:r w:rsidRPr="005D6C4B">
        <w:rPr>
          <w:rFonts w:ascii="Courier New" w:hAnsi="Courier New" w:cs="Courier New"/>
        </w:rPr>
        <w:t xml:space="preserve"> the compliance for caregivers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126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00:08:33,675 --&gt; 00:08:35,963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with</w:t>
      </w:r>
      <w:proofErr w:type="gramEnd"/>
      <w:r w:rsidRPr="005D6C4B">
        <w:rPr>
          <w:rFonts w:ascii="Courier New" w:hAnsi="Courier New" w:cs="Courier New"/>
        </w:rPr>
        <w:t xml:space="preserve"> treatment for childhood fevers.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127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00:08:36,953 --&gt; 00:08:41,328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In this study, the </w:t>
      </w:r>
      <w:proofErr w:type="gramStart"/>
      <w:r w:rsidRPr="005D6C4B">
        <w:rPr>
          <w:rFonts w:ascii="Courier New" w:hAnsi="Courier New" w:cs="Courier New"/>
        </w:rPr>
        <w:t>following  strategies</w:t>
      </w:r>
      <w:proofErr w:type="gramEnd"/>
      <w:r w:rsidRPr="005D6C4B">
        <w:rPr>
          <w:rFonts w:ascii="Courier New" w:hAnsi="Courier New" w:cs="Courier New"/>
        </w:rPr>
        <w:t xml:space="preserve"> </w:t>
      </w:r>
      <w:del w:id="71" w:author="Isabel.b" w:date="2017-08-19T13:34:00Z">
        <w:r w:rsidRPr="005D6C4B" w:rsidDel="00012297">
          <w:rPr>
            <w:rFonts w:ascii="Courier New" w:hAnsi="Courier New" w:cs="Courier New"/>
          </w:rPr>
          <w:delText xml:space="preserve">will </w:delText>
        </w:r>
      </w:del>
      <w:ins w:id="72" w:author="Isabel.b" w:date="2017-08-19T13:34:00Z">
        <w:r w:rsidR="00012297" w:rsidRPr="005D6C4B">
          <w:rPr>
            <w:rFonts w:ascii="Courier New" w:hAnsi="Courier New" w:cs="Courier New"/>
          </w:rPr>
          <w:t>w</w:t>
        </w:r>
        <w:r w:rsidR="00012297">
          <w:rPr>
            <w:rFonts w:ascii="Courier New" w:hAnsi="Courier New" w:cs="Courier New"/>
          </w:rPr>
          <w:t>ere</w:t>
        </w:r>
        <w:r w:rsidR="00012297" w:rsidRPr="005D6C4B">
          <w:rPr>
            <w:rFonts w:ascii="Courier New" w:hAnsi="Courier New" w:cs="Courier New"/>
          </w:rPr>
          <w:t xml:space="preserve"> </w:t>
        </w:r>
      </w:ins>
      <w:r w:rsidRPr="005D6C4B">
        <w:rPr>
          <w:rFonts w:ascii="Courier New" w:hAnsi="Courier New" w:cs="Courier New"/>
        </w:rPr>
        <w:t>develop</w:t>
      </w:r>
      <w:ins w:id="73" w:author="Isabel.b" w:date="2017-08-19T13:34:00Z">
        <w:r w:rsidR="00012297">
          <w:rPr>
            <w:rFonts w:ascii="Courier New" w:hAnsi="Courier New" w:cs="Courier New"/>
          </w:rPr>
          <w:t>ed</w:t>
        </w:r>
      </w:ins>
      <w:del w:id="74" w:author="Isabel.b" w:date="2017-08-19T13:51:00Z">
        <w:r w:rsidRPr="005D6C4B" w:rsidDel="00E35F3B">
          <w:rPr>
            <w:rFonts w:ascii="Courier New" w:hAnsi="Courier New" w:cs="Courier New"/>
          </w:rPr>
          <w:delText>,</w:delText>
        </w:r>
      </w:del>
      <w:ins w:id="75" w:author="Isabel.b" w:date="2017-08-19T13:51:00Z">
        <w:r w:rsidR="00E35F3B">
          <w:rPr>
            <w:rFonts w:ascii="Courier New" w:hAnsi="Courier New" w:cs="Courier New"/>
          </w:rPr>
          <w:t>:</w:t>
        </w:r>
      </w:ins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128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00:08:42,128 --&gt; 00:08:47,353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training</w:t>
      </w:r>
      <w:proofErr w:type="gramEnd"/>
      <w:r w:rsidRPr="005D6C4B">
        <w:rPr>
          <w:rFonts w:ascii="Courier New" w:hAnsi="Courier New" w:cs="Courier New"/>
        </w:rPr>
        <w:t xml:space="preserve"> community-based providers  in Home Management of Malaria,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129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00:08:48,571 --&gt; 00:08:52,046</w:t>
      </w:r>
    </w:p>
    <w:p w:rsidR="0055160A" w:rsidRPr="00E35F3B" w:rsidRDefault="0055160A" w:rsidP="0055160A">
      <w:pPr>
        <w:pStyle w:val="Textebrut"/>
        <w:rPr>
          <w:rFonts w:ascii="Courier New" w:hAnsi="Courier New" w:cs="Courier New"/>
        </w:rPr>
      </w:pPr>
      <w:del w:id="76" w:author="Isabel.b" w:date="2017-08-19T13:34:00Z">
        <w:r w:rsidRPr="005D6C4B" w:rsidDel="00012297">
          <w:rPr>
            <w:rFonts w:ascii="Courier New" w:hAnsi="Courier New" w:cs="Courier New"/>
          </w:rPr>
          <w:delText xml:space="preserve">Malaria </w:delText>
        </w:r>
      </w:del>
      <w:proofErr w:type="gramStart"/>
      <w:r w:rsidRPr="005D6C4B">
        <w:rPr>
          <w:rFonts w:ascii="Courier New" w:hAnsi="Courier New" w:cs="Courier New"/>
        </w:rPr>
        <w:t>supply</w:t>
      </w:r>
      <w:proofErr w:type="gramEnd"/>
      <w:r w:rsidRPr="005D6C4B">
        <w:rPr>
          <w:rFonts w:ascii="Courier New" w:hAnsi="Courier New" w:cs="Courier New"/>
        </w:rPr>
        <w:t xml:space="preserve"> of pre-pack</w:t>
      </w:r>
      <w:ins w:id="77" w:author="Isabel.b" w:date="2017-08-19T13:35:00Z">
        <w:r w:rsidR="00012297">
          <w:rPr>
            <w:rFonts w:ascii="Courier New" w:hAnsi="Courier New" w:cs="Courier New"/>
          </w:rPr>
          <w:t>ag</w:t>
        </w:r>
      </w:ins>
      <w:r w:rsidRPr="005D6C4B">
        <w:rPr>
          <w:rFonts w:ascii="Courier New" w:hAnsi="Courier New" w:cs="Courier New"/>
        </w:rPr>
        <w:t>ing</w:t>
      </w:r>
      <w:ins w:id="78" w:author="Isabel.b" w:date="2017-08-19T13:35:00Z">
        <w:r w:rsidR="00012297">
          <w:rPr>
            <w:rFonts w:ascii="Courier New" w:hAnsi="Courier New" w:cs="Courier New"/>
          </w:rPr>
          <w:t xml:space="preserve"> </w:t>
        </w:r>
        <w:r w:rsidR="00012297" w:rsidRPr="00E35F3B">
          <w:rPr>
            <w:rFonts w:ascii="Courier New" w:hAnsi="Courier New" w:cs="Courier New"/>
          </w:rPr>
          <w:t xml:space="preserve">of </w:t>
        </w:r>
        <w:proofErr w:type="spellStart"/>
        <w:r w:rsidR="00012297" w:rsidRPr="00E35F3B">
          <w:rPr>
            <w:rFonts w:ascii="Courier New" w:hAnsi="Courier New" w:cs="Courier New"/>
          </w:rPr>
          <w:t>antimalarial</w:t>
        </w:r>
      </w:ins>
      <w:proofErr w:type="spellEnd"/>
    </w:p>
    <w:p w:rsidR="0055160A" w:rsidRPr="00E35F3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0C2E9C" w:rsidP="0055160A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00:08:52,579 --&gt; 00:08:55,454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closer</w:t>
      </w:r>
      <w:proofErr w:type="gramEnd"/>
      <w:r w:rsidRPr="005D6C4B">
        <w:rPr>
          <w:rFonts w:ascii="Courier New" w:hAnsi="Courier New" w:cs="Courier New"/>
        </w:rPr>
        <w:t xml:space="preserve"> to where people live.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131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00:08:56,643 --&gt; 00:09:02,705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And also, the use of the </w:t>
      </w:r>
      <w:proofErr w:type="spellStart"/>
      <w:proofErr w:type="gramStart"/>
      <w:r w:rsidRPr="005D6C4B">
        <w:rPr>
          <w:rFonts w:ascii="Courier New" w:hAnsi="Courier New" w:cs="Courier New"/>
        </w:rPr>
        <w:t>colours</w:t>
      </w:r>
      <w:proofErr w:type="spellEnd"/>
      <w:r w:rsidRPr="005D6C4B">
        <w:rPr>
          <w:rFonts w:ascii="Courier New" w:hAnsi="Courier New" w:cs="Courier New"/>
        </w:rPr>
        <w:t xml:space="preserve">  and</w:t>
      </w:r>
      <w:proofErr w:type="gramEnd"/>
      <w:r w:rsidRPr="005D6C4B">
        <w:rPr>
          <w:rFonts w:ascii="Courier New" w:hAnsi="Courier New" w:cs="Courier New"/>
        </w:rPr>
        <w:t xml:space="preserve"> pictures on the pre-packs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132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00:09:02,992 --&gt; 00:09:08,705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with</w:t>
      </w:r>
      <w:proofErr w:type="gramEnd"/>
      <w:r w:rsidRPr="005D6C4B">
        <w:rPr>
          <w:rFonts w:ascii="Courier New" w:hAnsi="Courier New" w:cs="Courier New"/>
        </w:rPr>
        <w:t xml:space="preserve"> message</w:t>
      </w:r>
      <w:ins w:id="79" w:author="Isabel.b" w:date="2017-08-19T13:35:00Z">
        <w:r w:rsidR="00012297">
          <w:rPr>
            <w:rFonts w:ascii="Courier New" w:hAnsi="Courier New" w:cs="Courier New"/>
          </w:rPr>
          <w:t>s</w:t>
        </w:r>
      </w:ins>
      <w:r w:rsidRPr="005D6C4B">
        <w:rPr>
          <w:rFonts w:ascii="Courier New" w:hAnsi="Courier New" w:cs="Courier New"/>
        </w:rPr>
        <w:t xml:space="preserve"> to help caregivers to recognize the appropriate treatment</w:t>
      </w:r>
      <w:ins w:id="80" w:author="Isabel.b" w:date="2017-08-19T13:36:00Z">
        <w:r w:rsidR="00012297">
          <w:rPr>
            <w:rFonts w:ascii="Courier New" w:hAnsi="Courier New" w:cs="Courier New"/>
          </w:rPr>
          <w:t>. Another example is related to the development</w:t>
        </w:r>
      </w:ins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133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00:09:14,066 --&gt; 00:09:19,141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of</w:t>
      </w:r>
      <w:proofErr w:type="gramEnd"/>
      <w:r w:rsidRPr="005D6C4B">
        <w:rPr>
          <w:rFonts w:ascii="Courier New" w:hAnsi="Courier New" w:cs="Courier New"/>
        </w:rPr>
        <w:t xml:space="preserve"> intervention specific tool</w:t>
      </w:r>
      <w:ins w:id="81" w:author="Isabel.b" w:date="2017-08-19T13:36:00Z">
        <w:r w:rsidR="00012297">
          <w:rPr>
            <w:rFonts w:ascii="Courier New" w:hAnsi="Courier New" w:cs="Courier New"/>
          </w:rPr>
          <w:t>s</w:t>
        </w:r>
      </w:ins>
      <w:r w:rsidRPr="005D6C4B">
        <w:rPr>
          <w:rFonts w:ascii="Courier New" w:hAnsi="Courier New" w:cs="Courier New"/>
        </w:rPr>
        <w:t xml:space="preserve"> </w:t>
      </w:r>
      <w:del w:id="82" w:author="Isabel.b" w:date="2017-08-19T13:37:00Z">
        <w:r w:rsidRPr="005D6C4B" w:rsidDel="00012297">
          <w:rPr>
            <w:rFonts w:ascii="Courier New" w:hAnsi="Courier New" w:cs="Courier New"/>
          </w:rPr>
          <w:delText xml:space="preserve"> to</w:delText>
        </w:r>
      </w:del>
      <w:ins w:id="83" w:author="Isabel.b" w:date="2017-08-19T13:37:00Z">
        <w:r w:rsidR="00012297">
          <w:rPr>
            <w:rFonts w:ascii="Courier New" w:hAnsi="Courier New" w:cs="Courier New"/>
          </w:rPr>
          <w:t>for</w:t>
        </w:r>
      </w:ins>
      <w:r w:rsidRPr="005D6C4B">
        <w:rPr>
          <w:rFonts w:ascii="Courier New" w:hAnsi="Courier New" w:cs="Courier New"/>
        </w:rPr>
        <w:t xml:space="preserve"> malaria control in schools.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134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00:09:19,664 --&gt; 00:09:22,852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Implementation strategies are very important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135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00:09:23,086 --&gt; 00:09:25,698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in</w:t>
      </w:r>
      <w:proofErr w:type="gramEnd"/>
      <w:r w:rsidRPr="005D6C4B">
        <w:rPr>
          <w:rFonts w:ascii="Courier New" w:hAnsi="Courier New" w:cs="Courier New"/>
        </w:rPr>
        <w:t xml:space="preserve"> implementation research. Why?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lastRenderedPageBreak/>
        <w:t>136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00:09:25,992 --&gt; 00:09:29,492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Because they represent the "How to" component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137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00:09:29,740 --&gt; 00:09:35,890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of</w:t>
      </w:r>
      <w:proofErr w:type="gramEnd"/>
      <w:r w:rsidRPr="005D6C4B">
        <w:rPr>
          <w:rFonts w:ascii="Courier New" w:hAnsi="Courier New" w:cs="Courier New"/>
        </w:rPr>
        <w:t xml:space="preserve"> changing health service delivery in low and middle income countries.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138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00:09:36,153 --&gt; 00:09:37,266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So, don't forget...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139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00:09:38,056 --&gt; 00:09:41,568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Implementation strategies </w:t>
      </w:r>
      <w:proofErr w:type="gramStart"/>
      <w:r w:rsidRPr="005D6C4B">
        <w:rPr>
          <w:rFonts w:ascii="Courier New" w:hAnsi="Courier New" w:cs="Courier New"/>
        </w:rPr>
        <w:t>are  related</w:t>
      </w:r>
      <w:proofErr w:type="gramEnd"/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140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00:09:41,811 --&gt; 00:09:47,011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to</w:t>
      </w:r>
      <w:proofErr w:type="gramEnd"/>
      <w:r w:rsidRPr="005D6C4B">
        <w:rPr>
          <w:rFonts w:ascii="Courier New" w:hAnsi="Courier New" w:cs="Courier New"/>
        </w:rPr>
        <w:t xml:space="preserve"> the "How To" component.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141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00:09:47,666 --&gt; 00:09:51,554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Now that we have defined </w:t>
      </w:r>
      <w:del w:id="84" w:author="Isabel.b" w:date="2017-08-19T13:40:00Z">
        <w:r w:rsidRPr="005D6C4B" w:rsidDel="00DE1856">
          <w:rPr>
            <w:rFonts w:ascii="Courier New" w:hAnsi="Courier New" w:cs="Courier New"/>
          </w:rPr>
          <w:delText xml:space="preserve">the </w:delText>
        </w:r>
      </w:del>
      <w:r w:rsidRPr="005D6C4B">
        <w:rPr>
          <w:rFonts w:ascii="Courier New" w:hAnsi="Courier New" w:cs="Courier New"/>
        </w:rPr>
        <w:t xml:space="preserve">implementation </w:t>
      </w:r>
      <w:del w:id="85" w:author="Isabel.b" w:date="2017-08-19T13:40:00Z">
        <w:r w:rsidRPr="005D6C4B" w:rsidDel="00DE1856">
          <w:rPr>
            <w:rFonts w:ascii="Courier New" w:hAnsi="Courier New" w:cs="Courier New"/>
          </w:rPr>
          <w:delText>strategies</w:delText>
        </w:r>
      </w:del>
      <w:ins w:id="86" w:author="Isabel.b" w:date="2017-08-19T13:40:00Z">
        <w:r w:rsidR="00DE1856" w:rsidRPr="005D6C4B">
          <w:rPr>
            <w:rFonts w:ascii="Courier New" w:hAnsi="Courier New" w:cs="Courier New"/>
          </w:rPr>
          <w:t>strateg</w:t>
        </w:r>
        <w:r w:rsidR="00DE1856">
          <w:rPr>
            <w:rFonts w:ascii="Courier New" w:hAnsi="Courier New" w:cs="Courier New"/>
          </w:rPr>
          <w:t>y</w:t>
        </w:r>
      </w:ins>
      <w:r w:rsidRPr="005D6C4B">
        <w:rPr>
          <w:rFonts w:ascii="Courier New" w:hAnsi="Courier New" w:cs="Courier New"/>
        </w:rPr>
        <w:t>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142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00:09:51,855 --&gt; 00:09:54,693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and</w:t>
      </w:r>
      <w:proofErr w:type="gramEnd"/>
      <w:r w:rsidRPr="005D6C4B">
        <w:rPr>
          <w:rFonts w:ascii="Courier New" w:hAnsi="Courier New" w:cs="Courier New"/>
        </w:rPr>
        <w:t xml:space="preserve"> that we have presented  some examples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143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00:09:55,113 --&gt; 00:10:01,100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let's</w:t>
      </w:r>
      <w:proofErr w:type="gramEnd"/>
      <w:r w:rsidRPr="005D6C4B">
        <w:rPr>
          <w:rFonts w:ascii="Courier New" w:hAnsi="Courier New" w:cs="Courier New"/>
        </w:rPr>
        <w:t xml:space="preserve"> come</w:t>
      </w:r>
      <w:ins w:id="87" w:author="Isabel.b" w:date="2017-08-19T13:37:00Z">
        <w:r w:rsidR="00012297">
          <w:rPr>
            <w:rFonts w:ascii="Courier New" w:hAnsi="Courier New" w:cs="Courier New"/>
          </w:rPr>
          <w:t xml:space="preserve"> </w:t>
        </w:r>
      </w:ins>
      <w:r w:rsidRPr="005D6C4B">
        <w:rPr>
          <w:rFonts w:ascii="Courier New" w:hAnsi="Courier New" w:cs="Courier New"/>
        </w:rPr>
        <w:t>back to the identification  of different type</w:t>
      </w:r>
      <w:ins w:id="88" w:author="Isabel.b" w:date="2017-08-19T13:40:00Z">
        <w:r w:rsidR="00DE1856">
          <w:rPr>
            <w:rFonts w:ascii="Courier New" w:hAnsi="Courier New" w:cs="Courier New"/>
          </w:rPr>
          <w:t>s</w:t>
        </w:r>
      </w:ins>
      <w:r w:rsidRPr="005D6C4B">
        <w:rPr>
          <w:rFonts w:ascii="Courier New" w:hAnsi="Courier New" w:cs="Courier New"/>
        </w:rPr>
        <w:t xml:space="preserve"> of implementation </w:t>
      </w:r>
      <w:del w:id="89" w:author="Isabel.b" w:date="2017-08-19T13:40:00Z">
        <w:r w:rsidRPr="005D6C4B" w:rsidDel="00DE1856">
          <w:rPr>
            <w:rFonts w:ascii="Courier New" w:hAnsi="Courier New" w:cs="Courier New"/>
          </w:rPr>
          <w:delText>strategies</w:delText>
        </w:r>
      </w:del>
      <w:ins w:id="90" w:author="Isabel.b" w:date="2017-08-19T13:40:00Z">
        <w:r w:rsidR="00DE1856" w:rsidRPr="005D6C4B">
          <w:rPr>
            <w:rFonts w:ascii="Courier New" w:hAnsi="Courier New" w:cs="Courier New"/>
          </w:rPr>
          <w:t>strateg</w:t>
        </w:r>
        <w:r w:rsidR="00DE1856">
          <w:rPr>
            <w:rFonts w:ascii="Courier New" w:hAnsi="Courier New" w:cs="Courier New"/>
          </w:rPr>
          <w:t>y</w:t>
        </w:r>
      </w:ins>
      <w:r w:rsidRPr="005D6C4B">
        <w:rPr>
          <w:rFonts w:ascii="Courier New" w:hAnsi="Courier New" w:cs="Courier New"/>
        </w:rPr>
        <w:t>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144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00:10:02,134 --&gt; 00:10:03,671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In previous examples,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145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00:10:03,994 --&gt; 00:10:08,056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we</w:t>
      </w:r>
      <w:proofErr w:type="gramEnd"/>
      <w:r w:rsidRPr="005D6C4B">
        <w:rPr>
          <w:rFonts w:ascii="Courier New" w:hAnsi="Courier New" w:cs="Courier New"/>
        </w:rPr>
        <w:t xml:space="preserve"> saw that the complexity of implementation strategies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146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00:10:08,578 --&gt; 00:10:10,003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can</w:t>
      </w:r>
      <w:proofErr w:type="gramEnd"/>
      <w:r w:rsidRPr="005D6C4B">
        <w:rPr>
          <w:rFonts w:ascii="Courier New" w:hAnsi="Courier New" w:cs="Courier New"/>
        </w:rPr>
        <w:t xml:space="preserve"> be very different.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147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00:10:10,587 --&gt; 00:10:15,187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A very simple strategy is the intervention specific toolkit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148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00:10:15,618 --&gt; 00:10:18,618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for</w:t>
      </w:r>
      <w:proofErr w:type="gramEnd"/>
      <w:r w:rsidRPr="005D6C4B">
        <w:rPr>
          <w:rFonts w:ascii="Courier New" w:hAnsi="Courier New" w:cs="Courier New"/>
        </w:rPr>
        <w:t xml:space="preserve"> malaria control in schools.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149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lastRenderedPageBreak/>
        <w:t>00:10:18,934 --&gt; 00:10:20,784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Other examples include: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150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00:10:21,032 --&gt; 00:10:24,882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local</w:t>
      </w:r>
      <w:proofErr w:type="gramEnd"/>
      <w:r w:rsidRPr="005D6C4B">
        <w:rPr>
          <w:rFonts w:ascii="Courier New" w:hAnsi="Courier New" w:cs="Courier New"/>
        </w:rPr>
        <w:t xml:space="preserve"> needs assessments, stakeholders consultations,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151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00:10:25,256 --&gt; 00:10:27,856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community</w:t>
      </w:r>
      <w:proofErr w:type="gramEnd"/>
      <w:r w:rsidRPr="005D6C4B">
        <w:rPr>
          <w:rFonts w:ascii="Courier New" w:hAnsi="Courier New" w:cs="Courier New"/>
        </w:rPr>
        <w:t xml:space="preserve"> visits and meetings.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152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00:10:28,563 --&gt; 00:10:33,563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Well, in this case when only one strategy is developed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153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00:10:33,876 --&gt; 00:10:38,576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it</w:t>
      </w:r>
      <w:proofErr w:type="gramEnd"/>
      <w:r w:rsidRPr="005D6C4B">
        <w:rPr>
          <w:rFonts w:ascii="Courier New" w:hAnsi="Courier New" w:cs="Courier New"/>
        </w:rPr>
        <w:t xml:space="preserve"> is usual to call it </w:t>
      </w:r>
      <w:ins w:id="91" w:author="Isabel.b" w:date="2017-08-19T13:41:00Z">
        <w:r w:rsidR="00DE1856">
          <w:rPr>
            <w:rFonts w:ascii="Courier New" w:hAnsi="Courier New" w:cs="Courier New"/>
          </w:rPr>
          <w:t xml:space="preserve">a </w:t>
        </w:r>
      </w:ins>
      <w:r w:rsidRPr="005D6C4B">
        <w:rPr>
          <w:rFonts w:ascii="Courier New" w:hAnsi="Courier New" w:cs="Courier New"/>
        </w:rPr>
        <w:t>discreet or single component strategy.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154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00:10:39,099 --&gt; 00:10:43,149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Now, be very careful because in some publications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155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00:10:43,661 --&gt; 00:10:46,974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they</w:t>
      </w:r>
      <w:proofErr w:type="gramEnd"/>
      <w:r w:rsidRPr="005D6C4B">
        <w:rPr>
          <w:rFonts w:ascii="Courier New" w:hAnsi="Courier New" w:cs="Courier New"/>
        </w:rPr>
        <w:t xml:space="preserve"> are also called  implementation interventions,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156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00:10:47,239 --&gt; 00:10:48,539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or</w:t>
      </w:r>
      <w:proofErr w:type="gramEnd"/>
      <w:r w:rsidRPr="005D6C4B">
        <w:rPr>
          <w:rFonts w:ascii="Courier New" w:hAnsi="Courier New" w:cs="Courier New"/>
        </w:rPr>
        <w:t xml:space="preserve"> actions.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157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00:10:49,343 --&gt; 00:10:55,018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Now, let's consider the situation where several strategies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158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00:10:55,273 --&gt; 00:10:56,448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are</w:t>
      </w:r>
      <w:proofErr w:type="gramEnd"/>
      <w:r w:rsidRPr="005D6C4B">
        <w:rPr>
          <w:rFonts w:ascii="Courier New" w:hAnsi="Courier New" w:cs="Courier New"/>
        </w:rPr>
        <w:t xml:space="preserve"> combined.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159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00:10:56,945 --&gt; 00:11:02,670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In this case it is called a multi-face</w:t>
      </w:r>
      <w:ins w:id="92" w:author="Isabel.b" w:date="2017-08-19T13:41:00Z">
        <w:r w:rsidR="00DE1856">
          <w:rPr>
            <w:rFonts w:ascii="Courier New" w:hAnsi="Courier New" w:cs="Courier New"/>
          </w:rPr>
          <w:t>te</w:t>
        </w:r>
      </w:ins>
      <w:r w:rsidRPr="005D6C4B">
        <w:rPr>
          <w:rFonts w:ascii="Courier New" w:hAnsi="Courier New" w:cs="Courier New"/>
        </w:rPr>
        <w:t>d implementation strategy.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160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00:11:04,149 --&gt; 00:11:09,211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An example is training, consultation, audit and feedback.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161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00:11:10,003 --&gt; 00:11:14,478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There are also some implementation frameworks that include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162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00:11:14,804 --&gt; 00:11:17,679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a</w:t>
      </w:r>
      <w:proofErr w:type="gramEnd"/>
      <w:r w:rsidRPr="005D6C4B">
        <w:rPr>
          <w:rFonts w:ascii="Courier New" w:hAnsi="Courier New" w:cs="Courier New"/>
        </w:rPr>
        <w:t xml:space="preserve"> number of discreet implementation strategies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163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00:11:18,209 --&gt; 00:11:20,347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combined</w:t>
      </w:r>
      <w:proofErr w:type="gramEnd"/>
      <w:r w:rsidRPr="005D6C4B">
        <w:rPr>
          <w:rFonts w:ascii="Courier New" w:hAnsi="Courier New" w:cs="Courier New"/>
        </w:rPr>
        <w:t xml:space="preserve"> in a specific way.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164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00:11:20,713 --&gt; 00:11:24,538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One of these models </w:t>
      </w:r>
      <w:proofErr w:type="gramStart"/>
      <w:r w:rsidRPr="005D6C4B">
        <w:rPr>
          <w:rFonts w:ascii="Courier New" w:hAnsi="Courier New" w:cs="Courier New"/>
        </w:rPr>
        <w:t>is  the</w:t>
      </w:r>
      <w:proofErr w:type="gramEnd"/>
      <w:r w:rsidRPr="005D6C4B">
        <w:rPr>
          <w:rFonts w:ascii="Courier New" w:hAnsi="Courier New" w:cs="Courier New"/>
        </w:rPr>
        <w:t xml:space="preserve"> </w:t>
      </w:r>
      <w:del w:id="93" w:author="Isabel.b" w:date="2017-08-19T13:41:00Z">
        <w:r w:rsidRPr="005D6C4B" w:rsidDel="00DE1856">
          <w:rPr>
            <w:rFonts w:ascii="Courier New" w:hAnsi="Courier New" w:cs="Courier New"/>
          </w:rPr>
          <w:delText xml:space="preserve">replicating </w:delText>
        </w:r>
      </w:del>
      <w:ins w:id="94" w:author="Isabel.b" w:date="2017-08-19T13:41:00Z">
        <w:r w:rsidR="00DE1856">
          <w:rPr>
            <w:rFonts w:ascii="Courier New" w:hAnsi="Courier New" w:cs="Courier New"/>
          </w:rPr>
          <w:t>R</w:t>
        </w:r>
        <w:r w:rsidR="00DE1856" w:rsidRPr="005D6C4B">
          <w:rPr>
            <w:rFonts w:ascii="Courier New" w:hAnsi="Courier New" w:cs="Courier New"/>
          </w:rPr>
          <w:t xml:space="preserve">eplicating </w:t>
        </w:r>
      </w:ins>
      <w:del w:id="95" w:author="Isabel.b" w:date="2017-08-19T13:41:00Z">
        <w:r w:rsidRPr="005D6C4B" w:rsidDel="00DE1856">
          <w:rPr>
            <w:rFonts w:ascii="Courier New" w:hAnsi="Courier New" w:cs="Courier New"/>
          </w:rPr>
          <w:delText>effective</w:delText>
        </w:r>
      </w:del>
      <w:ins w:id="96" w:author="Isabel.b" w:date="2017-08-19T13:41:00Z">
        <w:r w:rsidR="00DE1856">
          <w:rPr>
            <w:rFonts w:ascii="Courier New" w:hAnsi="Courier New" w:cs="Courier New"/>
          </w:rPr>
          <w:t>E</w:t>
        </w:r>
        <w:r w:rsidR="00DE1856" w:rsidRPr="005D6C4B">
          <w:rPr>
            <w:rFonts w:ascii="Courier New" w:hAnsi="Courier New" w:cs="Courier New"/>
          </w:rPr>
          <w:t>ffective</w:t>
        </w:r>
      </w:ins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165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00:11:24,784 --&gt; 00:11:26,384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del w:id="97" w:author="Isabel.b" w:date="2017-08-19T13:42:00Z">
        <w:r w:rsidRPr="005D6C4B" w:rsidDel="00DE1856">
          <w:rPr>
            <w:rFonts w:ascii="Courier New" w:hAnsi="Courier New" w:cs="Courier New"/>
          </w:rPr>
          <w:delText xml:space="preserve">programs </w:delText>
        </w:r>
      </w:del>
      <w:proofErr w:type="spellStart"/>
      <w:proofErr w:type="gramStart"/>
      <w:ins w:id="98" w:author="Isabel.b" w:date="2017-08-19T13:42:00Z">
        <w:r w:rsidR="00DE1856">
          <w:rPr>
            <w:rFonts w:ascii="Courier New" w:hAnsi="Courier New" w:cs="Courier New"/>
          </w:rPr>
          <w:t>P</w:t>
        </w:r>
        <w:r w:rsidR="00DE1856" w:rsidRPr="005D6C4B">
          <w:rPr>
            <w:rFonts w:ascii="Courier New" w:hAnsi="Courier New" w:cs="Courier New"/>
          </w:rPr>
          <w:t>rogram</w:t>
        </w:r>
        <w:r w:rsidR="00DE1856">
          <w:rPr>
            <w:rFonts w:ascii="Courier New" w:hAnsi="Courier New" w:cs="Courier New"/>
          </w:rPr>
          <w:t>mes</w:t>
        </w:r>
        <w:proofErr w:type="spellEnd"/>
        <w:r w:rsidR="00DE1856" w:rsidRPr="005D6C4B">
          <w:rPr>
            <w:rFonts w:ascii="Courier New" w:hAnsi="Courier New" w:cs="Courier New"/>
          </w:rPr>
          <w:t xml:space="preserve"> </w:t>
        </w:r>
      </w:ins>
      <w:r w:rsidRPr="005D6C4B">
        <w:rPr>
          <w:rFonts w:ascii="Courier New" w:hAnsi="Courier New" w:cs="Courier New"/>
        </w:rPr>
        <w:t>framework.</w:t>
      </w:r>
      <w:proofErr w:type="gramEnd"/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166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00:11:26,872 --&gt; 00:11:30,185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This model provides a </w:t>
      </w:r>
      <w:proofErr w:type="gramStart"/>
      <w:r w:rsidRPr="005D6C4B">
        <w:rPr>
          <w:rFonts w:ascii="Courier New" w:hAnsi="Courier New" w:cs="Courier New"/>
        </w:rPr>
        <w:t>roadmap  for</w:t>
      </w:r>
      <w:proofErr w:type="gramEnd"/>
      <w:r w:rsidRPr="005D6C4B">
        <w:rPr>
          <w:rFonts w:ascii="Courier New" w:hAnsi="Courier New" w:cs="Courier New"/>
        </w:rPr>
        <w:t xml:space="preserve"> implementing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167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00:11:30,425 --&gt; 00:11:34,638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eviden</w:t>
      </w:r>
      <w:ins w:id="99" w:author="Isabel.b" w:date="2017-08-19T13:42:00Z">
        <w:r w:rsidR="00DE1856">
          <w:rPr>
            <w:rFonts w:ascii="Courier New" w:hAnsi="Courier New" w:cs="Courier New"/>
          </w:rPr>
          <w:t>ce</w:t>
        </w:r>
      </w:ins>
      <w:proofErr w:type="gramEnd"/>
      <w:del w:id="100" w:author="Isabel.b" w:date="2017-08-19T13:42:00Z">
        <w:r w:rsidRPr="005D6C4B" w:rsidDel="00DE1856">
          <w:rPr>
            <w:rFonts w:ascii="Courier New" w:hAnsi="Courier New" w:cs="Courier New"/>
          </w:rPr>
          <w:delText>t</w:delText>
        </w:r>
      </w:del>
      <w:r w:rsidRPr="005D6C4B">
        <w:rPr>
          <w:rFonts w:ascii="Courier New" w:hAnsi="Courier New" w:cs="Courier New"/>
        </w:rPr>
        <w:t xml:space="preserve"> </w:t>
      </w:r>
      <w:ins w:id="101" w:author="Isabel.b" w:date="2017-08-19T13:42:00Z">
        <w:r w:rsidR="00DE1856">
          <w:rPr>
            <w:rFonts w:ascii="Courier New" w:hAnsi="Courier New" w:cs="Courier New"/>
          </w:rPr>
          <w:t xml:space="preserve">based </w:t>
        </w:r>
      </w:ins>
      <w:del w:id="102" w:author="Isabel.b" w:date="2017-08-19T13:42:00Z">
        <w:r w:rsidRPr="005D6C4B" w:rsidDel="00DE1856">
          <w:rPr>
            <w:rFonts w:ascii="Courier New" w:hAnsi="Courier New" w:cs="Courier New"/>
          </w:rPr>
          <w:delText xml:space="preserve">ways </w:delText>
        </w:r>
      </w:del>
      <w:del w:id="103" w:author="Isabel.b" w:date="2017-08-19T13:43:00Z">
        <w:r w:rsidRPr="005D6C4B" w:rsidDel="00DE1856">
          <w:rPr>
            <w:rFonts w:ascii="Courier New" w:hAnsi="Courier New" w:cs="Courier New"/>
          </w:rPr>
          <w:delText xml:space="preserve">of </w:delText>
        </w:r>
      </w:del>
      <w:r w:rsidRPr="005D6C4B">
        <w:rPr>
          <w:rFonts w:ascii="Courier New" w:hAnsi="Courier New" w:cs="Courier New"/>
        </w:rPr>
        <w:t>intervention  into communities based settings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168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00:11:34,865 --&gt; 00:11:40,128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through</w:t>
      </w:r>
      <w:proofErr w:type="gramEnd"/>
      <w:r w:rsidRPr="005D6C4B">
        <w:rPr>
          <w:rFonts w:ascii="Courier New" w:hAnsi="Courier New" w:cs="Courier New"/>
        </w:rPr>
        <w:t xml:space="preserve"> a combination of several  strategies in order to maximize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169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00:11:40,395 --&gt; 00:11:43,758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the</w:t>
      </w:r>
      <w:proofErr w:type="gramEnd"/>
      <w:r w:rsidRPr="005D6C4B">
        <w:rPr>
          <w:rFonts w:ascii="Courier New" w:hAnsi="Courier New" w:cs="Courier New"/>
        </w:rPr>
        <w:t xml:space="preserve"> chances of sustainable interventions.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170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00:11:44,552 --&gt; 00:11:48,789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The model includes a number of discreet implementations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171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00:11:49,098 --&gt; 00:11:52,098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strategies</w:t>
      </w:r>
      <w:proofErr w:type="gramEnd"/>
      <w:r w:rsidRPr="005D6C4B">
        <w:rPr>
          <w:rFonts w:ascii="Courier New" w:hAnsi="Courier New" w:cs="Courier New"/>
        </w:rPr>
        <w:t xml:space="preserve"> across 4 phases.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172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00:11:52,837 --&gt; 00:11:56,887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The first phase, </w:t>
      </w:r>
      <w:proofErr w:type="gramStart"/>
      <w:r w:rsidRPr="005D6C4B">
        <w:rPr>
          <w:rFonts w:ascii="Courier New" w:hAnsi="Courier New" w:cs="Courier New"/>
        </w:rPr>
        <w:t>is  Pre</w:t>
      </w:r>
      <w:proofErr w:type="gramEnd"/>
      <w:r w:rsidRPr="005D6C4B">
        <w:rPr>
          <w:rFonts w:ascii="Courier New" w:hAnsi="Courier New" w:cs="Courier New"/>
        </w:rPr>
        <w:t>-Conditions.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173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00:11:57,416 --&gt; 00:12:00,916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The second phase, is </w:t>
      </w:r>
      <w:proofErr w:type="gramStart"/>
      <w:r w:rsidRPr="005D6C4B">
        <w:rPr>
          <w:rFonts w:ascii="Courier New" w:hAnsi="Courier New" w:cs="Courier New"/>
        </w:rPr>
        <w:t>the  Pre</w:t>
      </w:r>
      <w:proofErr w:type="gramEnd"/>
      <w:r w:rsidRPr="005D6C4B">
        <w:rPr>
          <w:rFonts w:ascii="Courier New" w:hAnsi="Courier New" w:cs="Courier New"/>
        </w:rPr>
        <w:t>-Implementation.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174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00:12:02,282 --&gt; 00:12:05,769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The third phase, </w:t>
      </w:r>
      <w:proofErr w:type="gramStart"/>
      <w:r w:rsidRPr="005D6C4B">
        <w:rPr>
          <w:rFonts w:ascii="Courier New" w:hAnsi="Courier New" w:cs="Courier New"/>
        </w:rPr>
        <w:t>is  Implementation</w:t>
      </w:r>
      <w:proofErr w:type="gramEnd"/>
      <w:r w:rsidRPr="005D6C4B">
        <w:rPr>
          <w:rFonts w:ascii="Courier New" w:hAnsi="Courier New" w:cs="Courier New"/>
        </w:rPr>
        <w:t>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175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00:12:06,058 --&gt; 00:12:09,558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And the last phase is </w:t>
      </w:r>
      <w:proofErr w:type="gramStart"/>
      <w:r w:rsidRPr="005D6C4B">
        <w:rPr>
          <w:rFonts w:ascii="Courier New" w:hAnsi="Courier New" w:cs="Courier New"/>
        </w:rPr>
        <w:t>the  Maintenance</w:t>
      </w:r>
      <w:proofErr w:type="gramEnd"/>
      <w:r w:rsidRPr="005D6C4B">
        <w:rPr>
          <w:rFonts w:ascii="Courier New" w:hAnsi="Courier New" w:cs="Courier New"/>
        </w:rPr>
        <w:t xml:space="preserve"> and Evolution.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176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lastRenderedPageBreak/>
        <w:t>00:12:10,183 --&gt; 00:12:15,071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Examples of strategies included on each of these phases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177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00:12:15,346 --&gt; 00:12:18,446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are</w:t>
      </w:r>
      <w:proofErr w:type="gramEnd"/>
      <w:r w:rsidRPr="005D6C4B">
        <w:rPr>
          <w:rFonts w:ascii="Courier New" w:hAnsi="Courier New" w:cs="Courier New"/>
        </w:rPr>
        <w:t xml:space="preserve"> represented in this figure.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178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00:12:18,870 --&gt; 00:12:22,833</w:t>
      </w:r>
    </w:p>
    <w:p w:rsidR="00DE1856" w:rsidRPr="005D6C4B" w:rsidRDefault="0055160A" w:rsidP="00DE1856">
      <w:pPr>
        <w:pStyle w:val="Textebrut"/>
        <w:rPr>
          <w:ins w:id="104" w:author="Isabel.b" w:date="2017-08-19T13:44:00Z"/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We saw that in the </w:t>
      </w:r>
      <w:ins w:id="105" w:author="Isabel.b" w:date="2017-08-19T13:44:00Z">
        <w:r w:rsidR="00DE1856">
          <w:rPr>
            <w:rFonts w:ascii="Courier New" w:hAnsi="Courier New" w:cs="Courier New"/>
          </w:rPr>
          <w:t>R</w:t>
        </w:r>
        <w:r w:rsidR="00DE1856" w:rsidRPr="005D6C4B">
          <w:rPr>
            <w:rFonts w:ascii="Courier New" w:hAnsi="Courier New" w:cs="Courier New"/>
          </w:rPr>
          <w:t xml:space="preserve">eplicating </w:t>
        </w:r>
        <w:r w:rsidR="00DE1856">
          <w:rPr>
            <w:rFonts w:ascii="Courier New" w:hAnsi="Courier New" w:cs="Courier New"/>
          </w:rPr>
          <w:t>E</w:t>
        </w:r>
        <w:r w:rsidR="00DE1856" w:rsidRPr="005D6C4B">
          <w:rPr>
            <w:rFonts w:ascii="Courier New" w:hAnsi="Courier New" w:cs="Courier New"/>
          </w:rPr>
          <w:t>ffective</w:t>
        </w:r>
      </w:ins>
    </w:p>
    <w:p w:rsidR="00DE1856" w:rsidRPr="005D6C4B" w:rsidRDefault="00DE1856" w:rsidP="00DE1856">
      <w:pPr>
        <w:pStyle w:val="Textebrut"/>
        <w:rPr>
          <w:ins w:id="106" w:author="Isabel.b" w:date="2017-08-19T13:44:00Z"/>
          <w:rFonts w:ascii="Courier New" w:hAnsi="Courier New" w:cs="Courier New"/>
        </w:rPr>
      </w:pPr>
    </w:p>
    <w:p w:rsidR="0055160A" w:rsidRPr="005D6C4B" w:rsidRDefault="00DE1856" w:rsidP="0055160A">
      <w:pPr>
        <w:pStyle w:val="Textebrut"/>
        <w:rPr>
          <w:rFonts w:ascii="Courier New" w:hAnsi="Courier New" w:cs="Courier New"/>
        </w:rPr>
      </w:pPr>
      <w:proofErr w:type="spellStart"/>
      <w:ins w:id="107" w:author="Isabel.b" w:date="2017-08-19T13:44:00Z">
        <w:r>
          <w:rPr>
            <w:rFonts w:ascii="Courier New" w:hAnsi="Courier New" w:cs="Courier New"/>
          </w:rPr>
          <w:t>Programmes</w:t>
        </w:r>
        <w:proofErr w:type="spellEnd"/>
        <w:r>
          <w:rPr>
            <w:rFonts w:ascii="Courier New" w:hAnsi="Courier New" w:cs="Courier New"/>
          </w:rPr>
          <w:t xml:space="preserve"> </w:t>
        </w:r>
      </w:ins>
      <w:r w:rsidR="0055160A" w:rsidRPr="005D6C4B">
        <w:rPr>
          <w:rFonts w:ascii="Courier New" w:hAnsi="Courier New" w:cs="Courier New"/>
        </w:rPr>
        <w:t>model</w:t>
      </w:r>
      <w:del w:id="108" w:author="Isabel.b" w:date="2017-08-19T13:44:00Z">
        <w:r w:rsidR="0055160A" w:rsidRPr="005D6C4B" w:rsidDel="00DE1856">
          <w:rPr>
            <w:rFonts w:ascii="Courier New" w:hAnsi="Courier New" w:cs="Courier New"/>
          </w:rPr>
          <w:delText>s</w:delText>
        </w:r>
      </w:del>
      <w:r w:rsidR="0055160A" w:rsidRPr="005D6C4B">
        <w:rPr>
          <w:rFonts w:ascii="Courier New" w:hAnsi="Courier New" w:cs="Courier New"/>
        </w:rPr>
        <w:t>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179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00:12:23,600 --&gt; 00:12:28,000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implementations</w:t>
      </w:r>
      <w:proofErr w:type="gramEnd"/>
      <w:r w:rsidRPr="005D6C4B">
        <w:rPr>
          <w:rFonts w:ascii="Courier New" w:hAnsi="Courier New" w:cs="Courier New"/>
        </w:rPr>
        <w:t xml:space="preserve"> strategies are classified according to phases.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180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00:12:28,614 --&gt; 00:12:32,839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Another approach is to group </w:t>
      </w:r>
      <w:del w:id="109" w:author="Isabel.b" w:date="2017-08-19T13:44:00Z">
        <w:r w:rsidRPr="005D6C4B" w:rsidDel="00004F34">
          <w:rPr>
            <w:rFonts w:ascii="Courier New" w:hAnsi="Courier New" w:cs="Courier New"/>
          </w:rPr>
          <w:delText xml:space="preserve"> </w:delText>
        </w:r>
      </w:del>
      <w:r w:rsidRPr="005D6C4B">
        <w:rPr>
          <w:rFonts w:ascii="Courier New" w:hAnsi="Courier New" w:cs="Courier New"/>
        </w:rPr>
        <w:t>the implementation strategies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181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00:12:33,191 --&gt; 00:12:37,728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in</w:t>
      </w:r>
      <w:proofErr w:type="gramEnd"/>
      <w:r w:rsidRPr="005D6C4B">
        <w:rPr>
          <w:rFonts w:ascii="Courier New" w:hAnsi="Courier New" w:cs="Courier New"/>
        </w:rPr>
        <w:t xml:space="preserve"> terms of the actor or the stakeholder</w:t>
      </w:r>
      <w:del w:id="110" w:author="Isabel.b" w:date="2017-08-19T13:44:00Z">
        <w:r w:rsidRPr="005D6C4B" w:rsidDel="00004F34">
          <w:rPr>
            <w:rFonts w:ascii="Courier New" w:hAnsi="Courier New" w:cs="Courier New"/>
          </w:rPr>
          <w:delText>s</w:delText>
        </w:r>
      </w:del>
      <w:r w:rsidRPr="005D6C4B">
        <w:rPr>
          <w:rFonts w:ascii="Courier New" w:hAnsi="Courier New" w:cs="Courier New"/>
        </w:rPr>
        <w:t xml:space="preserve"> using them.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182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00:12:38,150 --&gt; 00:12:41,825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Usually implementation strategies include</w:t>
      </w:r>
      <w:ins w:id="111" w:author="Isabel.b" w:date="2017-08-19T13:44:00Z">
        <w:r w:rsidR="00004F34">
          <w:rPr>
            <w:rFonts w:ascii="Courier New" w:hAnsi="Courier New" w:cs="Courier New"/>
          </w:rPr>
          <w:t>:</w:t>
        </w:r>
      </w:ins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183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00:12:42,773 --&gt; 00:12:47,973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enhancing</w:t>
      </w:r>
      <w:proofErr w:type="gramEnd"/>
      <w:r w:rsidRPr="005D6C4B">
        <w:rPr>
          <w:rFonts w:ascii="Courier New" w:hAnsi="Courier New" w:cs="Courier New"/>
        </w:rPr>
        <w:t xml:space="preserve"> the capabilities  of government,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184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00:12:49,118 --&gt; 00:12:55,255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improving</w:t>
      </w:r>
      <w:proofErr w:type="gramEnd"/>
      <w:r w:rsidRPr="005D6C4B">
        <w:rPr>
          <w:rFonts w:ascii="Courier New" w:hAnsi="Courier New" w:cs="Courier New"/>
        </w:rPr>
        <w:t xml:space="preserve"> the performance of provider</w:t>
      </w:r>
      <w:del w:id="112" w:author="Isabel.b" w:date="2017-08-19T13:45:00Z">
        <w:r w:rsidRPr="005D6C4B" w:rsidDel="00004F34">
          <w:rPr>
            <w:rFonts w:ascii="Courier New" w:hAnsi="Courier New" w:cs="Courier New"/>
          </w:rPr>
          <w:delText>s</w:delText>
        </w:r>
      </w:del>
      <w:r w:rsidRPr="005D6C4B">
        <w:rPr>
          <w:rFonts w:ascii="Courier New" w:hAnsi="Courier New" w:cs="Courier New"/>
        </w:rPr>
        <w:t xml:space="preserve"> organizations.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185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00:12:56,907 --&gt; 00:12:59,595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But they include also,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186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00:13:00,131 --&gt; 00:13:06,856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strengthening</w:t>
      </w:r>
      <w:proofErr w:type="gramEnd"/>
      <w:r w:rsidRPr="005D6C4B">
        <w:rPr>
          <w:rFonts w:ascii="Courier New" w:hAnsi="Courier New" w:cs="Courier New"/>
        </w:rPr>
        <w:t xml:space="preserve"> the capabilities and  performance of individual</w:t>
      </w:r>
      <w:del w:id="113" w:author="Isabel.b" w:date="2017-08-19T13:45:00Z">
        <w:r w:rsidRPr="005D6C4B" w:rsidDel="00004F34">
          <w:rPr>
            <w:rFonts w:ascii="Courier New" w:hAnsi="Courier New" w:cs="Courier New"/>
          </w:rPr>
          <w:delText>s</w:delText>
        </w:r>
      </w:del>
      <w:r w:rsidRPr="005D6C4B">
        <w:rPr>
          <w:rFonts w:ascii="Courier New" w:hAnsi="Courier New" w:cs="Courier New"/>
        </w:rPr>
        <w:t xml:space="preserve"> providers.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187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00:13:09,180 --&gt; 00:13:14,880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They include also </w:t>
      </w:r>
      <w:proofErr w:type="gramStart"/>
      <w:r w:rsidRPr="005D6C4B">
        <w:rPr>
          <w:rFonts w:ascii="Courier New" w:hAnsi="Courier New" w:cs="Courier New"/>
        </w:rPr>
        <w:t>empowering  communities</w:t>
      </w:r>
      <w:proofErr w:type="gramEnd"/>
      <w:r w:rsidRPr="005D6C4B">
        <w:rPr>
          <w:rFonts w:ascii="Courier New" w:hAnsi="Courier New" w:cs="Courier New"/>
        </w:rPr>
        <w:t xml:space="preserve"> and households.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188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00:13:16,454 --&gt; 00:13:22,329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And finally, they also are related to supporting multiple stakeholders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189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lastRenderedPageBreak/>
        <w:t>00:13:22,611 --&gt; 00:13:27,011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engaged</w:t>
      </w:r>
      <w:proofErr w:type="gramEnd"/>
      <w:r w:rsidRPr="005D6C4B">
        <w:rPr>
          <w:rFonts w:ascii="Courier New" w:hAnsi="Courier New" w:cs="Courier New"/>
        </w:rPr>
        <w:t xml:space="preserve"> in improving health.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190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00:13:28,546 --&gt; 00:13:31,034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This information can be organized in a table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191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00:13:31,492 --&gt; 00:13:35,054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where</w:t>
      </w:r>
      <w:proofErr w:type="gramEnd"/>
      <w:r w:rsidRPr="005D6C4B">
        <w:rPr>
          <w:rFonts w:ascii="Courier New" w:hAnsi="Courier New" w:cs="Courier New"/>
        </w:rPr>
        <w:t xml:space="preserve"> the first column corresponds  to the main actor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192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00:13:35,630 --&gt; 00:13:39,630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and</w:t>
      </w:r>
      <w:proofErr w:type="gramEnd"/>
      <w:r w:rsidRPr="005D6C4B">
        <w:rPr>
          <w:rFonts w:ascii="Courier New" w:hAnsi="Courier New" w:cs="Courier New"/>
        </w:rPr>
        <w:t xml:space="preserve"> the second column corresponds to the implementation strategies.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193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00:13:40,814 --&gt; 00:13:44,201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There are some examples </w:t>
      </w:r>
      <w:proofErr w:type="gramStart"/>
      <w:r w:rsidRPr="005D6C4B">
        <w:rPr>
          <w:rFonts w:ascii="Courier New" w:hAnsi="Courier New" w:cs="Courier New"/>
        </w:rPr>
        <w:t>of  implementation</w:t>
      </w:r>
      <w:proofErr w:type="gramEnd"/>
      <w:r w:rsidRPr="005D6C4B">
        <w:rPr>
          <w:rFonts w:ascii="Courier New" w:hAnsi="Courier New" w:cs="Courier New"/>
        </w:rPr>
        <w:t xml:space="preserve"> strategies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194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00:13:44,563 --&gt; 00:13:46,901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at</w:t>
      </w:r>
      <w:proofErr w:type="gramEnd"/>
      <w:r w:rsidRPr="005D6C4B">
        <w:rPr>
          <w:rFonts w:ascii="Courier New" w:hAnsi="Courier New" w:cs="Courier New"/>
        </w:rPr>
        <w:t xml:space="preserve"> different stakeholder levels.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195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00:13:47,649 --&gt; 00:13:49,324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At the government level,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196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00:13:49,716 --&gt; 00:13:55,066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policy</w:t>
      </w:r>
      <w:proofErr w:type="gramEnd"/>
      <w:r w:rsidRPr="005D6C4B">
        <w:rPr>
          <w:rFonts w:ascii="Courier New" w:hAnsi="Courier New" w:cs="Courier New"/>
        </w:rPr>
        <w:t xml:space="preserve"> reviews are usual implementation strategies.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197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00:13:57,237 --&gt; 00:13:59,462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At the community level,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198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00:14:00,051 --&gt; 00:14:03,964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training</w:t>
      </w:r>
      <w:proofErr w:type="gramEnd"/>
      <w:r w:rsidRPr="005D6C4B">
        <w:rPr>
          <w:rFonts w:ascii="Courier New" w:hAnsi="Courier New" w:cs="Courier New"/>
        </w:rPr>
        <w:t xml:space="preserve"> and community mobilization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199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00:14:04,406 --&gt; 00:14:07,843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are</w:t>
      </w:r>
      <w:proofErr w:type="gramEnd"/>
      <w:r w:rsidRPr="005D6C4B">
        <w:rPr>
          <w:rFonts w:ascii="Courier New" w:hAnsi="Courier New" w:cs="Courier New"/>
        </w:rPr>
        <w:t xml:space="preserve"> frequently implementation  strategies.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200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00:14:08,136 --&gt; 00:14:13,399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Finally, situation analysis is a very good example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201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00:14:13,705 --&gt; 00:14:17,980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related</w:t>
      </w:r>
      <w:proofErr w:type="gramEnd"/>
      <w:r w:rsidRPr="005D6C4B">
        <w:rPr>
          <w:rFonts w:ascii="Courier New" w:hAnsi="Courier New" w:cs="Courier New"/>
        </w:rPr>
        <w:t xml:space="preserve"> to multiple actors implementation strategies.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202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00:14:20,084 --&gt; 00:14:23,834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Now, let's go back to the example related to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203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00:14:24,252 --&gt; 00:14:26,477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Home Management of Malaria.</w:t>
      </w:r>
      <w:proofErr w:type="gramEnd"/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204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00:14:27,018 --&gt; 00:14:32,143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One of the strategies was to conduct a situation analysis,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205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00:14:32,672 --&gt; 00:14:37,385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and</w:t>
      </w:r>
      <w:proofErr w:type="gramEnd"/>
      <w:r w:rsidRPr="005D6C4B">
        <w:rPr>
          <w:rFonts w:ascii="Courier New" w:hAnsi="Courier New" w:cs="Courier New"/>
        </w:rPr>
        <w:t xml:space="preserve"> this situation analysis was used to develop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206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00:14:37,674 --&gt; 00:14:40,749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a</w:t>
      </w:r>
      <w:proofErr w:type="gramEnd"/>
      <w:r w:rsidRPr="005D6C4B">
        <w:rPr>
          <w:rFonts w:ascii="Courier New" w:hAnsi="Courier New" w:cs="Courier New"/>
        </w:rPr>
        <w:t xml:space="preserve"> better understanding of community process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207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00:14:40,995 --&gt; 00:14:44,183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and</w:t>
      </w:r>
      <w:proofErr w:type="gramEnd"/>
      <w:r w:rsidRPr="005D6C4B">
        <w:rPr>
          <w:rFonts w:ascii="Courier New" w:hAnsi="Courier New" w:cs="Courier New"/>
        </w:rPr>
        <w:t xml:space="preserve"> community perception of  the use of pre-packs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208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00:14:44,429 --&gt; 00:14:46,804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for</w:t>
      </w:r>
      <w:proofErr w:type="gramEnd"/>
      <w:r w:rsidRPr="005D6C4B">
        <w:rPr>
          <w:rFonts w:ascii="Courier New" w:hAnsi="Courier New" w:cs="Courier New"/>
        </w:rPr>
        <w:t xml:space="preserve"> treating fevers in children.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209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00:14:47,336 --&gt; 00:14:51,749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Also, to document </w:t>
      </w:r>
      <w:proofErr w:type="gramStart"/>
      <w:r w:rsidRPr="005D6C4B">
        <w:rPr>
          <w:rFonts w:ascii="Courier New" w:hAnsi="Courier New" w:cs="Courier New"/>
        </w:rPr>
        <w:t>community  concepts</w:t>
      </w:r>
      <w:proofErr w:type="gramEnd"/>
      <w:r w:rsidRPr="005D6C4B">
        <w:rPr>
          <w:rFonts w:ascii="Courier New" w:hAnsi="Courier New" w:cs="Courier New"/>
        </w:rPr>
        <w:t xml:space="preserve"> of ill health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210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00:14:51,980 --&gt; 00:14:55,530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and</w:t>
      </w:r>
      <w:proofErr w:type="gramEnd"/>
      <w:r w:rsidRPr="005D6C4B">
        <w:rPr>
          <w:rFonts w:ascii="Courier New" w:hAnsi="Courier New" w:cs="Courier New"/>
        </w:rPr>
        <w:t xml:space="preserve"> perception of malaria treatment seeking </w:t>
      </w:r>
      <w:proofErr w:type="spellStart"/>
      <w:r w:rsidRPr="005D6C4B">
        <w:rPr>
          <w:rFonts w:ascii="Courier New" w:hAnsi="Courier New" w:cs="Courier New"/>
        </w:rPr>
        <w:t>behaviour</w:t>
      </w:r>
      <w:proofErr w:type="spellEnd"/>
      <w:r w:rsidRPr="005D6C4B">
        <w:rPr>
          <w:rFonts w:ascii="Courier New" w:hAnsi="Courier New" w:cs="Courier New"/>
        </w:rPr>
        <w:t>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211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00:14:55,927 --&gt; 00:15:01,015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and</w:t>
      </w:r>
      <w:proofErr w:type="gramEnd"/>
      <w:r w:rsidRPr="005D6C4B">
        <w:rPr>
          <w:rFonts w:ascii="Courier New" w:hAnsi="Courier New" w:cs="Courier New"/>
        </w:rPr>
        <w:t xml:space="preserve"> to identify channels for  communicating health information.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212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00:15:01,589 --&gt; 00:15:05,914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The situation analysis </w:t>
      </w:r>
      <w:del w:id="114" w:author="Isabel.b" w:date="2017-08-19T13:46:00Z">
        <w:r w:rsidRPr="005D6C4B" w:rsidDel="00004F34">
          <w:rPr>
            <w:rFonts w:ascii="Courier New" w:hAnsi="Courier New" w:cs="Courier New"/>
          </w:rPr>
          <w:delText xml:space="preserve">were </w:delText>
        </w:r>
      </w:del>
      <w:ins w:id="115" w:author="Isabel.b" w:date="2017-08-19T13:46:00Z">
        <w:r w:rsidR="00004F34">
          <w:rPr>
            <w:rFonts w:ascii="Courier New" w:hAnsi="Courier New" w:cs="Courier New"/>
          </w:rPr>
          <w:t>was</w:t>
        </w:r>
        <w:r w:rsidR="00004F34" w:rsidRPr="005D6C4B">
          <w:rPr>
            <w:rFonts w:ascii="Courier New" w:hAnsi="Courier New" w:cs="Courier New"/>
          </w:rPr>
          <w:t xml:space="preserve"> </w:t>
        </w:r>
      </w:ins>
      <w:r w:rsidRPr="005D6C4B">
        <w:rPr>
          <w:rFonts w:ascii="Courier New" w:hAnsi="Courier New" w:cs="Courier New"/>
        </w:rPr>
        <w:t xml:space="preserve">also very useful to document </w:t>
      </w:r>
      <w:del w:id="116" w:author="Isabel.b" w:date="2017-08-19T13:45:00Z">
        <w:r w:rsidRPr="005D6C4B" w:rsidDel="00004F34">
          <w:rPr>
            <w:rFonts w:ascii="Courier New" w:hAnsi="Courier New" w:cs="Courier New"/>
          </w:rPr>
          <w:delText>217 00:15:06,360 --&gt; 00:15:11,510</w:delText>
        </w:r>
      </w:del>
      <w:r w:rsidRPr="005D6C4B">
        <w:rPr>
          <w:rFonts w:ascii="Courier New" w:hAnsi="Courier New" w:cs="Courier New"/>
        </w:rPr>
        <w:t xml:space="preserve">  drug names, design of pre-packs and different age groups,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213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00:15:11,857 --&gt; 00:15:14,944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nature</w:t>
      </w:r>
      <w:proofErr w:type="gramEnd"/>
      <w:r w:rsidRPr="005D6C4B">
        <w:rPr>
          <w:rFonts w:ascii="Courier New" w:hAnsi="Courier New" w:cs="Courier New"/>
        </w:rPr>
        <w:t xml:space="preserve"> of packing, etc.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214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00:15:15,486 --&gt; 00:15:18,599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In this case, what are the main actors?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215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00:15:19,501 --&gt; 00:15:23,838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Yes, the main actors are multiple </w:t>
      </w:r>
      <w:del w:id="117" w:author="Isabel.b" w:date="2017-08-19T13:46:00Z">
        <w:r w:rsidRPr="005D6C4B" w:rsidDel="00004F34">
          <w:rPr>
            <w:rFonts w:ascii="Courier New" w:hAnsi="Courier New" w:cs="Courier New"/>
          </w:rPr>
          <w:delText>actions</w:delText>
        </w:r>
      </w:del>
      <w:ins w:id="118" w:author="Isabel.b" w:date="2017-08-19T13:46:00Z">
        <w:r w:rsidR="00004F34" w:rsidRPr="005D6C4B">
          <w:rPr>
            <w:rFonts w:ascii="Courier New" w:hAnsi="Courier New" w:cs="Courier New"/>
          </w:rPr>
          <w:t>act</w:t>
        </w:r>
        <w:r w:rsidR="00004F34">
          <w:rPr>
            <w:rFonts w:ascii="Courier New" w:hAnsi="Courier New" w:cs="Courier New"/>
          </w:rPr>
          <w:t>or</w:t>
        </w:r>
        <w:r w:rsidR="00004F34" w:rsidRPr="005D6C4B">
          <w:rPr>
            <w:rFonts w:ascii="Courier New" w:hAnsi="Courier New" w:cs="Courier New"/>
          </w:rPr>
          <w:t>s</w:t>
        </w:r>
      </w:ins>
      <w:r w:rsidRPr="005D6C4B">
        <w:rPr>
          <w:rFonts w:ascii="Courier New" w:hAnsi="Courier New" w:cs="Courier New"/>
        </w:rPr>
        <w:t>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216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00:15:26,329 --&gt; 00:15:30,704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Another strategy was </w:t>
      </w:r>
      <w:proofErr w:type="gramStart"/>
      <w:r w:rsidRPr="005D6C4B">
        <w:rPr>
          <w:rFonts w:ascii="Courier New" w:hAnsi="Courier New" w:cs="Courier New"/>
        </w:rPr>
        <w:t>training  community</w:t>
      </w:r>
      <w:proofErr w:type="gramEnd"/>
      <w:r w:rsidRPr="005D6C4B">
        <w:rPr>
          <w:rFonts w:ascii="Courier New" w:hAnsi="Courier New" w:cs="Courier New"/>
        </w:rPr>
        <w:t xml:space="preserve"> based providers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217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00:15:31,143 --&gt; 00:15:34,856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in</w:t>
      </w:r>
      <w:proofErr w:type="gramEnd"/>
      <w:r w:rsidRPr="005D6C4B">
        <w:rPr>
          <w:rFonts w:ascii="Courier New" w:hAnsi="Courier New" w:cs="Courier New"/>
        </w:rPr>
        <w:t xml:space="preserve"> Home Management of Malaria.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218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00:15:35,826 --&gt; 00:15:39,201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In this case, what are the main actors?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219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00:15:40,386 --&gt; 00:15:44,111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Yes, the main actors </w:t>
      </w:r>
      <w:proofErr w:type="gramStart"/>
      <w:r w:rsidRPr="005D6C4B">
        <w:rPr>
          <w:rFonts w:ascii="Courier New" w:hAnsi="Courier New" w:cs="Courier New"/>
        </w:rPr>
        <w:t>are  the</w:t>
      </w:r>
      <w:proofErr w:type="gramEnd"/>
      <w:r w:rsidRPr="005D6C4B">
        <w:rPr>
          <w:rFonts w:ascii="Courier New" w:hAnsi="Courier New" w:cs="Courier New"/>
        </w:rPr>
        <w:t xml:space="preserve"> community.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220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00:15:46,918 --&gt; 00:15:52,693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Finally, in implementation strategies related to information,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221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00:15:52,952 --&gt; 00:15:55,177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education</w:t>
      </w:r>
      <w:proofErr w:type="gramEnd"/>
      <w:r w:rsidRPr="005D6C4B">
        <w:rPr>
          <w:rFonts w:ascii="Courier New" w:hAnsi="Courier New" w:cs="Courier New"/>
        </w:rPr>
        <w:t xml:space="preserve"> and communication,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222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00:15:55,559 --&gt; 00:15:57,347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what</w:t>
      </w:r>
      <w:proofErr w:type="gramEnd"/>
      <w:r w:rsidRPr="005D6C4B">
        <w:rPr>
          <w:rFonts w:ascii="Courier New" w:hAnsi="Courier New" w:cs="Courier New"/>
        </w:rPr>
        <w:t xml:space="preserve"> are the main actors?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223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00:15:59,097 --&gt; 00:16:04,559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Yes, the main actors are </w:t>
      </w:r>
      <w:del w:id="119" w:author="Isabel.b" w:date="2017-08-19T13:46:00Z">
        <w:r w:rsidRPr="005D6C4B" w:rsidDel="00004F34">
          <w:rPr>
            <w:rFonts w:ascii="Courier New" w:hAnsi="Courier New" w:cs="Courier New"/>
          </w:rPr>
          <w:delText xml:space="preserve"> </w:delText>
        </w:r>
      </w:del>
      <w:r w:rsidRPr="005D6C4B">
        <w:rPr>
          <w:rFonts w:ascii="Courier New" w:hAnsi="Courier New" w:cs="Courier New"/>
        </w:rPr>
        <w:t>communities and households.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224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00:16:06,000 --&gt; 00:16:07,337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As a summary,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225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00:16:07,675 --&gt; 00:16:11,462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We saw that the actor or the stakeholder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226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00:16:11,855 --&gt; 00:16:16,455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is</w:t>
      </w:r>
      <w:proofErr w:type="gramEnd"/>
      <w:r w:rsidRPr="005D6C4B">
        <w:rPr>
          <w:rFonts w:ascii="Courier New" w:hAnsi="Courier New" w:cs="Courier New"/>
        </w:rPr>
        <w:t xml:space="preserve"> an important dimension for implementation strategy specification.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227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00:16:16,741 --&gt; 00:16:20,266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However, as we will see later on...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228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00:16:20,605 --&gt; 00:16:22,930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there</w:t>
      </w:r>
      <w:proofErr w:type="gramEnd"/>
      <w:r w:rsidRPr="005D6C4B">
        <w:rPr>
          <w:rFonts w:ascii="Courier New" w:hAnsi="Courier New" w:cs="Courier New"/>
        </w:rPr>
        <w:t xml:space="preserve"> are other key elements for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229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lastRenderedPageBreak/>
        <w:t>00:16:23,180 --&gt; 00:16:25,630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implementation</w:t>
      </w:r>
      <w:proofErr w:type="gramEnd"/>
      <w:r w:rsidRPr="005D6C4B">
        <w:rPr>
          <w:rFonts w:ascii="Courier New" w:hAnsi="Courier New" w:cs="Courier New"/>
        </w:rPr>
        <w:t xml:space="preserve"> strategy specification.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230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00:16:26,062 --&gt; 00:16:28,962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Namely, the action,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231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00:16:29,922 --&gt; 00:16:31,047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the</w:t>
      </w:r>
      <w:proofErr w:type="gramEnd"/>
      <w:r w:rsidRPr="005D6C4B">
        <w:rPr>
          <w:rFonts w:ascii="Courier New" w:hAnsi="Courier New" w:cs="Courier New"/>
        </w:rPr>
        <w:t xml:space="preserve"> target,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232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00:16:31,441 --&gt; 00:16:32,791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temporality</w:t>
      </w:r>
      <w:proofErr w:type="gramEnd"/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233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00:16:33,621 --&gt; 00:16:34,871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dose</w:t>
      </w:r>
      <w:proofErr w:type="gramEnd"/>
      <w:r w:rsidRPr="005D6C4B">
        <w:rPr>
          <w:rFonts w:ascii="Courier New" w:hAnsi="Courier New" w:cs="Courier New"/>
        </w:rPr>
        <w:t>,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234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00:16:35,558 --&gt; 00:16:39,508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implementation</w:t>
      </w:r>
      <w:proofErr w:type="gramEnd"/>
      <w:r w:rsidRPr="005D6C4B">
        <w:rPr>
          <w:rFonts w:ascii="Courier New" w:hAnsi="Courier New" w:cs="Courier New"/>
        </w:rPr>
        <w:t xml:space="preserve"> outcomes, and justification.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235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00:16:39,890 --&gt; 00:16:43,690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We are going to be talking about </w:t>
      </w:r>
      <w:del w:id="120" w:author="Isabel.b" w:date="2017-08-19T13:46:00Z">
        <w:r w:rsidRPr="005D6C4B" w:rsidDel="00004F34">
          <w:rPr>
            <w:rFonts w:ascii="Courier New" w:hAnsi="Courier New" w:cs="Courier New"/>
          </w:rPr>
          <w:delText xml:space="preserve"> </w:delText>
        </w:r>
      </w:del>
      <w:r w:rsidRPr="005D6C4B">
        <w:rPr>
          <w:rFonts w:ascii="Courier New" w:hAnsi="Courier New" w:cs="Courier New"/>
        </w:rPr>
        <w:t>some of these issues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236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00:16:44,832 --&gt; 00:16:47,619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in</w:t>
      </w:r>
      <w:proofErr w:type="gramEnd"/>
      <w:r w:rsidRPr="005D6C4B">
        <w:rPr>
          <w:rFonts w:ascii="Courier New" w:hAnsi="Courier New" w:cs="Courier New"/>
        </w:rPr>
        <w:t xml:space="preserve"> greater detail over the coming weeks.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237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00:16:48,287 --&gt; 00:16:52,399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That brings me to the end of what I wanted to cover today.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238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00:16:52,976 --&gt; 00:16:55,889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So, over the next coming weeks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239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00:16:56,180 --&gt; 00:16:59,955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proofErr w:type="gramStart"/>
      <w:r w:rsidRPr="005D6C4B">
        <w:rPr>
          <w:rFonts w:ascii="Courier New" w:hAnsi="Courier New" w:cs="Courier New"/>
        </w:rPr>
        <w:t>you</w:t>
      </w:r>
      <w:proofErr w:type="gramEnd"/>
      <w:r w:rsidRPr="005D6C4B">
        <w:rPr>
          <w:rFonts w:ascii="Courier New" w:hAnsi="Courier New" w:cs="Courier New"/>
        </w:rPr>
        <w:t xml:space="preserve"> are going to be hearing  a lot more about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240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00:17:00,223 --&gt; 00:17:02,460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</w:t>
      </w:r>
      <w:proofErr w:type="gramStart"/>
      <w:r w:rsidRPr="005D6C4B">
        <w:rPr>
          <w:rFonts w:ascii="Courier New" w:hAnsi="Courier New" w:cs="Courier New"/>
        </w:rPr>
        <w:t>each</w:t>
      </w:r>
      <w:proofErr w:type="gramEnd"/>
      <w:r w:rsidRPr="005D6C4B">
        <w:rPr>
          <w:rFonts w:ascii="Courier New" w:hAnsi="Courier New" w:cs="Courier New"/>
        </w:rPr>
        <w:t xml:space="preserve"> one of these issues.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241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00:17:03,151 --&gt; 00:17:05,914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It's a pleasure to be with you today.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242</w:t>
      </w:r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>00:17:06,589 --&gt; 00:17:08,739</w:t>
      </w:r>
    </w:p>
    <w:p w:rsidR="00316257" w:rsidRDefault="0055160A" w:rsidP="0055160A">
      <w:pPr>
        <w:pStyle w:val="Textebrut"/>
        <w:rPr>
          <w:rFonts w:ascii="Courier New" w:hAnsi="Courier New" w:cs="Courier New"/>
        </w:rPr>
      </w:pPr>
      <w:r w:rsidRPr="005D6C4B">
        <w:rPr>
          <w:rFonts w:ascii="Courier New" w:hAnsi="Courier New" w:cs="Courier New"/>
        </w:rPr>
        <w:t xml:space="preserve"> Thank you for your attention.</w:t>
      </w:r>
    </w:p>
    <w:p w:rsidR="00316257" w:rsidRDefault="00316257" w:rsidP="0055160A">
      <w:pPr>
        <w:pStyle w:val="Textebrut"/>
        <w:rPr>
          <w:rFonts w:ascii="Courier New" w:hAnsi="Courier New" w:cs="Courier New"/>
        </w:rPr>
      </w:pPr>
    </w:p>
    <w:p w:rsidR="00316257" w:rsidRDefault="00316257" w:rsidP="0055160A">
      <w:pPr>
        <w:pStyle w:val="Textebrut"/>
        <w:rPr>
          <w:rFonts w:ascii="Courier New" w:hAnsi="Courier New" w:cs="Courier New"/>
        </w:rPr>
      </w:pPr>
    </w:p>
    <w:p w:rsidR="00316257" w:rsidRDefault="00894CA5" w:rsidP="0055160A">
      <w:pPr>
        <w:pStyle w:val="Textebrut"/>
        <w:rPr>
          <w:rFonts w:ascii="Courier New" w:hAnsi="Courier New" w:cs="Courier New"/>
        </w:rPr>
      </w:pPr>
      <w:hyperlink r:id="rId9" w:history="1">
        <w:r w:rsidR="00316257" w:rsidRPr="0054462A">
          <w:rPr>
            <w:rStyle w:val="Lienhypertexte"/>
            <w:rFonts w:ascii="Courier New" w:hAnsi="Courier New" w:cs="Courier New"/>
          </w:rPr>
          <w:t>https://www.tdrmooc.org/courses/course-v1:TDR+IR+2016/courseware/e3524f7df8814f0db55058c4356eb3b1/4108d587e4dc490e94af1a3d2e5a989c/?child=last</w:t>
        </w:r>
      </w:hyperlink>
    </w:p>
    <w:p w:rsidR="0055160A" w:rsidRPr="005D6C4B" w:rsidRDefault="0055160A" w:rsidP="0055160A">
      <w:pPr>
        <w:pStyle w:val="Textebrut"/>
        <w:rPr>
          <w:rFonts w:ascii="Courier New" w:hAnsi="Courier New" w:cs="Courier New"/>
        </w:rPr>
      </w:pPr>
    </w:p>
    <w:p w:rsidR="00316257" w:rsidRDefault="00316257" w:rsidP="0055160A">
      <w:pPr>
        <w:pStyle w:val="Textebrut"/>
        <w:rPr>
          <w:rFonts w:ascii="Courier New" w:hAnsi="Courier New" w:cs="Courier New"/>
        </w:rPr>
      </w:pPr>
    </w:p>
    <w:p w:rsidR="00316257" w:rsidRPr="00316257" w:rsidRDefault="00316257" w:rsidP="00316257">
      <w:pPr>
        <w:shd w:val="clear" w:color="auto" w:fill="FFFFFF"/>
        <w:spacing w:line="311" w:lineRule="atLeast"/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</w:pPr>
      <w:r w:rsidRPr="00316257"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  <w:t>Module 3: Designing Implementation Strategies &gt; Identify and specify the different types of strategies &gt; Practice Assessment</w:t>
      </w:r>
    </w:p>
    <w:p w:rsidR="00316257" w:rsidRPr="00316257" w:rsidRDefault="00316257" w:rsidP="0031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  <w:r w:rsidRPr="00316257">
        <w:rPr>
          <w:rFonts w:ascii="inherit" w:eastAsia="Times New Roman" w:hAnsi="inherit" w:cs="Times New Roman"/>
          <w:sz w:val="24"/>
          <w:szCs w:val="24"/>
          <w:lang w:eastAsia="ko-KR"/>
        </w:rPr>
        <w:t>Previous</w:t>
      </w:r>
    </w:p>
    <w:p w:rsidR="00316257" w:rsidRPr="00316257" w:rsidRDefault="00316257" w:rsidP="00316257">
      <w:pPr>
        <w:numPr>
          <w:ilvl w:val="0"/>
          <w:numId w:val="6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316257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video </w:t>
      </w:r>
      <w:r w:rsidRPr="00316257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Objectives</w:t>
      </w:r>
      <w:r w:rsidRPr="00316257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316257" w:rsidRPr="00316257" w:rsidRDefault="00316257" w:rsidP="00316257">
      <w:pPr>
        <w:numPr>
          <w:ilvl w:val="0"/>
          <w:numId w:val="6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316257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problem </w:t>
      </w:r>
      <w:r w:rsidRPr="00316257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Practice Assessment</w:t>
      </w:r>
      <w:r w:rsidRPr="00316257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316257" w:rsidRPr="00316257" w:rsidRDefault="00316257" w:rsidP="00316257">
      <w:pPr>
        <w:numPr>
          <w:ilvl w:val="0"/>
          <w:numId w:val="6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316257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other </w:t>
      </w:r>
      <w:r w:rsidRPr="00316257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Resources and References</w:t>
      </w:r>
      <w:r w:rsidRPr="00316257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316257" w:rsidRPr="00316257" w:rsidRDefault="00316257" w:rsidP="003162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16257">
        <w:rPr>
          <w:rFonts w:ascii="inherit" w:eastAsia="Times New Roman" w:hAnsi="inherit" w:cs="Times New Roman"/>
          <w:sz w:val="24"/>
          <w:szCs w:val="24"/>
          <w:lang w:eastAsia="ko-KR"/>
        </w:rPr>
        <w:t>Next</w:t>
      </w:r>
      <w:r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</w:p>
    <w:p w:rsidR="00316257" w:rsidRPr="00316257" w:rsidRDefault="00316257" w:rsidP="00316257">
      <w:pPr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</w:pPr>
      <w:r w:rsidRPr="00316257"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  <w:t>Practice Assessment</w:t>
      </w:r>
    </w:p>
    <w:p w:rsidR="00316257" w:rsidRPr="00316257" w:rsidRDefault="00316257" w:rsidP="003162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  <w:r w:rsidRPr="00316257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 xml:space="preserve">Click to </w:t>
      </w:r>
      <w:proofErr w:type="spellStart"/>
      <w:r w:rsidRPr="00316257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add</w:t>
      </w:r>
      <w:r w:rsidRPr="00316257">
        <w:rPr>
          <w:rFonts w:ascii="inherit" w:eastAsia="Times New Roman" w:hAnsi="inherit" w:cs="Times New Roman"/>
          <w:sz w:val="24"/>
          <w:szCs w:val="24"/>
          <w:lang w:eastAsia="ko-KR"/>
        </w:rPr>
        <w:t>Bookmark</w:t>
      </w:r>
      <w:proofErr w:type="spellEnd"/>
      <w:r w:rsidRPr="00316257">
        <w:rPr>
          <w:rFonts w:ascii="inherit" w:eastAsia="Times New Roman" w:hAnsi="inherit" w:cs="Times New Roman"/>
          <w:sz w:val="24"/>
          <w:szCs w:val="24"/>
          <w:lang w:eastAsia="ko-KR"/>
        </w:rPr>
        <w:t xml:space="preserve"> this page</w:t>
      </w:r>
    </w:p>
    <w:p w:rsidR="00316257" w:rsidRPr="00316257" w:rsidRDefault="00316257" w:rsidP="00316257">
      <w:pPr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ko-KR"/>
        </w:rPr>
      </w:pPr>
      <w:r w:rsidRPr="00316257">
        <w:rPr>
          <w:rFonts w:ascii="Verdana" w:eastAsia="Times New Roman" w:hAnsi="Verdana" w:cs="Times New Roman"/>
          <w:b/>
          <w:bCs/>
          <w:color w:val="3C3C3C"/>
          <w:sz w:val="29"/>
          <w:lang w:eastAsia="ko-KR"/>
        </w:rPr>
        <w:t>Discussion</w:t>
      </w:r>
    </w:p>
    <w:p w:rsidR="00316257" w:rsidRPr="00316257" w:rsidRDefault="00316257" w:rsidP="00316257">
      <w:pPr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</w:pPr>
      <w:r w:rsidRPr="00316257"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  <w:t xml:space="preserve">Consider the Situation Analysis for Ghana (in: </w:t>
      </w:r>
      <w:proofErr w:type="spellStart"/>
      <w:ins w:id="121" w:author="Isabel.b" w:date="2017-09-01T03:32:00Z">
        <w:r w:rsidR="000C57C7">
          <w:rPr>
            <w:rFonts w:ascii="Helvetica" w:hAnsi="Helvetica"/>
            <w:color w:val="26282A"/>
            <w:sz w:val="20"/>
            <w:szCs w:val="20"/>
            <w:shd w:val="clear" w:color="auto" w:fill="FFFFFF"/>
          </w:rPr>
          <w:t>Gyapong</w:t>
        </w:r>
        <w:proofErr w:type="spellEnd"/>
        <w:r w:rsidR="000C57C7">
          <w:rPr>
            <w:rFonts w:ascii="Helvetica" w:hAnsi="Helvetica"/>
            <w:color w:val="26282A"/>
            <w:sz w:val="20"/>
            <w:szCs w:val="20"/>
            <w:shd w:val="clear" w:color="auto" w:fill="FFFFFF"/>
          </w:rPr>
          <w:t xml:space="preserve">, M, </w:t>
        </w:r>
        <w:proofErr w:type="spellStart"/>
        <w:proofErr w:type="gramStart"/>
        <w:r w:rsidR="000C57C7">
          <w:rPr>
            <w:rFonts w:ascii="Helvetica" w:hAnsi="Helvetica"/>
            <w:color w:val="26282A"/>
            <w:sz w:val="20"/>
            <w:szCs w:val="20"/>
            <w:shd w:val="clear" w:color="auto" w:fill="FFFFFF"/>
          </w:rPr>
          <w:t>Garshong</w:t>
        </w:r>
        <w:proofErr w:type="spellEnd"/>
        <w:proofErr w:type="gramEnd"/>
        <w:r w:rsidR="000C57C7">
          <w:rPr>
            <w:rFonts w:ascii="Helvetica" w:hAnsi="Helvetica"/>
            <w:color w:val="26282A"/>
            <w:sz w:val="20"/>
            <w:szCs w:val="20"/>
            <w:shd w:val="clear" w:color="auto" w:fill="FFFFFF"/>
          </w:rPr>
          <w:t>, B. </w:t>
        </w:r>
        <w:r w:rsidR="000C57C7">
          <w:rPr>
            <w:rFonts w:ascii="Helvetica" w:hAnsi="Helvetica"/>
            <w:i/>
            <w:iCs/>
            <w:color w:val="26282A"/>
            <w:sz w:val="20"/>
            <w:szCs w:val="20"/>
            <w:shd w:val="clear" w:color="auto" w:fill="FFFFFF"/>
          </w:rPr>
          <w:t>Lessons learned in home management of malaria: implementation research in four African countries.</w:t>
        </w:r>
        <w:r w:rsidR="000C57C7">
          <w:rPr>
            <w:rFonts w:ascii="Helvetica" w:hAnsi="Helvetica"/>
            <w:color w:val="26282A"/>
            <w:sz w:val="20"/>
            <w:szCs w:val="20"/>
            <w:shd w:val="clear" w:color="auto" w:fill="FFFFFF"/>
          </w:rPr>
          <w:t xml:space="preserve">  </w:t>
        </w:r>
        <w:proofErr w:type="gramStart"/>
        <w:r w:rsidR="000C57C7">
          <w:rPr>
            <w:rFonts w:ascii="Helvetica" w:hAnsi="Helvetica"/>
            <w:color w:val="26282A"/>
            <w:sz w:val="20"/>
            <w:szCs w:val="20"/>
            <w:shd w:val="clear" w:color="auto" w:fill="FFFFFF"/>
          </w:rPr>
          <w:t xml:space="preserve">Geneva, World Health Organization on behalf of the Special </w:t>
        </w:r>
        <w:proofErr w:type="spellStart"/>
        <w:r w:rsidR="000C57C7">
          <w:rPr>
            <w:rFonts w:ascii="Helvetica" w:hAnsi="Helvetica"/>
            <w:color w:val="26282A"/>
            <w:sz w:val="20"/>
            <w:szCs w:val="20"/>
            <w:shd w:val="clear" w:color="auto" w:fill="FFFFFF"/>
          </w:rPr>
          <w:t>Programme</w:t>
        </w:r>
        <w:proofErr w:type="spellEnd"/>
        <w:r w:rsidR="000C57C7">
          <w:rPr>
            <w:rFonts w:ascii="Helvetica" w:hAnsi="Helvetica"/>
            <w:color w:val="26282A"/>
            <w:sz w:val="20"/>
            <w:szCs w:val="20"/>
            <w:shd w:val="clear" w:color="auto" w:fill="FFFFFF"/>
          </w:rPr>
          <w:t xml:space="preserve"> for Research and Training in Tropical Diseases, 2007.</w:t>
        </w:r>
        <w:proofErr w:type="gramEnd"/>
        <w:r w:rsidR="000C57C7">
          <w:rPr>
            <w:rFonts w:ascii="Helvetica" w:hAnsi="Helvetica"/>
            <w:color w:val="26282A"/>
            <w:sz w:val="20"/>
            <w:szCs w:val="20"/>
            <w:shd w:val="clear" w:color="auto" w:fill="FFFFFF"/>
          </w:rPr>
          <w:t xml:space="preserve"> p. </w:t>
        </w:r>
        <w:proofErr w:type="gramStart"/>
        <w:r w:rsidR="000C57C7">
          <w:rPr>
            <w:rFonts w:ascii="Helvetica" w:hAnsi="Helvetica"/>
            <w:color w:val="26282A"/>
            <w:sz w:val="20"/>
            <w:szCs w:val="20"/>
            <w:shd w:val="clear" w:color="auto" w:fill="FFFFFF"/>
          </w:rPr>
          <w:t xml:space="preserve">26 </w:t>
        </w:r>
      </w:ins>
      <w:proofErr w:type="gramEnd"/>
      <w:del w:id="122" w:author="Isabel.b" w:date="2017-09-01T03:32:00Z">
        <w:r w:rsidRPr="00316257" w:rsidDel="000C57C7">
          <w:rPr>
            <w:rFonts w:ascii="Verdana" w:eastAsia="Times New Roman" w:hAnsi="Verdana" w:cs="Times New Roman"/>
            <w:color w:val="3C3C3C"/>
            <w:sz w:val="24"/>
            <w:szCs w:val="24"/>
            <w:lang w:eastAsia="ko-KR"/>
          </w:rPr>
          <w:delText xml:space="preserve">Gyapong M, </w:delText>
        </w:r>
        <w:r w:rsidR="00894CA5" w:rsidRPr="00894CA5">
          <w:rPr>
            <w:rFonts w:ascii="Verdana" w:eastAsia="Times New Roman" w:hAnsi="Verdana" w:cs="Times New Roman"/>
            <w:i/>
            <w:color w:val="3C3C3C"/>
            <w:sz w:val="24"/>
            <w:szCs w:val="24"/>
            <w:lang w:eastAsia="ko-KR"/>
            <w:rPrChange w:id="123" w:author="Isabel.b" w:date="2017-08-20T21:36:00Z">
              <w:rPr>
                <w:rFonts w:ascii="Verdana" w:eastAsia="Times New Roman" w:hAnsi="Verdana" w:cs="Times New Roman"/>
                <w:color w:val="3C3C3C"/>
                <w:sz w:val="24"/>
                <w:szCs w:val="24"/>
                <w:lang w:eastAsia="ko-KR"/>
              </w:rPr>
            </w:rPrChange>
          </w:rPr>
          <w:delText>Lessons learned in home management of malaria</w:delText>
        </w:r>
      </w:del>
      <w:del w:id="124" w:author="Isabel.b" w:date="2017-08-20T21:36:00Z">
        <w:r w:rsidR="00894CA5" w:rsidRPr="00894CA5">
          <w:rPr>
            <w:rFonts w:ascii="Verdana" w:eastAsia="Times New Roman" w:hAnsi="Verdana" w:cs="Times New Roman"/>
            <w:i/>
            <w:color w:val="3C3C3C"/>
            <w:sz w:val="24"/>
            <w:szCs w:val="24"/>
            <w:lang w:eastAsia="ko-KR"/>
            <w:rPrChange w:id="125" w:author="Isabel.b" w:date="2017-08-20T21:36:00Z">
              <w:rPr>
                <w:rFonts w:ascii="Verdana" w:eastAsia="Times New Roman" w:hAnsi="Verdana" w:cs="Times New Roman"/>
                <w:color w:val="3C3C3C"/>
                <w:sz w:val="24"/>
                <w:szCs w:val="24"/>
                <w:lang w:eastAsia="ko-KR"/>
              </w:rPr>
            </w:rPrChange>
          </w:rPr>
          <w:delText xml:space="preserve"> </w:delText>
        </w:r>
      </w:del>
      <w:del w:id="126" w:author="Isabel.b" w:date="2017-09-01T03:32:00Z">
        <w:r w:rsidR="00894CA5" w:rsidRPr="00894CA5">
          <w:rPr>
            <w:rFonts w:ascii="Verdana" w:eastAsia="Times New Roman" w:hAnsi="Verdana" w:cs="Times New Roman"/>
            <w:i/>
            <w:color w:val="3C3C3C"/>
            <w:sz w:val="24"/>
            <w:szCs w:val="24"/>
            <w:lang w:eastAsia="ko-KR"/>
            <w:rPrChange w:id="127" w:author="Isabel.b" w:date="2017-08-20T21:36:00Z">
              <w:rPr>
                <w:rFonts w:ascii="Verdana" w:eastAsia="Times New Roman" w:hAnsi="Verdana" w:cs="Times New Roman"/>
                <w:color w:val="3C3C3C"/>
                <w:sz w:val="24"/>
                <w:szCs w:val="24"/>
                <w:lang w:eastAsia="ko-KR"/>
              </w:rPr>
            </w:rPrChange>
          </w:rPr>
          <w:delText>: implementation research in four African countries</w:delText>
        </w:r>
        <w:r w:rsidRPr="00316257" w:rsidDel="000C57C7">
          <w:rPr>
            <w:rFonts w:ascii="Verdana" w:eastAsia="Times New Roman" w:hAnsi="Verdana" w:cs="Times New Roman"/>
            <w:color w:val="3C3C3C"/>
            <w:sz w:val="24"/>
            <w:szCs w:val="24"/>
            <w:lang w:eastAsia="ko-KR"/>
          </w:rPr>
          <w:delText>. Geneva</w:delText>
        </w:r>
      </w:del>
      <w:del w:id="128" w:author="Isabel.b" w:date="2017-08-20T21:36:00Z">
        <w:r w:rsidRPr="00316257" w:rsidDel="00A02DF4">
          <w:rPr>
            <w:rFonts w:ascii="Verdana" w:eastAsia="Times New Roman" w:hAnsi="Verdana" w:cs="Times New Roman"/>
            <w:color w:val="3C3C3C"/>
            <w:sz w:val="24"/>
            <w:szCs w:val="24"/>
            <w:lang w:eastAsia="ko-KR"/>
          </w:rPr>
          <w:delText xml:space="preserve">: </w:delText>
        </w:r>
      </w:del>
      <w:del w:id="129" w:author="Isabel.b" w:date="2017-09-01T03:32:00Z">
        <w:r w:rsidRPr="00316257" w:rsidDel="000C57C7">
          <w:rPr>
            <w:rFonts w:ascii="Verdana" w:eastAsia="Times New Roman" w:hAnsi="Verdana" w:cs="Times New Roman"/>
            <w:color w:val="3C3C3C"/>
            <w:sz w:val="24"/>
            <w:szCs w:val="24"/>
            <w:lang w:eastAsia="ko-KR"/>
          </w:rPr>
          <w:delText>World Health Organization</w:delText>
        </w:r>
      </w:del>
      <w:del w:id="130" w:author="Isabel.b" w:date="2017-08-20T21:36:00Z">
        <w:r w:rsidRPr="00316257" w:rsidDel="00A02DF4">
          <w:rPr>
            <w:rFonts w:ascii="Verdana" w:eastAsia="Times New Roman" w:hAnsi="Verdana" w:cs="Times New Roman"/>
            <w:color w:val="3C3C3C"/>
            <w:sz w:val="24"/>
            <w:szCs w:val="24"/>
            <w:lang w:eastAsia="ko-KR"/>
          </w:rPr>
          <w:delText xml:space="preserve">; </w:delText>
        </w:r>
      </w:del>
      <w:del w:id="131" w:author="Isabel.b" w:date="2017-09-01T03:32:00Z">
        <w:r w:rsidRPr="00316257" w:rsidDel="000C57C7">
          <w:rPr>
            <w:rFonts w:ascii="Verdana" w:eastAsia="Times New Roman" w:hAnsi="Verdana" w:cs="Times New Roman"/>
            <w:color w:val="3C3C3C"/>
            <w:sz w:val="24"/>
            <w:szCs w:val="24"/>
            <w:lang w:eastAsia="ko-KR"/>
          </w:rPr>
          <w:delText>2007</w:delText>
        </w:r>
      </w:del>
      <w:del w:id="132" w:author="Isabel.b" w:date="2017-08-20T21:36:00Z">
        <w:r w:rsidRPr="00316257" w:rsidDel="00A02DF4">
          <w:rPr>
            <w:rFonts w:ascii="Verdana" w:eastAsia="Times New Roman" w:hAnsi="Verdana" w:cs="Times New Roman"/>
            <w:color w:val="3C3C3C"/>
            <w:sz w:val="24"/>
            <w:szCs w:val="24"/>
            <w:lang w:eastAsia="ko-KR"/>
          </w:rPr>
          <w:delText xml:space="preserve">: </w:delText>
        </w:r>
      </w:del>
      <w:del w:id="133" w:author="Isabel.b" w:date="2017-09-01T03:32:00Z">
        <w:r w:rsidRPr="00316257" w:rsidDel="000C57C7">
          <w:rPr>
            <w:rFonts w:ascii="Verdana" w:eastAsia="Times New Roman" w:hAnsi="Verdana" w:cs="Times New Roman"/>
            <w:color w:val="3C3C3C"/>
            <w:sz w:val="24"/>
            <w:szCs w:val="24"/>
            <w:lang w:eastAsia="ko-KR"/>
          </w:rPr>
          <w:delText>p</w:delText>
        </w:r>
      </w:del>
      <w:del w:id="134" w:author="Isabel.b" w:date="2017-08-20T21:42:00Z">
        <w:r w:rsidRPr="00316257" w:rsidDel="001208B7">
          <w:rPr>
            <w:rFonts w:ascii="Verdana" w:eastAsia="Times New Roman" w:hAnsi="Verdana" w:cs="Times New Roman"/>
            <w:color w:val="3C3C3C"/>
            <w:sz w:val="24"/>
            <w:szCs w:val="24"/>
            <w:lang w:eastAsia="ko-KR"/>
          </w:rPr>
          <w:delText xml:space="preserve">age </w:delText>
        </w:r>
      </w:del>
      <w:del w:id="135" w:author="Isabel.b" w:date="2017-09-01T03:32:00Z">
        <w:r w:rsidRPr="00316257" w:rsidDel="000C57C7">
          <w:rPr>
            <w:rFonts w:ascii="Verdana" w:eastAsia="Times New Roman" w:hAnsi="Verdana" w:cs="Times New Roman"/>
            <w:color w:val="3C3C3C"/>
            <w:sz w:val="24"/>
            <w:szCs w:val="24"/>
            <w:lang w:eastAsia="ko-KR"/>
          </w:rPr>
          <w:delText>26)</w:delText>
        </w:r>
      </w:del>
      <w:r w:rsidRPr="00316257"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  <w:t>:</w:t>
      </w:r>
    </w:p>
    <w:p w:rsidR="00316257" w:rsidRPr="00316257" w:rsidRDefault="00316257" w:rsidP="00316257">
      <w:pPr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</w:pPr>
      <w:r>
        <w:rPr>
          <w:rFonts w:ascii="Verdana" w:eastAsia="Times New Roman" w:hAnsi="Verdana" w:cs="Times New Roman"/>
          <w:noProof/>
          <w:color w:val="3C3C3C"/>
          <w:sz w:val="24"/>
          <w:szCs w:val="24"/>
          <w:lang w:val="fr-FR" w:eastAsia="fr-FR"/>
        </w:rPr>
        <w:lastRenderedPageBreak/>
        <w:drawing>
          <wp:inline distT="0" distB="0" distL="0" distR="0">
            <wp:extent cx="4762500" cy="5314950"/>
            <wp:effectExtent l="19050" t="0" r="0" b="0"/>
            <wp:docPr id="1" name="Picture 1" descr="https://www.tdrmooc.org/assets/courseware/v1/6de739ae5fcf998d4939c045f777b3b4/asset-v1:TDR+IR+2016+type@asset+block/PQ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drmooc.org/assets/courseware/v1/6de739ae5fcf998d4939c045f777b3b4/asset-v1:TDR+IR+2016+type@asset+block/PQ3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257" w:rsidRPr="00316257" w:rsidRDefault="00316257" w:rsidP="00316257">
      <w:pPr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</w:pPr>
      <w:r w:rsidRPr="00316257"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  <w:t>Identify:</w:t>
      </w:r>
    </w:p>
    <w:p w:rsidR="00316257" w:rsidRPr="00316257" w:rsidRDefault="00316257" w:rsidP="00316257">
      <w:pPr>
        <w:numPr>
          <w:ilvl w:val="0"/>
          <w:numId w:val="7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</w:pPr>
      <w:r w:rsidRPr="00316257"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  <w:t>The actor(s): who deliver</w:t>
      </w:r>
      <w:ins w:id="136" w:author="Isabel.b" w:date="2017-08-20T21:43:00Z">
        <w:r w:rsidR="0065594D">
          <w:rPr>
            <w:rFonts w:ascii="Times New Roman" w:eastAsia="Times New Roman" w:hAnsi="Times New Roman" w:cs="Times New Roman"/>
            <w:color w:val="3C3C3C"/>
            <w:sz w:val="24"/>
            <w:szCs w:val="24"/>
            <w:lang w:eastAsia="ko-KR"/>
          </w:rPr>
          <w:t>(</w:t>
        </w:r>
      </w:ins>
      <w:r w:rsidRPr="00316257"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  <w:t>s</w:t>
      </w:r>
      <w:ins w:id="137" w:author="Isabel.b" w:date="2017-08-20T21:43:00Z">
        <w:r w:rsidR="0065594D">
          <w:rPr>
            <w:rFonts w:ascii="Times New Roman" w:eastAsia="Times New Roman" w:hAnsi="Times New Roman" w:cs="Times New Roman"/>
            <w:color w:val="3C3C3C"/>
            <w:sz w:val="24"/>
            <w:szCs w:val="24"/>
            <w:lang w:eastAsia="ko-KR"/>
          </w:rPr>
          <w:t>)</w:t>
        </w:r>
      </w:ins>
      <w:r w:rsidRPr="00316257"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  <w:t xml:space="preserve"> the strategy </w:t>
      </w:r>
      <w:del w:id="138" w:author="Isabel.b" w:date="2017-08-20T21:42:00Z">
        <w:r w:rsidRPr="00316257" w:rsidDel="0065594D">
          <w:rPr>
            <w:rFonts w:ascii="Times New Roman" w:eastAsia="Times New Roman" w:hAnsi="Times New Roman" w:cs="Times New Roman"/>
            <w:color w:val="3C3C3C"/>
            <w:sz w:val="24"/>
            <w:szCs w:val="24"/>
            <w:lang w:eastAsia="ko-KR"/>
          </w:rPr>
          <w:delText>?</w:delText>
        </w:r>
      </w:del>
    </w:p>
    <w:p w:rsidR="00316257" w:rsidRPr="00316257" w:rsidRDefault="00316257" w:rsidP="00316257">
      <w:pPr>
        <w:numPr>
          <w:ilvl w:val="0"/>
          <w:numId w:val="7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</w:pPr>
      <w:r w:rsidRPr="00316257"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  <w:t>The action(s): specific actions or processes to be passed.</w:t>
      </w:r>
    </w:p>
    <w:p w:rsidR="00316257" w:rsidRPr="00316257" w:rsidRDefault="00316257" w:rsidP="00316257">
      <w:pPr>
        <w:numPr>
          <w:ilvl w:val="0"/>
          <w:numId w:val="7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</w:pPr>
      <w:r w:rsidRPr="00316257"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  <w:t>The target(s) of the action: toward what or whom.</w:t>
      </w:r>
    </w:p>
    <w:p w:rsidR="00316257" w:rsidRPr="00316257" w:rsidRDefault="00316257" w:rsidP="00316257">
      <w:pPr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</w:pPr>
      <w:commentRangeStart w:id="139"/>
      <w:r w:rsidRPr="00B35FBD">
        <w:rPr>
          <w:rFonts w:ascii="Verdana" w:eastAsia="Times New Roman" w:hAnsi="Verdana" w:cs="Times New Roman"/>
          <w:color w:val="3C3C3C"/>
          <w:sz w:val="24"/>
          <w:szCs w:val="24"/>
          <w:highlight w:val="yellow"/>
          <w:lang w:eastAsia="ko-KR"/>
          <w:rPrChange w:id="140" w:author="Edith Certain" w:date="2017-09-18T15:34:00Z">
            <w:rPr>
              <w:rFonts w:ascii="Verdana" w:eastAsia="Times New Roman" w:hAnsi="Verdana" w:cs="Times New Roman"/>
              <w:color w:val="3C3C3C"/>
              <w:sz w:val="24"/>
              <w:szCs w:val="24"/>
              <w:lang w:eastAsia="ko-KR"/>
            </w:rPr>
          </w:rPrChange>
        </w:rPr>
        <w:t>Instructions on how to respond...</w:t>
      </w:r>
      <w:commentRangeEnd w:id="139"/>
      <w:r w:rsidR="00B35FBD">
        <w:rPr>
          <w:rStyle w:val="Marquedecommentaire"/>
        </w:rPr>
        <w:commentReference w:id="139"/>
      </w:r>
    </w:p>
    <w:p w:rsidR="00316257" w:rsidRPr="00316257" w:rsidRDefault="00316257" w:rsidP="00316257">
      <w:pPr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7"/>
          <w:szCs w:val="27"/>
          <w:lang w:eastAsia="ko-KR"/>
        </w:rPr>
      </w:pPr>
      <w:r w:rsidRPr="00316257">
        <w:rPr>
          <w:rFonts w:ascii="Verdana" w:eastAsia="Times New Roman" w:hAnsi="Verdana" w:cs="Times New Roman"/>
          <w:b/>
          <w:bCs/>
          <w:color w:val="3C3C3C"/>
          <w:sz w:val="27"/>
          <w:szCs w:val="27"/>
          <w:lang w:eastAsia="ko-KR"/>
        </w:rPr>
        <w:t>Discussion</w:t>
      </w:r>
    </w:p>
    <w:p w:rsidR="00316257" w:rsidRPr="00316257" w:rsidRDefault="00316257" w:rsidP="00316257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lang w:eastAsia="ko-KR"/>
        </w:rPr>
      </w:pPr>
      <w:r w:rsidRPr="00316257">
        <w:rPr>
          <w:rFonts w:ascii="inherit" w:eastAsia="Times New Roman" w:hAnsi="inherit" w:cs="Times New Roman"/>
          <w:b/>
          <w:bCs/>
          <w:sz w:val="18"/>
          <w:lang w:eastAsia="ko-KR"/>
        </w:rPr>
        <w:t>Topic:</w:t>
      </w:r>
      <w:r w:rsidRPr="00316257">
        <w:rPr>
          <w:rFonts w:ascii="Times New Roman" w:eastAsia="Times New Roman" w:hAnsi="Times New Roman" w:cs="Times New Roman"/>
          <w:sz w:val="18"/>
          <w:szCs w:val="18"/>
          <w:lang w:eastAsia="ko-KR"/>
        </w:rPr>
        <w:t> Week 1 / Topic-Level Student-Visible Label</w:t>
      </w:r>
    </w:p>
    <w:p w:rsidR="00316257" w:rsidRPr="00316257" w:rsidRDefault="00316257" w:rsidP="003162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16257">
        <w:rPr>
          <w:rFonts w:ascii="inherit" w:eastAsia="Times New Roman" w:hAnsi="inherit" w:cs="Times New Roman"/>
          <w:sz w:val="24"/>
          <w:szCs w:val="24"/>
          <w:lang w:eastAsia="ko-KR"/>
        </w:rPr>
        <w:t>Show Discussion</w:t>
      </w:r>
    </w:p>
    <w:p w:rsidR="00316257" w:rsidRPr="00316257" w:rsidRDefault="00316257" w:rsidP="00316257">
      <w:pPr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27"/>
          <w:szCs w:val="27"/>
          <w:lang w:eastAsia="ko-KR"/>
        </w:rPr>
      </w:pPr>
      <w:r w:rsidRPr="00316257">
        <w:rPr>
          <w:rFonts w:ascii="Verdana" w:eastAsia="Times New Roman" w:hAnsi="Verdana" w:cs="Times New Roman"/>
          <w:b/>
          <w:bCs/>
          <w:color w:val="474747"/>
          <w:sz w:val="27"/>
          <w:szCs w:val="27"/>
          <w:lang w:eastAsia="ko-KR"/>
        </w:rPr>
        <w:lastRenderedPageBreak/>
        <w:t>Questions</w:t>
      </w:r>
    </w:p>
    <w:p w:rsidR="00316257" w:rsidRPr="00316257" w:rsidRDefault="00316257" w:rsidP="00316257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1"/>
          <w:szCs w:val="21"/>
          <w:lang w:eastAsia="ko-KR"/>
        </w:rPr>
      </w:pPr>
      <w:r w:rsidRPr="00316257">
        <w:rPr>
          <w:rFonts w:ascii="Times New Roman" w:eastAsia="Times New Roman" w:hAnsi="Times New Roman" w:cs="Times New Roman"/>
          <w:color w:val="5E5E5E"/>
          <w:sz w:val="21"/>
          <w:szCs w:val="21"/>
          <w:lang w:eastAsia="ko-KR"/>
        </w:rPr>
        <w:t>0 points possible (ungraded)</w:t>
      </w:r>
    </w:p>
    <w:p w:rsidR="00316257" w:rsidRPr="00316257" w:rsidRDefault="00316257" w:rsidP="0031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1. The provision of prepackaged </w:t>
      </w:r>
      <w:proofErr w:type="spellStart"/>
      <w:r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t>antimalarial</w:t>
      </w:r>
      <w:proofErr w:type="spellEnd"/>
      <w:r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drugs is an implementation strategy.</w:t>
      </w:r>
    </w:p>
    <w:p w:rsidR="00316257" w:rsidRPr="00316257" w:rsidRDefault="00894CA5" w:rsidP="0031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20.45pt;height:18.1pt" o:ole="">
            <v:imagedata r:id="rId12" o:title=""/>
          </v:shape>
          <w:control r:id="rId13" w:name="DefaultOcxName" w:shapeid="_x0000_i1064"/>
        </w:object>
      </w:r>
      <w:r w:rsidR="00316257"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t>True</w:t>
      </w:r>
    </w:p>
    <w:p w:rsidR="00316257" w:rsidRPr="00316257" w:rsidRDefault="00894CA5" w:rsidP="0031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405" w:dyaOrig="360">
          <v:shape id="_x0000_i1067" type="#_x0000_t75" style="width:20.45pt;height:18.1pt" o:ole="">
            <v:imagedata r:id="rId12" o:title=""/>
          </v:shape>
          <w:control r:id="rId14" w:name="DefaultOcxName1" w:shapeid="_x0000_i1067"/>
        </w:object>
      </w:r>
      <w:r w:rsidR="00316257"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t>False</w:t>
      </w:r>
    </w:p>
    <w:p w:rsidR="00316257" w:rsidRPr="00316257" w:rsidRDefault="00316257" w:rsidP="0031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proofErr w:type="gramStart"/>
      <w:r w:rsidRPr="00316257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unanswered</w:t>
      </w:r>
      <w:proofErr w:type="gramEnd"/>
    </w:p>
    <w:p w:rsidR="00316257" w:rsidRPr="00316257" w:rsidRDefault="00316257" w:rsidP="0031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2. Training the drug </w:t>
      </w:r>
      <w:del w:id="141" w:author="Isabel.b" w:date="2017-08-20T21:43:00Z">
        <w:r w:rsidRPr="00316257" w:rsidDel="0065594D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delText xml:space="preserve">distributers </w:delText>
        </w:r>
      </w:del>
      <w:ins w:id="142" w:author="Isabel.b" w:date="2017-08-20T21:43:00Z">
        <w:r w:rsidR="0065594D" w:rsidRPr="00316257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t>distribut</w:t>
        </w:r>
        <w:r w:rsidR="0065594D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t>o</w:t>
        </w:r>
        <w:r w:rsidR="0065594D" w:rsidRPr="00316257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t xml:space="preserve">rs </w:t>
        </w:r>
      </w:ins>
      <w:r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t>is a single component implementation strategy.</w:t>
      </w:r>
    </w:p>
    <w:p w:rsidR="00316257" w:rsidRPr="00316257" w:rsidRDefault="00894CA5" w:rsidP="0031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405" w:dyaOrig="360">
          <v:shape id="_x0000_i1070" type="#_x0000_t75" style="width:20.45pt;height:18.1pt" o:ole="">
            <v:imagedata r:id="rId12" o:title=""/>
          </v:shape>
          <w:control r:id="rId15" w:name="DefaultOcxName2" w:shapeid="_x0000_i1070"/>
        </w:object>
      </w:r>
      <w:r w:rsidR="00316257"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t>True</w:t>
      </w:r>
    </w:p>
    <w:p w:rsidR="00316257" w:rsidRPr="00316257" w:rsidRDefault="00894CA5" w:rsidP="0031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405" w:dyaOrig="360">
          <v:shape id="_x0000_i1073" type="#_x0000_t75" style="width:20.45pt;height:18.1pt" o:ole="">
            <v:imagedata r:id="rId12" o:title=""/>
          </v:shape>
          <w:control r:id="rId16" w:name="DefaultOcxName3" w:shapeid="_x0000_i1073"/>
        </w:object>
      </w:r>
      <w:r w:rsidR="00316257"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t>False</w:t>
      </w:r>
    </w:p>
    <w:p w:rsidR="00316257" w:rsidRPr="00316257" w:rsidRDefault="00316257" w:rsidP="0031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proofErr w:type="gramStart"/>
      <w:r w:rsidRPr="00316257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unanswered</w:t>
      </w:r>
      <w:proofErr w:type="gramEnd"/>
    </w:p>
    <w:p w:rsidR="00316257" w:rsidRPr="00316257" w:rsidRDefault="00316257" w:rsidP="0031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t>3. The assess</w:t>
      </w:r>
      <w:del w:id="143" w:author="Isabel.b" w:date="2017-08-20T21:43:00Z">
        <w:r w:rsidRPr="00316257" w:rsidDel="00F70DBF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delText>e</w:delText>
        </w:r>
      </w:del>
      <w:r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t>ment of needs and constrain</w:t>
      </w:r>
      <w:ins w:id="144" w:author="Isabel.b" w:date="2017-08-20T21:43:00Z">
        <w:r w:rsidR="00F70DBF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t>t</w:t>
        </w:r>
      </w:ins>
      <w:r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t>s is an implementation strategy.</w:t>
      </w:r>
    </w:p>
    <w:p w:rsidR="00316257" w:rsidRPr="00316257" w:rsidRDefault="00894CA5" w:rsidP="0031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405" w:dyaOrig="360">
          <v:shape id="_x0000_i1076" type="#_x0000_t75" style="width:20.45pt;height:18.1pt" o:ole="">
            <v:imagedata r:id="rId12" o:title=""/>
          </v:shape>
          <w:control r:id="rId17" w:name="DefaultOcxName4" w:shapeid="_x0000_i1076"/>
        </w:object>
      </w:r>
      <w:r w:rsidR="00316257"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t>True</w:t>
      </w:r>
    </w:p>
    <w:p w:rsidR="00316257" w:rsidRPr="00316257" w:rsidRDefault="00894CA5" w:rsidP="0031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405" w:dyaOrig="360">
          <v:shape id="_x0000_i1079" type="#_x0000_t75" style="width:20.45pt;height:18.1pt" o:ole="">
            <v:imagedata r:id="rId12" o:title=""/>
          </v:shape>
          <w:control r:id="rId18" w:name="DefaultOcxName5" w:shapeid="_x0000_i1079"/>
        </w:object>
      </w:r>
      <w:r w:rsidR="00316257"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t>False</w:t>
      </w:r>
    </w:p>
    <w:p w:rsidR="00316257" w:rsidRPr="00316257" w:rsidRDefault="00316257" w:rsidP="0031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proofErr w:type="gramStart"/>
      <w:r w:rsidRPr="00316257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unanswered</w:t>
      </w:r>
      <w:proofErr w:type="gramEnd"/>
    </w:p>
    <w:p w:rsidR="00316257" w:rsidRPr="00316257" w:rsidRDefault="00316257" w:rsidP="0031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t>4. There is only one actor in the assess</w:t>
      </w:r>
      <w:del w:id="145" w:author="Isabel.b" w:date="2017-08-20T21:43:00Z">
        <w:r w:rsidRPr="00316257" w:rsidDel="00F70DBF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delText>e</w:delText>
        </w:r>
      </w:del>
      <w:r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t>ment of needs and constrain</w:t>
      </w:r>
      <w:ins w:id="146" w:author="Isabel.b" w:date="2017-08-20T21:43:00Z">
        <w:r w:rsidR="00F70DBF">
          <w:rPr>
            <w:rFonts w:ascii="Times New Roman" w:eastAsia="Times New Roman" w:hAnsi="Times New Roman" w:cs="Times New Roman"/>
            <w:sz w:val="24"/>
            <w:szCs w:val="24"/>
            <w:lang w:eastAsia="ko-KR"/>
          </w:rPr>
          <w:t>ts</w:t>
        </w:r>
      </w:ins>
      <w:r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316257" w:rsidRPr="00316257" w:rsidRDefault="00894CA5" w:rsidP="0031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405" w:dyaOrig="360">
          <v:shape id="_x0000_i1082" type="#_x0000_t75" style="width:20.45pt;height:18.1pt" o:ole="">
            <v:imagedata r:id="rId12" o:title=""/>
          </v:shape>
          <w:control r:id="rId19" w:name="DefaultOcxName6" w:shapeid="_x0000_i1082"/>
        </w:object>
      </w:r>
      <w:r w:rsidR="00316257"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t>True</w:t>
      </w:r>
    </w:p>
    <w:p w:rsidR="00316257" w:rsidRPr="00316257" w:rsidRDefault="00894CA5" w:rsidP="003162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object w:dxaOrig="405" w:dyaOrig="360">
          <v:shape id="_x0000_i1085" type="#_x0000_t75" style="width:20.45pt;height:18.1pt" o:ole="">
            <v:imagedata r:id="rId12" o:title=""/>
          </v:shape>
          <w:control r:id="rId20" w:name="DefaultOcxName7" w:shapeid="_x0000_i1085"/>
        </w:object>
      </w:r>
      <w:r w:rsidR="00316257"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t>False</w:t>
      </w:r>
    </w:p>
    <w:p w:rsidR="00316257" w:rsidRDefault="00316257" w:rsidP="0055160A">
      <w:pPr>
        <w:pStyle w:val="Textebrut"/>
        <w:rPr>
          <w:rFonts w:ascii="Courier New" w:hAnsi="Courier New" w:cs="Courier New"/>
        </w:rPr>
      </w:pPr>
    </w:p>
    <w:p w:rsidR="00316257" w:rsidRDefault="00894CA5" w:rsidP="0055160A">
      <w:pPr>
        <w:pStyle w:val="Textebrut"/>
        <w:rPr>
          <w:rFonts w:ascii="Courier New" w:hAnsi="Courier New" w:cs="Courier New"/>
        </w:rPr>
      </w:pPr>
      <w:hyperlink r:id="rId21" w:history="1">
        <w:r w:rsidR="00316257" w:rsidRPr="0054462A">
          <w:rPr>
            <w:rStyle w:val="Lienhypertexte"/>
            <w:rFonts w:ascii="Courier New" w:hAnsi="Courier New" w:cs="Courier New"/>
          </w:rPr>
          <w:t>https://www.tdrmooc.org/courses/course-v1:TDR+IR+2016/courseware/e3524f7df8814f0db55058c4356eb3b1/4108d587e4dc490e94af1a3d2e5a989c/?child=last</w:t>
        </w:r>
      </w:hyperlink>
    </w:p>
    <w:p w:rsidR="00316257" w:rsidRDefault="00316257" w:rsidP="0055160A">
      <w:pPr>
        <w:pStyle w:val="Textebrut"/>
        <w:rPr>
          <w:rFonts w:ascii="Courier New" w:hAnsi="Courier New" w:cs="Courier New"/>
        </w:rPr>
      </w:pPr>
    </w:p>
    <w:p w:rsidR="00316257" w:rsidRDefault="00316257" w:rsidP="00316257">
      <w:pPr>
        <w:shd w:val="clear" w:color="auto" w:fill="FFFFFF"/>
        <w:spacing w:line="311" w:lineRule="atLeast"/>
        <w:rPr>
          <w:rFonts w:ascii="Helvetica" w:hAnsi="Helvetica" w:cs="Helvetica"/>
          <w:color w:val="767676"/>
          <w:sz w:val="21"/>
          <w:szCs w:val="21"/>
        </w:rPr>
      </w:pPr>
      <w:r>
        <w:rPr>
          <w:rFonts w:ascii="Helvetica" w:hAnsi="Helvetica" w:cs="Helvetica"/>
          <w:color w:val="767676"/>
          <w:sz w:val="21"/>
          <w:szCs w:val="21"/>
        </w:rPr>
        <w:t>Module 3: Designing Implementation Strategies &gt; Identify and specify the different types of strategies &gt; Resources and References</w:t>
      </w:r>
    </w:p>
    <w:p w:rsidR="00316257" w:rsidRDefault="00316257" w:rsidP="00316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> </w:t>
      </w:r>
      <w:r>
        <w:rPr>
          <w:rFonts w:ascii="inherit" w:hAnsi="inherit"/>
        </w:rPr>
        <w:t>Previous</w:t>
      </w:r>
    </w:p>
    <w:p w:rsidR="00316257" w:rsidRDefault="00316257" w:rsidP="00316257">
      <w:pPr>
        <w:numPr>
          <w:ilvl w:val="0"/>
          <w:numId w:val="8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video </w:t>
      </w:r>
      <w:r>
        <w:rPr>
          <w:rFonts w:ascii="Verdana" w:hAnsi="Verdana"/>
          <w:color w:val="FFFFFF"/>
        </w:rPr>
        <w:t>Objectives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316257" w:rsidRDefault="00316257" w:rsidP="00316257">
      <w:pPr>
        <w:numPr>
          <w:ilvl w:val="0"/>
          <w:numId w:val="8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problem </w:t>
      </w:r>
      <w:r>
        <w:rPr>
          <w:rFonts w:ascii="Verdana" w:hAnsi="Verdana"/>
          <w:color w:val="FFFFFF"/>
        </w:rPr>
        <w:t>Practice Assessment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316257" w:rsidRDefault="00316257" w:rsidP="00316257">
      <w:pPr>
        <w:numPr>
          <w:ilvl w:val="0"/>
          <w:numId w:val="8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other </w:t>
      </w:r>
      <w:r>
        <w:rPr>
          <w:rFonts w:ascii="Verdana" w:hAnsi="Verdana"/>
          <w:color w:val="FFFFFF"/>
        </w:rPr>
        <w:t>Resources and References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316257" w:rsidRDefault="00316257" w:rsidP="00316257">
      <w:pPr>
        <w:spacing w:line="240" w:lineRule="auto"/>
        <w:rPr>
          <w:rFonts w:ascii="Times New Roman" w:hAnsi="Times New Roman"/>
        </w:rPr>
      </w:pPr>
      <w:r>
        <w:rPr>
          <w:rFonts w:ascii="inherit" w:hAnsi="inherit"/>
        </w:rPr>
        <w:t>Next</w:t>
      </w:r>
      <w:r>
        <w:t> </w:t>
      </w:r>
    </w:p>
    <w:p w:rsidR="00316257" w:rsidRDefault="00316257" w:rsidP="00316257">
      <w:pPr>
        <w:pStyle w:val="Titre3"/>
        <w:spacing w:before="0" w:beforeAutospacing="0" w:after="0" w:afterAutospacing="0" w:line="336" w:lineRule="atLeast"/>
        <w:rPr>
          <w:rFonts w:ascii="Verdana" w:hAnsi="Verdana"/>
          <w:color w:val="3C3C3C"/>
          <w:sz w:val="36"/>
          <w:szCs w:val="36"/>
        </w:rPr>
      </w:pPr>
      <w:r>
        <w:rPr>
          <w:rFonts w:ascii="Verdana" w:hAnsi="Verdana"/>
          <w:color w:val="3C3C3C"/>
          <w:sz w:val="36"/>
          <w:szCs w:val="36"/>
        </w:rPr>
        <w:t>Resources and References</w:t>
      </w:r>
    </w:p>
    <w:p w:rsidR="00316257" w:rsidRDefault="00316257" w:rsidP="00316257">
      <w:pPr>
        <w:rPr>
          <w:rFonts w:ascii="Times New Roman" w:hAnsi="Times New Roman"/>
          <w:sz w:val="24"/>
          <w:szCs w:val="24"/>
        </w:rPr>
      </w:pPr>
      <w:r>
        <w:t> 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 xml:space="preserve">Click to </w:t>
      </w:r>
      <w:proofErr w:type="spellStart"/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add</w:t>
      </w:r>
      <w:r>
        <w:rPr>
          <w:rStyle w:val="bookmark-text"/>
          <w:rFonts w:ascii="inherit" w:hAnsi="inherit"/>
        </w:rPr>
        <w:t>Bookmark</w:t>
      </w:r>
      <w:proofErr w:type="spellEnd"/>
      <w:r>
        <w:rPr>
          <w:rStyle w:val="bookmark-text"/>
          <w:rFonts w:ascii="inherit" w:hAnsi="inherit"/>
        </w:rPr>
        <w:t xml:space="preserve"> this page</w:t>
      </w:r>
    </w:p>
    <w:p w:rsidR="00316257" w:rsidRDefault="00316257" w:rsidP="00316257">
      <w:pPr>
        <w:pStyle w:val="Titre3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Fonts w:ascii="Verdana" w:hAnsi="Verdana"/>
          <w:color w:val="3C3C3C"/>
          <w:sz w:val="29"/>
          <w:szCs w:val="29"/>
        </w:rPr>
        <w:t>Resources</w:t>
      </w:r>
    </w:p>
    <w:p w:rsidR="00316257" w:rsidRDefault="00316257" w:rsidP="00316257">
      <w:pPr>
        <w:pStyle w:val="NormalWeb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Presentation available for download </w:t>
      </w:r>
      <w:hyperlink r:id="rId22" w:tgtFrame="[object Object]" w:history="1">
        <w:r>
          <w:rPr>
            <w:rStyle w:val="Lienhypertexte"/>
            <w:rFonts w:ascii="inherit" w:hAnsi="inherit"/>
            <w:b/>
            <w:bCs/>
            <w:color w:val="0079BC"/>
          </w:rPr>
          <w:t>here</w:t>
        </w:r>
      </w:hyperlink>
      <w:r>
        <w:rPr>
          <w:rFonts w:ascii="Verdana" w:hAnsi="Verdana"/>
          <w:color w:val="3C3C3C"/>
        </w:rPr>
        <w:t>:</w:t>
      </w:r>
    </w:p>
    <w:p w:rsidR="00316257" w:rsidRDefault="00316257" w:rsidP="00316257">
      <w:pPr>
        <w:pStyle w:val="Titre3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Style w:val="lev"/>
          <w:rFonts w:ascii="Verdana" w:hAnsi="Verdana"/>
          <w:b/>
          <w:bCs/>
          <w:color w:val="3C3C3C"/>
          <w:sz w:val="29"/>
          <w:szCs w:val="29"/>
        </w:rPr>
        <w:t>References</w:t>
      </w:r>
    </w:p>
    <w:p w:rsidR="00316257" w:rsidRDefault="00894CA5" w:rsidP="00316257">
      <w:pPr>
        <w:numPr>
          <w:ilvl w:val="0"/>
          <w:numId w:val="9"/>
        </w:numPr>
        <w:spacing w:before="100" w:beforeAutospacing="1" w:after="170" w:line="336" w:lineRule="atLeast"/>
        <w:ind w:left="0"/>
        <w:rPr>
          <w:rFonts w:ascii="Times New Roman" w:hAnsi="Times New Roman"/>
          <w:color w:val="3C3C3C"/>
          <w:sz w:val="24"/>
          <w:szCs w:val="24"/>
        </w:rPr>
      </w:pPr>
      <w:r w:rsidRPr="005D4F71">
        <w:rPr>
          <w:color w:val="3C3C3C"/>
        </w:rPr>
        <w:lastRenderedPageBreak/>
        <w:t>1. Peters</w:t>
      </w:r>
      <w:del w:id="147" w:author="Isabel.b" w:date="2017-09-01T04:52:00Z">
        <w:r w:rsidRPr="005D4F71">
          <w:rPr>
            <w:color w:val="3C3C3C"/>
          </w:rPr>
          <w:delText>,</w:delText>
        </w:r>
      </w:del>
      <w:r w:rsidRPr="005D4F71">
        <w:rPr>
          <w:color w:val="3C3C3C"/>
        </w:rPr>
        <w:t xml:space="preserve"> D</w:t>
      </w:r>
      <w:del w:id="148" w:author="Isabel.b" w:date="2017-09-01T04:52:00Z">
        <w:r w:rsidRPr="005D4F71">
          <w:rPr>
            <w:color w:val="3C3C3C"/>
            <w:rPrChange w:id="149" w:author="Edith Certain" w:date="2017-09-18T15:12:00Z">
              <w:rPr>
                <w:color w:val="3C3C3C"/>
              </w:rPr>
            </w:rPrChange>
          </w:rPr>
          <w:delText>.</w:delText>
        </w:r>
      </w:del>
      <w:r w:rsidRPr="005D4F71">
        <w:rPr>
          <w:color w:val="3C3C3C"/>
          <w:rPrChange w:id="150" w:author="Edith Certain" w:date="2017-09-18T15:12:00Z">
            <w:rPr>
              <w:color w:val="3C3C3C"/>
            </w:rPr>
          </w:rPrChange>
        </w:rPr>
        <w:t xml:space="preserve"> H</w:t>
      </w:r>
      <w:del w:id="151" w:author="Isabel.b" w:date="2017-09-01T04:52:00Z">
        <w:r w:rsidRPr="005D4F71">
          <w:rPr>
            <w:color w:val="3C3C3C"/>
            <w:rPrChange w:id="152" w:author="Edith Certain" w:date="2017-09-18T15:12:00Z">
              <w:rPr>
                <w:color w:val="3C3C3C"/>
              </w:rPr>
            </w:rPrChange>
          </w:rPr>
          <w:delText>.</w:delText>
        </w:r>
      </w:del>
      <w:r w:rsidRPr="005D4F71">
        <w:rPr>
          <w:color w:val="3C3C3C"/>
          <w:rPrChange w:id="153" w:author="Edith Certain" w:date="2017-09-18T15:12:00Z">
            <w:rPr>
              <w:color w:val="3C3C3C"/>
            </w:rPr>
          </w:rPrChange>
        </w:rPr>
        <w:t xml:space="preserve">, </w:t>
      </w:r>
      <w:del w:id="154" w:author="Isabel.b" w:date="2017-08-20T21:44:00Z">
        <w:r w:rsidRPr="005D4F71">
          <w:rPr>
            <w:color w:val="3C3C3C"/>
            <w:rPrChange w:id="155" w:author="Edith Certain" w:date="2017-09-18T15:12:00Z">
              <w:rPr>
                <w:color w:val="3C3C3C"/>
              </w:rPr>
            </w:rPrChange>
          </w:rPr>
          <w:delText>Adam, T., Alonge, O., Agyepong, I. A., and Tran, N</w:delText>
        </w:r>
      </w:del>
      <w:ins w:id="156" w:author="Isabel.b" w:date="2017-08-20T21:44:00Z">
        <w:r w:rsidRPr="005D4F71">
          <w:rPr>
            <w:color w:val="3C3C3C"/>
            <w:rPrChange w:id="157" w:author="Edith Certain" w:date="2017-09-18T15:12:00Z">
              <w:rPr>
                <w:color w:val="3C3C3C"/>
              </w:rPr>
            </w:rPrChange>
          </w:rPr>
          <w:t>et al</w:t>
        </w:r>
      </w:ins>
      <w:r w:rsidRPr="005D4F71">
        <w:rPr>
          <w:color w:val="3C3C3C"/>
          <w:rPrChange w:id="158" w:author="Edith Certain" w:date="2017-09-18T15:12:00Z">
            <w:rPr>
              <w:color w:val="3C3C3C"/>
            </w:rPr>
          </w:rPrChange>
        </w:rPr>
        <w:t xml:space="preserve">. </w:t>
      </w:r>
      <w:r w:rsidR="00316257">
        <w:rPr>
          <w:color w:val="3C3C3C"/>
        </w:rPr>
        <w:t xml:space="preserve">Implementation research: what it </w:t>
      </w:r>
      <w:del w:id="159" w:author="Isabel.b" w:date="2017-08-20T21:44:00Z">
        <w:r w:rsidR="00316257" w:rsidDel="00F70DBF">
          <w:rPr>
            <w:color w:val="3C3C3C"/>
          </w:rPr>
          <w:delText>i</w:delText>
        </w:r>
      </w:del>
      <w:ins w:id="160" w:author="Isabel.b" w:date="2017-09-01T04:56:00Z">
        <w:r w:rsidR="008D52D2">
          <w:rPr>
            <w:color w:val="3C3C3C"/>
          </w:rPr>
          <w:t>i</w:t>
        </w:r>
      </w:ins>
      <w:r w:rsidR="00316257">
        <w:rPr>
          <w:color w:val="3C3C3C"/>
        </w:rPr>
        <w:t>s and how to do it.</w:t>
      </w:r>
      <w:ins w:id="161" w:author="Isabel.b" w:date="2017-09-01T04:54:00Z">
        <w:r w:rsidR="008D52D2">
          <w:rPr>
            <w:color w:val="3C3C3C"/>
          </w:rPr>
          <w:t xml:space="preserve"> </w:t>
        </w:r>
      </w:ins>
      <w:del w:id="162" w:author="Isabel.b" w:date="2017-08-21T05:38:00Z">
        <w:r w:rsidR="00316257" w:rsidDel="00C71E0B">
          <w:rPr>
            <w:color w:val="3C3C3C"/>
          </w:rPr>
          <w:delText xml:space="preserve"> </w:delText>
        </w:r>
      </w:del>
      <w:r w:rsidRPr="00894CA5">
        <w:rPr>
          <w:i/>
          <w:color w:val="3C3C3C"/>
          <w:rPrChange w:id="163" w:author="Isabel.b" w:date="2017-08-21T05:33:00Z">
            <w:rPr>
              <w:color w:val="3C3C3C"/>
            </w:rPr>
          </w:rPrChange>
        </w:rPr>
        <w:t>BM</w:t>
      </w:r>
      <w:ins w:id="164" w:author="Isabel.b" w:date="2017-08-21T05:33:00Z">
        <w:r w:rsidRPr="00894CA5">
          <w:rPr>
            <w:i/>
            <w:color w:val="3C3C3C"/>
            <w:rPrChange w:id="165" w:author="Isabel.b" w:date="2017-08-21T05:33:00Z">
              <w:rPr>
                <w:color w:val="3C3C3C"/>
              </w:rPr>
            </w:rPrChange>
          </w:rPr>
          <w:t>J</w:t>
        </w:r>
      </w:ins>
      <w:ins w:id="166" w:author="Isabel.b" w:date="2017-08-21T05:35:00Z">
        <w:r w:rsidR="002A2395">
          <w:rPr>
            <w:i/>
            <w:color w:val="3C3C3C"/>
          </w:rPr>
          <w:t xml:space="preserve">, </w:t>
        </w:r>
        <w:r w:rsidR="002A2395">
          <w:rPr>
            <w:color w:val="3C3C3C"/>
          </w:rPr>
          <w:t>2013</w:t>
        </w:r>
      </w:ins>
      <w:ins w:id="167" w:author="Isabel.b" w:date="2017-08-21T05:38:00Z">
        <w:r w:rsidR="00C71E0B">
          <w:rPr>
            <w:color w:val="3C3C3C"/>
          </w:rPr>
          <w:t>,</w:t>
        </w:r>
      </w:ins>
      <w:del w:id="168" w:author="Isabel.b" w:date="2017-08-21T05:32:00Z">
        <w:r w:rsidR="00316257" w:rsidDel="002A2395">
          <w:rPr>
            <w:color w:val="3C3C3C"/>
          </w:rPr>
          <w:delText>J</w:delText>
        </w:r>
      </w:del>
      <w:r w:rsidR="00316257">
        <w:rPr>
          <w:color w:val="3C3C3C"/>
        </w:rPr>
        <w:t xml:space="preserve"> 347</w:t>
      </w:r>
      <w:ins w:id="169" w:author="Isabel.b" w:date="2017-08-21T05:38:00Z">
        <w:r w:rsidR="00C71E0B">
          <w:rPr>
            <w:color w:val="3C3C3C"/>
          </w:rPr>
          <w:t>:</w:t>
        </w:r>
      </w:ins>
      <w:del w:id="170" w:author="Isabel.b" w:date="2017-08-21T05:38:00Z">
        <w:r w:rsidR="00316257" w:rsidDel="00C71E0B">
          <w:rPr>
            <w:color w:val="3C3C3C"/>
          </w:rPr>
          <w:delText>,</w:delText>
        </w:r>
      </w:del>
      <w:del w:id="171" w:author="Isabel.b" w:date="2017-09-01T04:55:00Z">
        <w:r w:rsidR="00316257" w:rsidDel="008D52D2">
          <w:rPr>
            <w:color w:val="3C3C3C"/>
          </w:rPr>
          <w:delText xml:space="preserve"> </w:delText>
        </w:r>
      </w:del>
      <w:r w:rsidR="00316257">
        <w:rPr>
          <w:color w:val="3C3C3C"/>
        </w:rPr>
        <w:t>f6753.</w:t>
      </w:r>
      <w:del w:id="172" w:author="Isabel.b" w:date="2017-08-21T05:35:00Z">
        <w:r w:rsidR="00316257" w:rsidDel="002A2395">
          <w:rPr>
            <w:color w:val="3C3C3C"/>
          </w:rPr>
          <w:delText xml:space="preserve"> 2013</w:delText>
        </w:r>
      </w:del>
      <w:del w:id="173" w:author="Isabel.b" w:date="2017-09-01T04:46:00Z">
        <w:r w:rsidR="00316257" w:rsidDel="008D52D2">
          <w:rPr>
            <w:color w:val="3C3C3C"/>
          </w:rPr>
          <w:delText>.</w:delText>
        </w:r>
      </w:del>
      <w:r w:rsidR="00316257">
        <w:rPr>
          <w:color w:val="3C3C3C"/>
        </w:rPr>
        <w:t> </w:t>
      </w:r>
      <w:hyperlink r:id="rId23" w:tgtFrame="[object Object]" w:history="1">
        <w:r w:rsidR="00316257">
          <w:rPr>
            <w:rStyle w:val="Lienhypertexte"/>
            <w:rFonts w:ascii="inherit" w:hAnsi="inherit"/>
            <w:b/>
            <w:bCs/>
            <w:color w:val="0079BC"/>
          </w:rPr>
          <w:t>Document here</w:t>
        </w:r>
      </w:hyperlink>
      <w:r w:rsidR="00316257">
        <w:rPr>
          <w:color w:val="3C3C3C"/>
        </w:rPr>
        <w:t>. </w:t>
      </w:r>
    </w:p>
    <w:p w:rsidR="00316257" w:rsidRDefault="00316257" w:rsidP="00316257">
      <w:pPr>
        <w:numPr>
          <w:ilvl w:val="0"/>
          <w:numId w:val="9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>2. Peters</w:t>
      </w:r>
      <w:del w:id="174" w:author="Isabel.b" w:date="2017-09-01T04:56:00Z">
        <w:r w:rsidDel="003155BB">
          <w:rPr>
            <w:color w:val="3C3C3C"/>
          </w:rPr>
          <w:delText>,</w:delText>
        </w:r>
      </w:del>
      <w:r>
        <w:rPr>
          <w:color w:val="3C3C3C"/>
        </w:rPr>
        <w:t xml:space="preserve"> D</w:t>
      </w:r>
      <w:del w:id="175" w:author="Isabel.b" w:date="2017-08-21T05:39:00Z">
        <w:r w:rsidDel="00C71E0B">
          <w:rPr>
            <w:color w:val="3C3C3C"/>
          </w:rPr>
          <w:delText>avid</w:delText>
        </w:r>
      </w:del>
      <w:r>
        <w:rPr>
          <w:color w:val="3C3C3C"/>
        </w:rPr>
        <w:t>, Tran</w:t>
      </w:r>
      <w:del w:id="176" w:author="Isabel.b" w:date="2017-09-01T04:56:00Z">
        <w:r w:rsidDel="003155BB">
          <w:rPr>
            <w:color w:val="3C3C3C"/>
          </w:rPr>
          <w:delText>,</w:delText>
        </w:r>
      </w:del>
      <w:r>
        <w:rPr>
          <w:color w:val="3C3C3C"/>
        </w:rPr>
        <w:t xml:space="preserve"> N</w:t>
      </w:r>
      <w:del w:id="177" w:author="Isabel.b" w:date="2017-08-21T05:39:00Z">
        <w:r w:rsidDel="00C71E0B">
          <w:rPr>
            <w:color w:val="3C3C3C"/>
          </w:rPr>
          <w:delText>han</w:delText>
        </w:r>
      </w:del>
      <w:r>
        <w:rPr>
          <w:color w:val="3C3C3C"/>
        </w:rPr>
        <w:t>, Adam</w:t>
      </w:r>
      <w:del w:id="178" w:author="Isabel.b" w:date="2017-09-01T04:56:00Z">
        <w:r w:rsidDel="003155BB">
          <w:rPr>
            <w:color w:val="3C3C3C"/>
          </w:rPr>
          <w:delText>,</w:delText>
        </w:r>
      </w:del>
      <w:r>
        <w:rPr>
          <w:color w:val="3C3C3C"/>
        </w:rPr>
        <w:t xml:space="preserve"> T</w:t>
      </w:r>
      <w:del w:id="179" w:author="Isabel.b" w:date="2017-08-21T05:40:00Z">
        <w:r w:rsidDel="00C71E0B">
          <w:rPr>
            <w:color w:val="3C3C3C"/>
          </w:rPr>
          <w:delText>aghreed</w:delText>
        </w:r>
      </w:del>
      <w:del w:id="180" w:author="Isabel.b" w:date="2017-08-21T05:41:00Z">
        <w:r w:rsidDel="00C71E0B">
          <w:rPr>
            <w:color w:val="3C3C3C"/>
          </w:rPr>
          <w:delText>, and World Health Organization</w:delText>
        </w:r>
      </w:del>
      <w:r>
        <w:rPr>
          <w:color w:val="3C3C3C"/>
        </w:rPr>
        <w:t xml:space="preserve">. </w:t>
      </w:r>
      <w:r w:rsidR="00894CA5" w:rsidRPr="00894CA5">
        <w:rPr>
          <w:i/>
          <w:color w:val="3C3C3C"/>
          <w:rPrChange w:id="181" w:author="Isabel.b" w:date="2017-08-20T21:45:00Z">
            <w:rPr>
              <w:color w:val="3C3C3C"/>
            </w:rPr>
          </w:rPrChange>
        </w:rPr>
        <w:t>Implementation research in health: a practical guide</w:t>
      </w:r>
      <w:r>
        <w:rPr>
          <w:color w:val="3C3C3C"/>
        </w:rPr>
        <w:t xml:space="preserve">. </w:t>
      </w:r>
      <w:r w:rsidR="00B847FE" w:rsidRPr="00A47032">
        <w:rPr>
          <w:color w:val="3C3C3C"/>
        </w:rPr>
        <w:t>Geneva, World Health Organization</w:t>
      </w:r>
      <w:r w:rsidRPr="00A47032">
        <w:rPr>
          <w:color w:val="3C3C3C"/>
        </w:rPr>
        <w:t>,</w:t>
      </w:r>
      <w:r>
        <w:rPr>
          <w:color w:val="3C3C3C"/>
        </w:rPr>
        <w:t xml:space="preserve"> 2013. </w:t>
      </w:r>
      <w:hyperlink r:id="rId24" w:tgtFrame="[object Object]" w:history="1">
        <w:r>
          <w:rPr>
            <w:rStyle w:val="Lienhypertexte"/>
            <w:rFonts w:ascii="inherit" w:hAnsi="inherit"/>
            <w:b/>
            <w:bCs/>
            <w:color w:val="0079BC"/>
          </w:rPr>
          <w:t>Document here</w:t>
        </w:r>
      </w:hyperlink>
      <w:r>
        <w:rPr>
          <w:color w:val="3C3C3C"/>
        </w:rPr>
        <w:t>. </w:t>
      </w:r>
    </w:p>
    <w:p w:rsidR="00316257" w:rsidRDefault="00316257" w:rsidP="00316257">
      <w:pPr>
        <w:numPr>
          <w:ilvl w:val="0"/>
          <w:numId w:val="9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 xml:space="preserve">1. </w:t>
      </w:r>
      <w:proofErr w:type="spellStart"/>
      <w:ins w:id="182" w:author="Isabel.b" w:date="2017-08-31T10:41:00Z">
        <w:r w:rsidR="00894CA5" w:rsidRPr="00894CA5">
          <w:rPr>
            <w:color w:val="26282A"/>
            <w:shd w:val="clear" w:color="auto" w:fill="FFFFFF"/>
            <w:rPrChange w:id="183" w:author="Isabel.b" w:date="2017-09-01T04:58:00Z">
              <w:rPr>
                <w:rFonts w:ascii="Helvetica" w:hAnsi="Helvetica"/>
                <w:color w:val="26282A"/>
                <w:sz w:val="20"/>
                <w:szCs w:val="20"/>
                <w:shd w:val="clear" w:color="auto" w:fill="FFFFFF"/>
              </w:rPr>
            </w:rPrChange>
          </w:rPr>
          <w:t>Gyapong</w:t>
        </w:r>
        <w:proofErr w:type="spellEnd"/>
        <w:r w:rsidR="00894CA5" w:rsidRPr="00894CA5">
          <w:rPr>
            <w:color w:val="26282A"/>
            <w:shd w:val="clear" w:color="auto" w:fill="FFFFFF"/>
            <w:rPrChange w:id="184" w:author="Isabel.b" w:date="2017-09-01T04:58:00Z">
              <w:rPr>
                <w:rFonts w:ascii="Helvetica" w:hAnsi="Helvetica"/>
                <w:color w:val="26282A"/>
                <w:sz w:val="20"/>
                <w:szCs w:val="20"/>
                <w:shd w:val="clear" w:color="auto" w:fill="FFFFFF"/>
              </w:rPr>
            </w:rPrChange>
          </w:rPr>
          <w:t>, M</w:t>
        </w:r>
      </w:ins>
      <w:ins w:id="185" w:author="Isabel.b" w:date="2017-08-31T10:42:00Z">
        <w:r w:rsidR="00894CA5" w:rsidRPr="00894CA5">
          <w:rPr>
            <w:color w:val="26282A"/>
            <w:shd w:val="clear" w:color="auto" w:fill="FFFFFF"/>
            <w:rPrChange w:id="186" w:author="Isabel.b" w:date="2017-09-01T04:58:00Z">
              <w:rPr>
                <w:rFonts w:ascii="Helvetica" w:hAnsi="Helvetica"/>
                <w:color w:val="26282A"/>
                <w:sz w:val="20"/>
                <w:szCs w:val="20"/>
                <w:shd w:val="clear" w:color="auto" w:fill="FFFFFF"/>
              </w:rPr>
            </w:rPrChange>
          </w:rPr>
          <w:t>,</w:t>
        </w:r>
      </w:ins>
      <w:ins w:id="187" w:author="Isabel.b" w:date="2017-08-31T10:41:00Z">
        <w:r w:rsidR="00894CA5" w:rsidRPr="00894CA5">
          <w:rPr>
            <w:color w:val="26282A"/>
            <w:shd w:val="clear" w:color="auto" w:fill="FFFFFF"/>
            <w:rPrChange w:id="188" w:author="Isabel.b" w:date="2017-09-01T04:58:00Z">
              <w:rPr>
                <w:rFonts w:ascii="Helvetica" w:hAnsi="Helvetica"/>
                <w:color w:val="26282A"/>
                <w:sz w:val="20"/>
                <w:szCs w:val="20"/>
                <w:shd w:val="clear" w:color="auto" w:fill="FFFFFF"/>
              </w:rPr>
            </w:rPrChange>
          </w:rPr>
          <w:t xml:space="preserve"> </w:t>
        </w:r>
        <w:proofErr w:type="spellStart"/>
        <w:r w:rsidR="00894CA5" w:rsidRPr="00894CA5">
          <w:rPr>
            <w:color w:val="26282A"/>
            <w:shd w:val="clear" w:color="auto" w:fill="FFFFFF"/>
            <w:rPrChange w:id="189" w:author="Isabel.b" w:date="2017-09-01T04:58:00Z">
              <w:rPr>
                <w:rFonts w:ascii="Helvetica" w:hAnsi="Helvetica"/>
                <w:color w:val="26282A"/>
                <w:sz w:val="20"/>
                <w:szCs w:val="20"/>
                <w:shd w:val="clear" w:color="auto" w:fill="FFFFFF"/>
              </w:rPr>
            </w:rPrChange>
          </w:rPr>
          <w:t>Garshong</w:t>
        </w:r>
        <w:proofErr w:type="spellEnd"/>
        <w:r w:rsidR="00894CA5" w:rsidRPr="00894CA5">
          <w:rPr>
            <w:color w:val="26282A"/>
            <w:shd w:val="clear" w:color="auto" w:fill="FFFFFF"/>
            <w:rPrChange w:id="190" w:author="Isabel.b" w:date="2017-09-01T04:58:00Z">
              <w:rPr>
                <w:rFonts w:ascii="Helvetica" w:hAnsi="Helvetica"/>
                <w:color w:val="26282A"/>
                <w:sz w:val="20"/>
                <w:szCs w:val="20"/>
                <w:shd w:val="clear" w:color="auto" w:fill="FFFFFF"/>
              </w:rPr>
            </w:rPrChange>
          </w:rPr>
          <w:t>, B. </w:t>
        </w:r>
        <w:r w:rsidR="00894CA5" w:rsidRPr="00894CA5">
          <w:rPr>
            <w:i/>
            <w:iCs/>
            <w:color w:val="26282A"/>
            <w:shd w:val="clear" w:color="auto" w:fill="FFFFFF"/>
            <w:rPrChange w:id="191" w:author="Isabel.b" w:date="2017-09-01T04:58:00Z">
              <w:rPr>
                <w:rFonts w:ascii="Helvetica" w:hAnsi="Helvetica"/>
                <w:i/>
                <w:iCs/>
                <w:color w:val="26282A"/>
                <w:sz w:val="20"/>
                <w:szCs w:val="20"/>
                <w:shd w:val="clear" w:color="auto" w:fill="FFFFFF"/>
              </w:rPr>
            </w:rPrChange>
          </w:rPr>
          <w:t>Lessons learned in home management of malaria: implementation research in four African countries.</w:t>
        </w:r>
        <w:r w:rsidR="00894CA5" w:rsidRPr="00894CA5">
          <w:rPr>
            <w:color w:val="26282A"/>
            <w:shd w:val="clear" w:color="auto" w:fill="FFFFFF"/>
            <w:rPrChange w:id="192" w:author="Isabel.b" w:date="2017-09-01T04:58:00Z">
              <w:rPr>
                <w:rFonts w:ascii="Helvetica" w:hAnsi="Helvetica"/>
                <w:color w:val="26282A"/>
                <w:sz w:val="20"/>
                <w:szCs w:val="20"/>
                <w:shd w:val="clear" w:color="auto" w:fill="FFFFFF"/>
              </w:rPr>
            </w:rPrChange>
          </w:rPr>
          <w:t xml:space="preserve">  Geneva, World Health Organization on behalf of the Special </w:t>
        </w:r>
        <w:proofErr w:type="spellStart"/>
        <w:r w:rsidR="00894CA5" w:rsidRPr="00894CA5">
          <w:rPr>
            <w:color w:val="26282A"/>
            <w:shd w:val="clear" w:color="auto" w:fill="FFFFFF"/>
            <w:rPrChange w:id="193" w:author="Isabel.b" w:date="2017-09-01T04:58:00Z">
              <w:rPr>
                <w:rFonts w:ascii="Helvetica" w:hAnsi="Helvetica"/>
                <w:color w:val="26282A"/>
                <w:sz w:val="20"/>
                <w:szCs w:val="20"/>
                <w:shd w:val="clear" w:color="auto" w:fill="FFFFFF"/>
              </w:rPr>
            </w:rPrChange>
          </w:rPr>
          <w:t>Programme</w:t>
        </w:r>
        <w:proofErr w:type="spellEnd"/>
        <w:r w:rsidR="00894CA5" w:rsidRPr="00894CA5">
          <w:rPr>
            <w:color w:val="26282A"/>
            <w:shd w:val="clear" w:color="auto" w:fill="FFFFFF"/>
            <w:rPrChange w:id="194" w:author="Isabel.b" w:date="2017-09-01T04:58:00Z">
              <w:rPr>
                <w:rFonts w:ascii="Helvetica" w:hAnsi="Helvetica"/>
                <w:color w:val="26282A"/>
                <w:sz w:val="20"/>
                <w:szCs w:val="20"/>
                <w:shd w:val="clear" w:color="auto" w:fill="FFFFFF"/>
              </w:rPr>
            </w:rPrChange>
          </w:rPr>
          <w:t xml:space="preserve"> for Research and Training in Tropical Diseases, 2007.</w:t>
        </w:r>
      </w:ins>
      <w:ins w:id="195" w:author="Isabel.b" w:date="2017-08-31T10:42:00Z">
        <w:r w:rsidR="00894CA5" w:rsidRPr="00894CA5">
          <w:rPr>
            <w:color w:val="26282A"/>
            <w:shd w:val="clear" w:color="auto" w:fill="FFFFFF"/>
            <w:rPrChange w:id="196" w:author="Isabel.b" w:date="2017-09-01T04:58:00Z">
              <w:rPr>
                <w:rFonts w:ascii="Helvetica" w:hAnsi="Helvetica"/>
                <w:color w:val="26282A"/>
                <w:sz w:val="20"/>
                <w:szCs w:val="20"/>
                <w:shd w:val="clear" w:color="auto" w:fill="FFFFFF"/>
              </w:rPr>
            </w:rPrChange>
          </w:rPr>
          <w:t xml:space="preserve"> </w:t>
        </w:r>
      </w:ins>
      <w:del w:id="197" w:author="Isabel.b" w:date="2017-08-31T10:41:00Z">
        <w:r w:rsidR="009B038B" w:rsidRPr="003155BB" w:rsidDel="00C17EA3">
          <w:rPr>
            <w:color w:val="3C3C3C"/>
          </w:rPr>
          <w:delText>Gyapong M, World Health Organization: UNICEF/UNDP/World Bank/WHO Special Programme for Research and Training in Tropical Diseases</w:delText>
        </w:r>
        <w:r w:rsidRPr="003155BB" w:rsidDel="00C17EA3">
          <w:rPr>
            <w:color w:val="3C3C3C"/>
          </w:rPr>
          <w:delText xml:space="preserve">. </w:delText>
        </w:r>
        <w:r w:rsidR="00894CA5" w:rsidRPr="00894CA5">
          <w:rPr>
            <w:i/>
            <w:color w:val="3C3C3C"/>
            <w:rPrChange w:id="198" w:author="Isabel.b" w:date="2017-09-01T04:58:00Z">
              <w:rPr>
                <w:color w:val="3C3C3C"/>
              </w:rPr>
            </w:rPrChange>
          </w:rPr>
          <w:delText>Lessons learned in home management of malaria : implementation research in four African countries</w:delText>
        </w:r>
        <w:r w:rsidRPr="003155BB" w:rsidDel="00C17EA3">
          <w:rPr>
            <w:color w:val="3C3C3C"/>
          </w:rPr>
          <w:delText>. Geneva</w:delText>
        </w:r>
      </w:del>
      <w:del w:id="199" w:author="Isabel.b" w:date="2017-08-21T05:45:00Z">
        <w:r w:rsidRPr="003155BB" w:rsidDel="00C71E0B">
          <w:rPr>
            <w:color w:val="3C3C3C"/>
          </w:rPr>
          <w:delText xml:space="preserve">: </w:delText>
        </w:r>
      </w:del>
      <w:del w:id="200" w:author="Isabel.b" w:date="2017-08-31T10:41:00Z">
        <w:r w:rsidRPr="003155BB" w:rsidDel="00C17EA3">
          <w:rPr>
            <w:color w:val="3C3C3C"/>
          </w:rPr>
          <w:delText>World Health Organization</w:delText>
        </w:r>
      </w:del>
      <w:del w:id="201" w:author="Isabel.b" w:date="2017-08-21T05:45:00Z">
        <w:r w:rsidR="001D5C76">
          <w:rPr>
            <w:color w:val="3C3C3C"/>
          </w:rPr>
          <w:delText xml:space="preserve">; </w:delText>
        </w:r>
      </w:del>
      <w:del w:id="202" w:author="Isabel.b" w:date="2017-08-31T10:41:00Z">
        <w:r w:rsidR="001D5C76">
          <w:rPr>
            <w:color w:val="3C3C3C"/>
          </w:rPr>
          <w:delText>2007.</w:delText>
        </w:r>
        <w:r w:rsidDel="00C17EA3">
          <w:rPr>
            <w:color w:val="3C3C3C"/>
          </w:rPr>
          <w:delText> </w:delText>
        </w:r>
      </w:del>
      <w:hyperlink r:id="rId25" w:tgtFrame="[object Object]" w:history="1">
        <w:r>
          <w:rPr>
            <w:rStyle w:val="Lienhypertexte"/>
            <w:rFonts w:ascii="inherit" w:hAnsi="inherit"/>
            <w:b/>
            <w:bCs/>
            <w:color w:val="0079BC"/>
          </w:rPr>
          <w:t>Document here</w:t>
        </w:r>
      </w:hyperlink>
      <w:r>
        <w:rPr>
          <w:color w:val="3C3C3C"/>
        </w:rPr>
        <w:t>. </w:t>
      </w:r>
    </w:p>
    <w:p w:rsidR="00316257" w:rsidRDefault="00316257" w:rsidP="00316257">
      <w:pPr>
        <w:numPr>
          <w:ilvl w:val="0"/>
          <w:numId w:val="9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 xml:space="preserve">2. Proctor EK, Powell BJ, </w:t>
      </w:r>
      <w:proofErr w:type="spellStart"/>
      <w:r>
        <w:rPr>
          <w:color w:val="3C3C3C"/>
        </w:rPr>
        <w:t>McMillen</w:t>
      </w:r>
      <w:proofErr w:type="spellEnd"/>
      <w:r>
        <w:rPr>
          <w:color w:val="3C3C3C"/>
        </w:rPr>
        <w:t xml:space="preserve"> JC. Implementation strategies: recommendations for specifying and reporting. </w:t>
      </w:r>
      <w:r w:rsidR="00894CA5" w:rsidRPr="00894CA5">
        <w:rPr>
          <w:i/>
          <w:color w:val="3C3C3C"/>
          <w:rPrChange w:id="203" w:author="Isabel.b" w:date="2017-08-31T10:43:00Z">
            <w:rPr>
              <w:color w:val="3C3C3C"/>
            </w:rPr>
          </w:rPrChange>
        </w:rPr>
        <w:t>Implement</w:t>
      </w:r>
      <w:ins w:id="204" w:author="Isabel.b" w:date="2017-08-21T05:47:00Z">
        <w:r w:rsidR="00894CA5" w:rsidRPr="00894CA5">
          <w:rPr>
            <w:i/>
            <w:color w:val="3C3C3C"/>
            <w:rPrChange w:id="205" w:author="Isabel.b" w:date="2017-08-31T10:43:00Z">
              <w:rPr>
                <w:color w:val="3C3C3C"/>
              </w:rPr>
            </w:rPrChange>
          </w:rPr>
          <w:t>ation</w:t>
        </w:r>
      </w:ins>
      <w:r w:rsidR="00894CA5" w:rsidRPr="00894CA5">
        <w:rPr>
          <w:i/>
          <w:color w:val="3C3C3C"/>
          <w:rPrChange w:id="206" w:author="Isabel.b" w:date="2017-08-31T10:43:00Z">
            <w:rPr>
              <w:color w:val="3C3C3C"/>
            </w:rPr>
          </w:rPrChange>
        </w:rPr>
        <w:t xml:space="preserve"> </w:t>
      </w:r>
      <w:del w:id="207" w:author="Isabel.b" w:date="2017-09-01T04:57:00Z">
        <w:r w:rsidR="00894CA5" w:rsidRPr="00894CA5">
          <w:rPr>
            <w:i/>
            <w:color w:val="3C3C3C"/>
            <w:rPrChange w:id="208" w:author="Isabel.b" w:date="2017-08-31T10:43:00Z">
              <w:rPr>
                <w:color w:val="3C3C3C"/>
              </w:rPr>
            </w:rPrChange>
          </w:rPr>
          <w:delText>Sci</w:delText>
        </w:r>
      </w:del>
      <w:ins w:id="209" w:author="Isabel.b" w:date="2017-09-01T04:57:00Z">
        <w:r w:rsidR="003155BB">
          <w:rPr>
            <w:i/>
            <w:color w:val="3C3C3C"/>
          </w:rPr>
          <w:t>s</w:t>
        </w:r>
        <w:r w:rsidR="00894CA5" w:rsidRPr="00894CA5">
          <w:rPr>
            <w:i/>
            <w:color w:val="3C3C3C"/>
            <w:rPrChange w:id="210" w:author="Isabel.b" w:date="2017-08-31T10:43:00Z">
              <w:rPr>
                <w:color w:val="3C3C3C"/>
              </w:rPr>
            </w:rPrChange>
          </w:rPr>
          <w:t>cience</w:t>
        </w:r>
      </w:ins>
      <w:ins w:id="211" w:author="Isabel.b" w:date="2017-08-21T05:48:00Z">
        <w:r w:rsidR="009B038B" w:rsidRPr="00A65765">
          <w:rPr>
            <w:i/>
            <w:color w:val="3C3C3C"/>
          </w:rPr>
          <w:t>,</w:t>
        </w:r>
      </w:ins>
      <w:r w:rsidR="009B038B" w:rsidRPr="00A65765">
        <w:rPr>
          <w:color w:val="3C3C3C"/>
        </w:rPr>
        <w:t xml:space="preserve"> 2013</w:t>
      </w:r>
      <w:ins w:id="212" w:author="Isabel.b" w:date="2017-08-21T05:48:00Z">
        <w:r w:rsidR="002A60CC">
          <w:rPr>
            <w:color w:val="3C3C3C"/>
          </w:rPr>
          <w:t>,</w:t>
        </w:r>
      </w:ins>
      <w:r w:rsidR="002A60CC">
        <w:rPr>
          <w:color w:val="3C3C3C"/>
        </w:rPr>
        <w:t xml:space="preserve"> </w:t>
      </w:r>
      <w:del w:id="213" w:author="Isabel.b" w:date="2017-08-21T05:48:00Z">
        <w:r w:rsidR="002A60CC">
          <w:rPr>
            <w:color w:val="3C3C3C"/>
          </w:rPr>
          <w:delText>Dec 1;</w:delText>
        </w:r>
      </w:del>
      <w:r w:rsidR="002A60CC">
        <w:rPr>
          <w:color w:val="3C3C3C"/>
        </w:rPr>
        <w:t>8:139. </w:t>
      </w:r>
      <w:r w:rsidR="00894CA5" w:rsidRPr="00A65765">
        <w:fldChar w:fldCharType="begin"/>
      </w:r>
      <w:r w:rsidR="002A60CC">
        <w:instrText>HYPERLINK "https://www.ncbi.nlm.nih.gov/pmc/articles/PMC3882890" \t "[object Object]"</w:instrText>
      </w:r>
      <w:r w:rsidR="00894CA5" w:rsidRPr="00A65765">
        <w:rPr>
          <w:rPrChange w:id="214" w:author="Isabel.b" w:date="2017-08-31T10:43:00Z">
            <w:rPr/>
          </w:rPrChange>
        </w:rPr>
        <w:fldChar w:fldCharType="separate"/>
      </w:r>
      <w:r w:rsidRPr="00A65765">
        <w:rPr>
          <w:rStyle w:val="Lienhypertexte"/>
          <w:rFonts w:ascii="inherit" w:hAnsi="inherit"/>
          <w:b/>
          <w:bCs/>
          <w:color w:val="0079BC"/>
        </w:rPr>
        <w:t>Document here</w:t>
      </w:r>
      <w:r w:rsidR="00894CA5" w:rsidRPr="00A65765">
        <w:fldChar w:fldCharType="end"/>
      </w:r>
      <w:r>
        <w:rPr>
          <w:color w:val="3C3C3C"/>
        </w:rPr>
        <w:t>. </w:t>
      </w:r>
    </w:p>
    <w:p w:rsidR="00316257" w:rsidRDefault="00316257" w:rsidP="0055160A">
      <w:pPr>
        <w:pStyle w:val="Textebrut"/>
        <w:rPr>
          <w:rFonts w:ascii="Courier New" w:hAnsi="Courier New" w:cs="Courier New"/>
        </w:rPr>
      </w:pPr>
    </w:p>
    <w:p w:rsidR="00316257" w:rsidRDefault="00894CA5" w:rsidP="0055160A">
      <w:pPr>
        <w:pStyle w:val="Textebrut"/>
        <w:rPr>
          <w:rFonts w:ascii="Courier New" w:hAnsi="Courier New" w:cs="Courier New"/>
        </w:rPr>
      </w:pPr>
      <w:hyperlink r:id="rId26" w:history="1">
        <w:r w:rsidR="00316257" w:rsidRPr="0054462A">
          <w:rPr>
            <w:rStyle w:val="Lienhypertexte"/>
            <w:rFonts w:ascii="Courier New" w:hAnsi="Courier New" w:cs="Courier New"/>
          </w:rPr>
          <w:t>https://www.tdrmooc.org/courses/course-v1:TDR+IR+2016/courseware/e3524f7df8814f0db55058c4356eb3b1/3416cc9a3bfa48f0bd664074cf7beb35/?child=first</w:t>
        </w:r>
      </w:hyperlink>
    </w:p>
    <w:p w:rsidR="00316257" w:rsidRDefault="00316257" w:rsidP="0055160A">
      <w:pPr>
        <w:pStyle w:val="Textebrut"/>
        <w:rPr>
          <w:rFonts w:ascii="Courier New" w:hAnsi="Courier New" w:cs="Courier New"/>
        </w:rPr>
      </w:pPr>
    </w:p>
    <w:p w:rsidR="00316257" w:rsidRPr="00316257" w:rsidRDefault="00316257" w:rsidP="00316257">
      <w:pPr>
        <w:shd w:val="clear" w:color="auto" w:fill="FFFFFF"/>
        <w:spacing w:line="311" w:lineRule="atLeast"/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</w:pPr>
      <w:r w:rsidRPr="00316257"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  <w:t>Module 3: Designing Implementation Strategies &gt; Designing implementation strategies &gt; Objectives</w:t>
      </w:r>
    </w:p>
    <w:p w:rsidR="00316257" w:rsidRPr="00316257" w:rsidRDefault="00316257" w:rsidP="003162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  <w:r w:rsidRPr="00316257">
        <w:rPr>
          <w:rFonts w:ascii="inherit" w:eastAsia="Times New Roman" w:hAnsi="inherit" w:cs="Times New Roman"/>
          <w:sz w:val="24"/>
          <w:szCs w:val="24"/>
          <w:lang w:eastAsia="ko-KR"/>
        </w:rPr>
        <w:t>Previous</w:t>
      </w:r>
    </w:p>
    <w:p w:rsidR="00316257" w:rsidRPr="00316257" w:rsidRDefault="00316257" w:rsidP="00316257">
      <w:pPr>
        <w:numPr>
          <w:ilvl w:val="0"/>
          <w:numId w:val="10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316257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video </w:t>
      </w:r>
      <w:r w:rsidRPr="00316257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Objectives</w:t>
      </w:r>
      <w:r w:rsidRPr="00316257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316257" w:rsidRPr="00316257" w:rsidRDefault="00316257" w:rsidP="00316257">
      <w:pPr>
        <w:numPr>
          <w:ilvl w:val="0"/>
          <w:numId w:val="10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316257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other </w:t>
      </w:r>
      <w:r w:rsidRPr="00316257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Practice assessment</w:t>
      </w:r>
      <w:r w:rsidRPr="00316257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316257" w:rsidRPr="00316257" w:rsidRDefault="00316257" w:rsidP="00316257">
      <w:pPr>
        <w:numPr>
          <w:ilvl w:val="0"/>
          <w:numId w:val="10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316257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other </w:t>
      </w:r>
      <w:r w:rsidRPr="00316257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Resources and References</w:t>
      </w:r>
      <w:r w:rsidRPr="00316257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316257" w:rsidRPr="00316257" w:rsidRDefault="00316257" w:rsidP="003162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16257">
        <w:rPr>
          <w:rFonts w:ascii="inherit" w:eastAsia="Times New Roman" w:hAnsi="inherit" w:cs="Times New Roman"/>
          <w:sz w:val="24"/>
          <w:szCs w:val="24"/>
          <w:lang w:eastAsia="ko-KR"/>
        </w:rPr>
        <w:t>Next</w:t>
      </w:r>
      <w:r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</w:p>
    <w:p w:rsidR="00316257" w:rsidRPr="00316257" w:rsidRDefault="00316257" w:rsidP="00316257">
      <w:pPr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</w:pPr>
      <w:r w:rsidRPr="00316257"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  <w:t>Objectives</w:t>
      </w:r>
    </w:p>
    <w:p w:rsidR="00316257" w:rsidRPr="00316257" w:rsidRDefault="00316257" w:rsidP="003162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316257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  <w:r w:rsidRPr="00316257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 xml:space="preserve">Click to </w:t>
      </w:r>
      <w:proofErr w:type="spellStart"/>
      <w:r w:rsidRPr="00316257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add</w:t>
      </w:r>
      <w:r w:rsidRPr="00316257">
        <w:rPr>
          <w:rFonts w:ascii="inherit" w:eastAsia="Times New Roman" w:hAnsi="inherit" w:cs="Times New Roman"/>
          <w:sz w:val="24"/>
          <w:szCs w:val="24"/>
          <w:lang w:eastAsia="ko-KR"/>
        </w:rPr>
        <w:t>Bookmark</w:t>
      </w:r>
      <w:proofErr w:type="spellEnd"/>
      <w:r w:rsidRPr="00316257">
        <w:rPr>
          <w:rFonts w:ascii="inherit" w:eastAsia="Times New Roman" w:hAnsi="inherit" w:cs="Times New Roman"/>
          <w:sz w:val="24"/>
          <w:szCs w:val="24"/>
          <w:lang w:eastAsia="ko-KR"/>
        </w:rPr>
        <w:t xml:space="preserve"> this page</w:t>
      </w:r>
    </w:p>
    <w:p w:rsidR="00316257" w:rsidRPr="00316257" w:rsidRDefault="00316257" w:rsidP="00316257">
      <w:pPr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ko-KR"/>
        </w:rPr>
      </w:pPr>
      <w:r w:rsidRPr="00316257"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ko-KR"/>
        </w:rPr>
        <w:t>Objectives</w:t>
      </w:r>
    </w:p>
    <w:p w:rsidR="00316257" w:rsidRPr="00316257" w:rsidRDefault="00316257" w:rsidP="00316257">
      <w:pPr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</w:pPr>
      <w:r w:rsidRPr="00316257"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  <w:t>At the end of this section you will be able to:</w:t>
      </w:r>
    </w:p>
    <w:p w:rsidR="00316257" w:rsidRPr="00316257" w:rsidRDefault="00316257" w:rsidP="00316257">
      <w:pPr>
        <w:numPr>
          <w:ilvl w:val="0"/>
          <w:numId w:val="1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</w:pPr>
      <w:r w:rsidRPr="00316257">
        <w:rPr>
          <w:rFonts w:ascii="inherit" w:eastAsia="Times New Roman" w:hAnsi="inherit" w:cs="Times New Roman"/>
          <w:color w:val="3C3C3C"/>
          <w:sz w:val="24"/>
          <w:szCs w:val="24"/>
          <w:lang w:eastAsia="ko-KR"/>
        </w:rPr>
        <w:t>Use different methods/approaches to identify potential needs, barriers or facilitators</w:t>
      </w:r>
    </w:p>
    <w:p w:rsidR="00316257" w:rsidRPr="00316257" w:rsidRDefault="00316257" w:rsidP="00316257">
      <w:pPr>
        <w:numPr>
          <w:ilvl w:val="0"/>
          <w:numId w:val="11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</w:pPr>
      <w:r w:rsidRPr="00316257">
        <w:rPr>
          <w:rFonts w:ascii="inherit" w:eastAsia="Times New Roman" w:hAnsi="inherit" w:cs="Times New Roman"/>
          <w:color w:val="3C3C3C"/>
          <w:sz w:val="24"/>
          <w:szCs w:val="24"/>
          <w:lang w:eastAsia="ko-KR"/>
        </w:rPr>
        <w:t>Identify factors that should be taken into account when selecting an implementation strategy</w:t>
      </w:r>
    </w:p>
    <w:p w:rsidR="00316257" w:rsidRPr="00316257" w:rsidRDefault="00316257" w:rsidP="00316257">
      <w:pPr>
        <w:numPr>
          <w:ilvl w:val="0"/>
          <w:numId w:val="11"/>
        </w:numPr>
        <w:spacing w:before="100" w:beforeAutospacing="1" w:line="336" w:lineRule="atLeast"/>
        <w:ind w:left="0"/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</w:pPr>
      <w:r w:rsidRPr="00316257">
        <w:rPr>
          <w:rFonts w:ascii="inherit" w:eastAsia="Times New Roman" w:hAnsi="inherit" w:cs="Times New Roman"/>
          <w:color w:val="3C3C3C"/>
          <w:sz w:val="24"/>
          <w:szCs w:val="24"/>
          <w:lang w:eastAsia="ko-KR"/>
        </w:rPr>
        <w:t>Apply these concepts in real-life situations</w:t>
      </w:r>
    </w:p>
    <w:p w:rsidR="00316257" w:rsidRPr="00316257" w:rsidRDefault="00316257" w:rsidP="00316257">
      <w:pPr>
        <w:spacing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27"/>
          <w:szCs w:val="27"/>
          <w:lang w:eastAsia="ko-KR"/>
        </w:rPr>
      </w:pPr>
      <w:r w:rsidRPr="00316257">
        <w:rPr>
          <w:rFonts w:ascii="Verdana" w:eastAsia="Times New Roman" w:hAnsi="Verdana" w:cs="Times New Roman"/>
          <w:b/>
          <w:bCs/>
          <w:color w:val="474747"/>
          <w:sz w:val="27"/>
          <w:szCs w:val="27"/>
          <w:lang w:eastAsia="ko-KR"/>
        </w:rPr>
        <w:t>Designing implementation strategies</w:t>
      </w:r>
    </w:p>
    <w:p w:rsidR="00D039E3" w:rsidRDefault="00D039E3" w:rsidP="0055160A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00:00:05,674 --&gt; 00:00:06,486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Hello,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00:00:06,673 --&gt; 00:00:08,412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it's</w:t>
      </w:r>
      <w:proofErr w:type="gramEnd"/>
      <w:r w:rsidRPr="007A35FC">
        <w:rPr>
          <w:rFonts w:ascii="Courier New" w:hAnsi="Courier New" w:cs="Courier New"/>
        </w:rPr>
        <w:t xml:space="preserve"> good to be with you again.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00:00:09,075 --&gt; 00:00:12,861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Today, my topic is on the justification of the choice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3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00:00:13,074 --&gt; 00:00:16,075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of</w:t>
      </w:r>
      <w:proofErr w:type="gramEnd"/>
      <w:r w:rsidRPr="007A35FC">
        <w:rPr>
          <w:rFonts w:ascii="Courier New" w:hAnsi="Courier New" w:cs="Courier New"/>
        </w:rPr>
        <w:t xml:space="preserve"> a particular implementation strategy.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00:00:16,274 --&gt; 00:00:18,787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 xml:space="preserve">It is the second talk, in </w:t>
      </w:r>
      <w:del w:id="215" w:author="Isabel.b" w:date="2017-08-21T06:33:00Z">
        <w:r w:rsidRPr="007A35FC" w:rsidDel="00E22B94">
          <w:rPr>
            <w:rFonts w:ascii="Courier New" w:hAnsi="Courier New" w:cs="Courier New"/>
          </w:rPr>
          <w:delText xml:space="preserve">these </w:delText>
        </w:r>
      </w:del>
      <w:ins w:id="216" w:author="Isabel.b" w:date="2017-08-21T06:33:00Z">
        <w:r w:rsidR="00E22B94" w:rsidRPr="007A35FC">
          <w:rPr>
            <w:rFonts w:ascii="Courier New" w:hAnsi="Courier New" w:cs="Courier New"/>
          </w:rPr>
          <w:t>th</w:t>
        </w:r>
        <w:r w:rsidR="00E22B94">
          <w:rPr>
            <w:rFonts w:ascii="Courier New" w:hAnsi="Courier New" w:cs="Courier New"/>
          </w:rPr>
          <w:t>is</w:t>
        </w:r>
        <w:r w:rsidR="00E22B94" w:rsidRPr="007A35FC">
          <w:rPr>
            <w:rFonts w:ascii="Courier New" w:hAnsi="Courier New" w:cs="Courier New"/>
          </w:rPr>
          <w:t xml:space="preserve"> </w:t>
        </w:r>
      </w:ins>
      <w:r w:rsidRPr="007A35FC">
        <w:rPr>
          <w:rFonts w:ascii="Courier New" w:hAnsi="Courier New" w:cs="Courier New"/>
        </w:rPr>
        <w:t>series,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5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00:00:19,012 --&gt; 00:00:20,962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that</w:t>
      </w:r>
      <w:proofErr w:type="gramEnd"/>
      <w:r w:rsidRPr="007A35FC">
        <w:rPr>
          <w:rFonts w:ascii="Courier New" w:hAnsi="Courier New" w:cs="Courier New"/>
        </w:rPr>
        <w:t xml:space="preserve"> will discuss in detail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00:00:21,200 --&gt; 00:00:24,099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the</w:t>
      </w:r>
      <w:proofErr w:type="gramEnd"/>
      <w:r w:rsidRPr="007A35FC">
        <w:rPr>
          <w:rFonts w:ascii="Courier New" w:hAnsi="Courier New" w:cs="Courier New"/>
        </w:rPr>
        <w:t xml:space="preserve"> design  of an implementation strategy.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00:00:24,711 --&gt; 00:00:27,136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 xml:space="preserve">Let me begin by giving you </w:t>
      </w:r>
      <w:proofErr w:type="gramStart"/>
      <w:r w:rsidRPr="007A35FC">
        <w:rPr>
          <w:rFonts w:ascii="Courier New" w:hAnsi="Courier New" w:cs="Courier New"/>
        </w:rPr>
        <w:t>an  overview</w:t>
      </w:r>
      <w:proofErr w:type="gramEnd"/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00:00:27,361 --&gt; 00:00:29,537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of</w:t>
      </w:r>
      <w:proofErr w:type="gramEnd"/>
      <w:r w:rsidRPr="007A35FC">
        <w:rPr>
          <w:rFonts w:ascii="Courier New" w:hAnsi="Courier New" w:cs="Courier New"/>
        </w:rPr>
        <w:t xml:space="preserve"> what I want to cover today.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00:00:29,900 --&gt; 00:00:32,861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 xml:space="preserve">First, I'm going to introduce you </w:t>
      </w:r>
      <w:ins w:id="217" w:author="Isabel.b" w:date="2017-08-21T06:33:00Z">
        <w:r w:rsidR="00E22B94">
          <w:rPr>
            <w:rFonts w:ascii="Courier New" w:hAnsi="Courier New" w:cs="Courier New"/>
          </w:rPr>
          <w:t xml:space="preserve">[to] </w:t>
        </w:r>
      </w:ins>
      <w:r w:rsidRPr="007A35FC">
        <w:rPr>
          <w:rFonts w:ascii="Courier New" w:hAnsi="Courier New" w:cs="Courier New"/>
        </w:rPr>
        <w:t>some approaches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10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00:00:33,062 --&gt; 00:00:36,248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to</w:t>
      </w:r>
      <w:proofErr w:type="gramEnd"/>
      <w:r w:rsidRPr="007A35FC">
        <w:rPr>
          <w:rFonts w:ascii="Courier New" w:hAnsi="Courier New" w:cs="Courier New"/>
        </w:rPr>
        <w:t xml:space="preserve"> identify potential needs, barriers,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00:00:36,486 --&gt; 00:00:38,800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and</w:t>
      </w:r>
      <w:proofErr w:type="gramEnd"/>
      <w:r w:rsidRPr="007A35FC">
        <w:rPr>
          <w:rFonts w:ascii="Courier New" w:hAnsi="Courier New" w:cs="Courier New"/>
        </w:rPr>
        <w:t xml:space="preserve"> facilitators to implementation.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00:00:39,337 --&gt; 00:00:43,074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Then, I'm going to talk about some factors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13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lastRenderedPageBreak/>
        <w:t>00:00:43,312 --&gt; 00:00:46,349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that</w:t>
      </w:r>
      <w:proofErr w:type="gramEnd"/>
      <w:r w:rsidRPr="007A35FC">
        <w:rPr>
          <w:rFonts w:ascii="Courier New" w:hAnsi="Courier New" w:cs="Courier New"/>
        </w:rPr>
        <w:t xml:space="preserve"> must be taken into account in the selection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00:00:46,562 --&gt; 00:00:49,999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of</w:t>
      </w:r>
      <w:proofErr w:type="gramEnd"/>
      <w:r w:rsidRPr="007A35FC">
        <w:rPr>
          <w:rFonts w:ascii="Courier New" w:hAnsi="Courier New" w:cs="Courier New"/>
        </w:rPr>
        <w:t xml:space="preserve"> the most appropriate implementation strategies,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15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00:00:50,225 --&gt; 00:00:53,762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and</w:t>
      </w:r>
      <w:proofErr w:type="gramEnd"/>
      <w:r w:rsidRPr="007A35FC">
        <w:rPr>
          <w:rFonts w:ascii="Courier New" w:hAnsi="Courier New" w:cs="Courier New"/>
        </w:rPr>
        <w:t xml:space="preserve"> this together with real life examples.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00:00:54,425 --&gt; 00:00:58,599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And finally, I'm going to present you a very recent study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00:00:58,850 --&gt; 00:01:01,462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on</w:t>
      </w:r>
      <w:proofErr w:type="gramEnd"/>
      <w:r w:rsidRPr="007A35FC">
        <w:rPr>
          <w:rFonts w:ascii="Courier New" w:hAnsi="Courier New" w:cs="Courier New"/>
        </w:rPr>
        <w:t xml:space="preserve"> specific methods that can be used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00:01:01,699 --&gt; 00:01:05,337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to</w:t>
      </w:r>
      <w:proofErr w:type="gramEnd"/>
      <w:r w:rsidRPr="007A35FC">
        <w:rPr>
          <w:rFonts w:ascii="Courier New" w:hAnsi="Courier New" w:cs="Courier New"/>
        </w:rPr>
        <w:t xml:space="preserve"> improve the selection of implementation strategies.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00:01:06,187 --&gt; 00:01:10,237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So, the fundamental point that drives this segment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20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00:01:10,475 --&gt; 00:01:15,125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is</w:t>
      </w:r>
      <w:proofErr w:type="gramEnd"/>
      <w:r w:rsidRPr="007A35FC">
        <w:rPr>
          <w:rFonts w:ascii="Courier New" w:hAnsi="Courier New" w:cs="Courier New"/>
        </w:rPr>
        <w:t xml:space="preserve"> that, given several implementation strategies,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21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00:01:15,350 --&gt; 00:01:18,099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del w:id="218" w:author="Isabel.b" w:date="2017-08-21T06:34:00Z">
        <w:r w:rsidRPr="007A35FC" w:rsidDel="00E22B94">
          <w:rPr>
            <w:rFonts w:ascii="Courier New" w:hAnsi="Courier New" w:cs="Courier New"/>
          </w:rPr>
          <w:delText xml:space="preserve">you </w:delText>
        </w:r>
      </w:del>
      <w:proofErr w:type="gramStart"/>
      <w:ins w:id="219" w:author="Isabel.b" w:date="2017-08-21T06:34:00Z">
        <w:r w:rsidR="00E22B94">
          <w:rPr>
            <w:rFonts w:ascii="Courier New" w:hAnsi="Courier New" w:cs="Courier New"/>
          </w:rPr>
          <w:t>we</w:t>
        </w:r>
        <w:proofErr w:type="gramEnd"/>
        <w:r w:rsidR="00E22B94" w:rsidRPr="007A35FC">
          <w:rPr>
            <w:rFonts w:ascii="Courier New" w:hAnsi="Courier New" w:cs="Courier New"/>
          </w:rPr>
          <w:t xml:space="preserve"> </w:t>
        </w:r>
      </w:ins>
      <w:r w:rsidRPr="007A35FC">
        <w:rPr>
          <w:rFonts w:ascii="Courier New" w:hAnsi="Courier New" w:cs="Courier New"/>
        </w:rPr>
        <w:t>should give a clear justification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22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00:01:18,325 --&gt; 00:01:22,311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of</w:t>
      </w:r>
      <w:proofErr w:type="gramEnd"/>
      <w:r w:rsidRPr="007A35FC">
        <w:rPr>
          <w:rFonts w:ascii="Courier New" w:hAnsi="Courier New" w:cs="Courier New"/>
        </w:rPr>
        <w:t xml:space="preserve"> why the specific strategy was selected.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23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00:01:23,561 --&gt; 00:01:27,387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If we choose a strategy that cannot be justified,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24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00:01:27,611 --&gt; 00:01:29,649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then</w:t>
      </w:r>
      <w:proofErr w:type="gramEnd"/>
      <w:r w:rsidRPr="007A35FC">
        <w:rPr>
          <w:rFonts w:ascii="Courier New" w:hAnsi="Courier New" w:cs="Courier New"/>
        </w:rPr>
        <w:t>, we should be careful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25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00:01:29,887 --&gt; 00:01:31,660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about</w:t>
      </w:r>
      <w:proofErr w:type="gramEnd"/>
      <w:r w:rsidRPr="007A35FC">
        <w:rPr>
          <w:rFonts w:ascii="Courier New" w:hAnsi="Courier New" w:cs="Courier New"/>
        </w:rPr>
        <w:t xml:space="preserve"> its application.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26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00:01:31,899 --&gt; 00:01:34,499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So, at the end of this chapter,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27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00:01:34,737 --&gt; 00:01:39,799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we</w:t>
      </w:r>
      <w:proofErr w:type="gramEnd"/>
      <w:r w:rsidRPr="007A35FC">
        <w:rPr>
          <w:rFonts w:ascii="Courier New" w:hAnsi="Courier New" w:cs="Courier New"/>
        </w:rPr>
        <w:t xml:space="preserve"> hope that you will be able to use different methods,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28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00:01:40,024 --&gt; 00:01:42,836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approaches</w:t>
      </w:r>
      <w:proofErr w:type="gramEnd"/>
      <w:r w:rsidRPr="007A35FC">
        <w:rPr>
          <w:rFonts w:ascii="Courier New" w:hAnsi="Courier New" w:cs="Courier New"/>
        </w:rPr>
        <w:t xml:space="preserve"> to identify potential needs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29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00:01:43,061 --&gt; 00:01:44,874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barriers</w:t>
      </w:r>
      <w:proofErr w:type="gramEnd"/>
      <w:r w:rsidRPr="007A35FC">
        <w:rPr>
          <w:rFonts w:ascii="Courier New" w:hAnsi="Courier New" w:cs="Courier New"/>
        </w:rPr>
        <w:t xml:space="preserve"> or facilitators</w:t>
      </w:r>
      <w:ins w:id="220" w:author="Isabel.b" w:date="2017-08-21T06:34:00Z">
        <w:r w:rsidR="00E22B94">
          <w:rPr>
            <w:rFonts w:ascii="Courier New" w:hAnsi="Courier New" w:cs="Courier New"/>
          </w:rPr>
          <w:t>,</w:t>
        </w:r>
      </w:ins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30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00:01:45,100 --&gt; 00:01:48,724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to</w:t>
      </w:r>
      <w:proofErr w:type="gramEnd"/>
      <w:r w:rsidRPr="007A35FC">
        <w:rPr>
          <w:rFonts w:ascii="Courier New" w:hAnsi="Courier New" w:cs="Courier New"/>
        </w:rPr>
        <w:t xml:space="preserve"> identify factors to be taken into account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31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00:01:48,924 --&gt; 00:01:51,499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when</w:t>
      </w:r>
      <w:proofErr w:type="gramEnd"/>
      <w:r w:rsidRPr="007A35FC">
        <w:rPr>
          <w:rFonts w:ascii="Courier New" w:hAnsi="Courier New" w:cs="Courier New"/>
        </w:rPr>
        <w:t xml:space="preserve"> selecting an implementation strategy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32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00:01:51,700 --&gt; 00:01:54,462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and</w:t>
      </w:r>
      <w:proofErr w:type="gramEnd"/>
      <w:r w:rsidRPr="007A35FC">
        <w:rPr>
          <w:rFonts w:ascii="Courier New" w:hAnsi="Courier New" w:cs="Courier New"/>
        </w:rPr>
        <w:t xml:space="preserve"> also, to apply these concepts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33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00:01:54,687 --&gt; 00:01:56,612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in</w:t>
      </w:r>
      <w:proofErr w:type="gramEnd"/>
      <w:r w:rsidRPr="007A35FC">
        <w:rPr>
          <w:rFonts w:ascii="Courier New" w:hAnsi="Courier New" w:cs="Courier New"/>
        </w:rPr>
        <w:t xml:space="preserve"> real-life situations.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34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00:01:57,275 --&gt; 00:01:58,662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In the previous chapter,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35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00:01:58,900 --&gt; 00:02:02,187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we</w:t>
      </w:r>
      <w:proofErr w:type="gramEnd"/>
      <w:r w:rsidRPr="007A35FC">
        <w:rPr>
          <w:rFonts w:ascii="Courier New" w:hAnsi="Courier New" w:cs="Courier New"/>
        </w:rPr>
        <w:t xml:space="preserve"> saw that implementation strategies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36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00:02:02,424 --&gt; 00:02:04,711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can</w:t>
      </w:r>
      <w:proofErr w:type="gramEnd"/>
      <w:r w:rsidRPr="007A35FC">
        <w:rPr>
          <w:rFonts w:ascii="Courier New" w:hAnsi="Courier New" w:cs="Courier New"/>
        </w:rPr>
        <w:t xml:space="preserve"> be more or less complex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37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00:02:04,961 --&gt; 00:02:07,886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and</w:t>
      </w:r>
      <w:proofErr w:type="gramEnd"/>
      <w:r w:rsidRPr="007A35FC">
        <w:rPr>
          <w:rFonts w:ascii="Courier New" w:hAnsi="Courier New" w:cs="Courier New"/>
        </w:rPr>
        <w:t xml:space="preserve"> that multi-faceted strategies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38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00:02:08,099 --&gt; 00:02:12,361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can</w:t>
      </w:r>
      <w:proofErr w:type="gramEnd"/>
      <w:r w:rsidRPr="007A35FC">
        <w:rPr>
          <w:rFonts w:ascii="Courier New" w:hAnsi="Courier New" w:cs="Courier New"/>
        </w:rPr>
        <w:t xml:space="preserve"> be built combining several single strategies.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39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00:02:12,999 --&gt; 00:02:15,149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We also present some approaches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40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lastRenderedPageBreak/>
        <w:t>00:02:15,387 --&gt; 00:02:18,487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that</w:t>
      </w:r>
      <w:proofErr w:type="gramEnd"/>
      <w:r w:rsidRPr="007A35FC">
        <w:rPr>
          <w:rFonts w:ascii="Courier New" w:hAnsi="Courier New" w:cs="Courier New"/>
        </w:rPr>
        <w:t xml:space="preserve"> can be used to describe and classify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41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00:02:18,775 --&gt; 00:02:20,261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implementation</w:t>
      </w:r>
      <w:proofErr w:type="gramEnd"/>
      <w:r w:rsidRPr="007A35FC">
        <w:rPr>
          <w:rFonts w:ascii="Courier New" w:hAnsi="Courier New" w:cs="Courier New"/>
        </w:rPr>
        <w:t xml:space="preserve"> strategies.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42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00:02:20,512 --&gt; 00:02:21,437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Do you remember?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43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00:02:22,062 --&gt; 00:02:25,612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We saw that strategies can be classified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44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00:02:25,825 --&gt; 00:02:29,475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using</w:t>
      </w:r>
      <w:proofErr w:type="gramEnd"/>
      <w:r w:rsidRPr="007A35FC">
        <w:rPr>
          <w:rFonts w:ascii="Courier New" w:hAnsi="Courier New" w:cs="Courier New"/>
        </w:rPr>
        <w:t>, for example, implementation phases,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45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00:02:29,874 --&gt; 00:02:33,250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but</w:t>
      </w:r>
      <w:proofErr w:type="gramEnd"/>
      <w:r w:rsidRPr="007A35FC">
        <w:rPr>
          <w:rFonts w:ascii="Courier New" w:hAnsi="Courier New" w:cs="Courier New"/>
        </w:rPr>
        <w:t xml:space="preserve"> also according to main actors.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46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00:02:33,749 --&gt; 00:02:37,074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So, in designing implementation strategies,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47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00:02:37,274 --&gt; 00:02:42,986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we</w:t>
      </w:r>
      <w:proofErr w:type="gramEnd"/>
      <w:r w:rsidRPr="007A35FC">
        <w:rPr>
          <w:rFonts w:ascii="Courier New" w:hAnsi="Courier New" w:cs="Courier New"/>
        </w:rPr>
        <w:t xml:space="preserve"> must make efforts to provide a clear justification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48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00:02:43,224 --&gt; 00:02:47,562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to</w:t>
      </w:r>
      <w:proofErr w:type="gramEnd"/>
      <w:r w:rsidRPr="007A35FC">
        <w:rPr>
          <w:rFonts w:ascii="Courier New" w:hAnsi="Courier New" w:cs="Courier New"/>
        </w:rPr>
        <w:t xml:space="preserve"> the strategy we use to implement a given intervention.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49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00:02:48,199 --&gt; 00:02:52,987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Let's go back to the example related to the Home Management of Malaria.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50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00:02:53,937 --&gt; 00:02:55,949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One of the implementation strategies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51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00:02:56,174 --&gt; 00:03:00,312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was</w:t>
      </w:r>
      <w:proofErr w:type="gramEnd"/>
      <w:r w:rsidRPr="007A35FC">
        <w:rPr>
          <w:rFonts w:ascii="Courier New" w:hAnsi="Courier New" w:cs="Courier New"/>
        </w:rPr>
        <w:t xml:space="preserve"> training community based providers.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52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00:03:00,511 --&gt; 00:03:01,349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Do you remember?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53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00:03:02,049 --&gt; 00:03:05,724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 xml:space="preserve">So, why did they choose this </w:t>
      </w:r>
      <w:proofErr w:type="gramStart"/>
      <w:r w:rsidRPr="007A35FC">
        <w:rPr>
          <w:rFonts w:ascii="Courier New" w:hAnsi="Courier New" w:cs="Courier New"/>
        </w:rPr>
        <w:t>strategy</w:t>
      </w:r>
      <w:proofErr w:type="gramEnd"/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54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00:03:05,924 --&gt; 00:03:09,724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and</w:t>
      </w:r>
      <w:proofErr w:type="gramEnd"/>
      <w:r w:rsidRPr="007A35FC">
        <w:rPr>
          <w:rFonts w:ascii="Courier New" w:hAnsi="Courier New" w:cs="Courier New"/>
        </w:rPr>
        <w:t xml:space="preserve"> not another one, based, for example, on health providers?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55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00:03:10,973 --&gt; 00:03:14,098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Before the selection of a particular strategy,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56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00:03:14,323 --&gt; 00:03:15,699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we</w:t>
      </w:r>
      <w:proofErr w:type="gramEnd"/>
      <w:r w:rsidRPr="007A35FC">
        <w:rPr>
          <w:rFonts w:ascii="Courier New" w:hAnsi="Courier New" w:cs="Courier New"/>
        </w:rPr>
        <w:t xml:space="preserve"> need to identify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57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00:03:15,924 --&gt; 00:03:18,961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the</w:t>
      </w:r>
      <w:proofErr w:type="gramEnd"/>
      <w:r w:rsidRPr="007A35FC">
        <w:rPr>
          <w:rFonts w:ascii="Courier New" w:hAnsi="Courier New" w:cs="Courier New"/>
        </w:rPr>
        <w:t xml:space="preserve"> needs, barriers or facilitators,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58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00:03:19,299 --&gt; 00:03:22,499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also</w:t>
      </w:r>
      <w:proofErr w:type="gramEnd"/>
      <w:r w:rsidRPr="007A35FC">
        <w:rPr>
          <w:rFonts w:ascii="Courier New" w:hAnsi="Courier New" w:cs="Courier New"/>
        </w:rPr>
        <w:t xml:space="preserve"> called determinants of practice.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59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00:03:23,498 --&gt; 00:03:26,887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Then, we must provide a clear justification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60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00:03:27,112 --&gt; 00:03:30,424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of</w:t>
      </w:r>
      <w:proofErr w:type="gramEnd"/>
      <w:r w:rsidRPr="007A35FC">
        <w:rPr>
          <w:rFonts w:ascii="Courier New" w:hAnsi="Courier New" w:cs="Courier New"/>
        </w:rPr>
        <w:t xml:space="preserve"> why the particular strategy was selected.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61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00:03:31,386 --&gt; 00:03:34,861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 xml:space="preserve">Why would this implementation strategy </w:t>
      </w:r>
      <w:proofErr w:type="gramStart"/>
      <w:r w:rsidRPr="007A35FC">
        <w:rPr>
          <w:rFonts w:ascii="Courier New" w:hAnsi="Courier New" w:cs="Courier New"/>
        </w:rPr>
        <w:t>help</w:t>
      </w:r>
      <w:proofErr w:type="gramEnd"/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62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00:03:35,099 --&gt; 00:03:38,274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in</w:t>
      </w:r>
      <w:proofErr w:type="gramEnd"/>
      <w:r w:rsidRPr="007A35FC">
        <w:rPr>
          <w:rFonts w:ascii="Courier New" w:hAnsi="Courier New" w:cs="Courier New"/>
        </w:rPr>
        <w:t xml:space="preserve"> overcoming potential barriers to implementation?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63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00:03:38,874 --&gt; 00:03:40,874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This is the key question.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64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00:03:41,724 --&gt; 00:03:46,049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The choice of the most appropriate implementation strategy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65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00:03:46,311 --&gt; 00:03:48,011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is</w:t>
      </w:r>
      <w:proofErr w:type="gramEnd"/>
      <w:r w:rsidRPr="007A35FC">
        <w:rPr>
          <w:rFonts w:ascii="Courier New" w:hAnsi="Courier New" w:cs="Courier New"/>
        </w:rPr>
        <w:t xml:space="preserve"> a complex job,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66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00:03:48,385 --&gt; 00:03:51,999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and</w:t>
      </w:r>
      <w:proofErr w:type="gramEnd"/>
      <w:r w:rsidRPr="007A35FC">
        <w:rPr>
          <w:rFonts w:ascii="Courier New" w:hAnsi="Courier New" w:cs="Courier New"/>
        </w:rPr>
        <w:t xml:space="preserve"> there is not a lot of information  on this area.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67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lastRenderedPageBreak/>
        <w:t>00:03:52,786 --&gt; 00:03:56,261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However, there is a very recent and growing work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68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00:03:56,486 --&gt; 00:03:58,799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on</w:t>
      </w:r>
      <w:proofErr w:type="gramEnd"/>
      <w:r w:rsidRPr="007A35FC">
        <w:rPr>
          <w:rFonts w:ascii="Courier New" w:hAnsi="Courier New" w:cs="Courier New"/>
        </w:rPr>
        <w:t xml:space="preserve"> the subject that can help us.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69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00:03:59,724 --&gt; 00:04:04,574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For example, this study, published in 2013,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70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00:04:04,786 --&gt; 00:04:10,624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presents</w:t>
      </w:r>
      <w:proofErr w:type="gramEnd"/>
      <w:r w:rsidRPr="007A35FC">
        <w:rPr>
          <w:rFonts w:ascii="Courier New" w:hAnsi="Courier New" w:cs="Courier New"/>
        </w:rPr>
        <w:t xml:space="preserve"> a check list with 57 potential determinants of practice,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71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00:04:10,962 --&gt; 00:04:13,649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grouped</w:t>
      </w:r>
      <w:proofErr w:type="gramEnd"/>
      <w:r w:rsidRPr="007A35FC">
        <w:rPr>
          <w:rFonts w:ascii="Courier New" w:hAnsi="Courier New" w:cs="Courier New"/>
        </w:rPr>
        <w:t xml:space="preserve"> in seven domains: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72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00:04:14,399 --&gt; 00:04:15,912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guideline</w:t>
      </w:r>
      <w:proofErr w:type="gramEnd"/>
      <w:r w:rsidRPr="007A35FC">
        <w:rPr>
          <w:rFonts w:ascii="Courier New" w:hAnsi="Courier New" w:cs="Courier New"/>
        </w:rPr>
        <w:t xml:space="preserve"> factors,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73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00:04:16,149 --&gt; 00:04:18,812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individual</w:t>
      </w:r>
      <w:proofErr w:type="gramEnd"/>
      <w:r w:rsidRPr="007A35FC">
        <w:rPr>
          <w:rFonts w:ascii="Courier New" w:hAnsi="Courier New" w:cs="Courier New"/>
        </w:rPr>
        <w:t xml:space="preserve"> health professional factors,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74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00:04:19,224 --&gt; 00:04:20,662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patient</w:t>
      </w:r>
      <w:proofErr w:type="gramEnd"/>
      <w:r w:rsidRPr="007A35FC">
        <w:rPr>
          <w:rFonts w:ascii="Courier New" w:hAnsi="Courier New" w:cs="Courier New"/>
        </w:rPr>
        <w:t xml:space="preserve"> factors,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75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00:04:20,899 --&gt; 00:04:23,049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professional</w:t>
      </w:r>
      <w:proofErr w:type="gramEnd"/>
      <w:del w:id="221" w:author="Isabel.b" w:date="2017-08-21T06:35:00Z">
        <w:r w:rsidRPr="007A35FC" w:rsidDel="00E22B94">
          <w:rPr>
            <w:rFonts w:ascii="Courier New" w:hAnsi="Courier New" w:cs="Courier New"/>
          </w:rPr>
          <w:delText>s</w:delText>
        </w:r>
      </w:del>
      <w:r w:rsidRPr="007A35FC">
        <w:rPr>
          <w:rFonts w:ascii="Courier New" w:hAnsi="Courier New" w:cs="Courier New"/>
        </w:rPr>
        <w:t xml:space="preserve"> interactions,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76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00:04:23,274 --&gt; 00:04:26,249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incentives</w:t>
      </w:r>
      <w:proofErr w:type="gramEnd"/>
      <w:r w:rsidRPr="007A35FC">
        <w:rPr>
          <w:rFonts w:ascii="Courier New" w:hAnsi="Courier New" w:cs="Courier New"/>
        </w:rPr>
        <w:t xml:space="preserve"> and resources,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77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00:04:26,474 --&gt; 00:04:30,187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capacity</w:t>
      </w:r>
      <w:proofErr w:type="gramEnd"/>
      <w:r w:rsidRPr="007A35FC">
        <w:rPr>
          <w:rFonts w:ascii="Courier New" w:hAnsi="Courier New" w:cs="Courier New"/>
        </w:rPr>
        <w:t xml:space="preserve"> for organizational change,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78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00:04:30,412 --&gt; 00:04:34,237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social</w:t>
      </w:r>
      <w:proofErr w:type="gramEnd"/>
      <w:r w:rsidRPr="007A35FC">
        <w:rPr>
          <w:rFonts w:ascii="Courier New" w:hAnsi="Courier New" w:cs="Courier New"/>
        </w:rPr>
        <w:t>, political and legal factors.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79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00:04:34,899 --&gt; 00:04:37,949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The check-list presented in this paper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80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00:04:38,174 --&gt; 00:04:41,062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is</w:t>
      </w:r>
      <w:proofErr w:type="gramEnd"/>
      <w:r w:rsidRPr="007A35FC">
        <w:rPr>
          <w:rFonts w:ascii="Courier New" w:hAnsi="Courier New" w:cs="Courier New"/>
        </w:rPr>
        <w:t xml:space="preserve"> complemented with five worksheets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81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00:04:41,299 --&gt; 00:04:45,212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to</w:t>
      </w:r>
      <w:proofErr w:type="gramEnd"/>
      <w:r w:rsidRPr="007A35FC">
        <w:rPr>
          <w:rFonts w:ascii="Courier New" w:hAnsi="Courier New" w:cs="Courier New"/>
        </w:rPr>
        <w:t xml:space="preserve"> facilitate its use in implementation research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82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00:04:45,437 --&gt; 00:04:48,399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and</w:t>
      </w:r>
      <w:proofErr w:type="gramEnd"/>
      <w:r w:rsidRPr="007A35FC">
        <w:rPr>
          <w:rFonts w:ascii="Courier New" w:hAnsi="Courier New" w:cs="Courier New"/>
        </w:rPr>
        <w:t xml:space="preserve"> also in quality improvement projects.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83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00:04:48,787 --&gt; 00:04:50,699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I strongly recommend you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84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00:04:50,924 --&gt; 00:04:53,099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to</w:t>
      </w:r>
      <w:proofErr w:type="gramEnd"/>
      <w:r w:rsidRPr="007A35FC">
        <w:rPr>
          <w:rFonts w:ascii="Courier New" w:hAnsi="Courier New" w:cs="Courier New"/>
        </w:rPr>
        <w:t xml:space="preserve"> take a look inside of the paper,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85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00:04:53,348 --&gt; 00:04:57,762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and</w:t>
      </w:r>
      <w:proofErr w:type="gramEnd"/>
      <w:r w:rsidRPr="007A35FC">
        <w:rPr>
          <w:rFonts w:ascii="Courier New" w:hAnsi="Courier New" w:cs="Courier New"/>
        </w:rPr>
        <w:t xml:space="preserve"> to read carefully the content of the worksheets.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86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00:04:58,012 --&gt; 00:05:01,949</w:t>
      </w:r>
    </w:p>
    <w:p w:rsidR="00D039E3" w:rsidRPr="007A35FC" w:rsidDel="002977BD" w:rsidRDefault="00D039E3" w:rsidP="00D039E3">
      <w:pPr>
        <w:pStyle w:val="Textebrut"/>
        <w:rPr>
          <w:del w:id="222" w:author="Edith Certain" w:date="2017-09-18T15:43:00Z"/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The paper can be found in this link.</w:t>
      </w:r>
      <w:ins w:id="223" w:author="Isabel.b" w:date="2017-08-21T06:35:00Z">
        <w:r w:rsidR="00E22B94">
          <w:rPr>
            <w:rFonts w:ascii="Courier New" w:hAnsi="Courier New" w:cs="Courier New"/>
          </w:rPr>
          <w:t xml:space="preserve"> </w:t>
        </w:r>
        <w:del w:id="224" w:author="Edith Certain" w:date="2017-09-18T15:43:00Z">
          <w:r w:rsidR="00E22B94" w:rsidDel="002977BD">
            <w:rPr>
              <w:rFonts w:ascii="Courier New" w:hAnsi="Courier New" w:cs="Courier New"/>
            </w:rPr>
            <w:delText>(should link be included in transcript?)</w:delText>
          </w:r>
        </w:del>
      </w:ins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87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00:05:03,111 --&gt; 00:05:05,474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So, the first question is: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88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00:05:05,724 --&gt; 00:05:09,087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 xml:space="preserve">How can we identify potential </w:t>
      </w:r>
      <w:proofErr w:type="gramStart"/>
      <w:r w:rsidRPr="007A35FC">
        <w:rPr>
          <w:rFonts w:ascii="Courier New" w:hAnsi="Courier New" w:cs="Courier New"/>
        </w:rPr>
        <w:t>needs,</w:t>
      </w:r>
      <w:proofErr w:type="gramEnd"/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89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00:05:09,299 --&gt; 00:05:12,861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barriers</w:t>
      </w:r>
      <w:proofErr w:type="gramEnd"/>
      <w:r w:rsidRPr="007A35FC">
        <w:rPr>
          <w:rFonts w:ascii="Courier New" w:hAnsi="Courier New" w:cs="Courier New"/>
        </w:rPr>
        <w:t xml:space="preserve"> or facilitators to implementation?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90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00:05:13,886 --&gt; 00:05:16,199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There are several approaches.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91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00:05:17,024 --&gt; 00:05:20,461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These determinants of practice can be identified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92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00:05:20,662 --&gt; 00:05:22,687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through</w:t>
      </w:r>
      <w:proofErr w:type="gramEnd"/>
      <w:r w:rsidRPr="007A35FC">
        <w:rPr>
          <w:rFonts w:ascii="Courier New" w:hAnsi="Courier New" w:cs="Courier New"/>
        </w:rPr>
        <w:t xml:space="preserve"> </w:t>
      </w:r>
      <w:ins w:id="225" w:author="Isabel.b" w:date="2017-08-21T06:40:00Z">
        <w:r w:rsidR="00F263DA">
          <w:rPr>
            <w:rFonts w:ascii="Courier New" w:hAnsi="Courier New" w:cs="Courier New"/>
          </w:rPr>
          <w:t xml:space="preserve">[a] </w:t>
        </w:r>
      </w:ins>
      <w:r w:rsidRPr="007A35FC">
        <w:rPr>
          <w:rFonts w:ascii="Courier New" w:hAnsi="Courier New" w:cs="Courier New"/>
        </w:rPr>
        <w:t>formal assessment process,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93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00:05:22,912 --&gt; 00:05:27,361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using</w:t>
      </w:r>
      <w:proofErr w:type="gramEnd"/>
      <w:r w:rsidRPr="007A35FC">
        <w:rPr>
          <w:rFonts w:ascii="Courier New" w:hAnsi="Courier New" w:cs="Courier New"/>
        </w:rPr>
        <w:t xml:space="preserve"> theory or conceptual models,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lastRenderedPageBreak/>
        <w:t>94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00:05:27,623 --&gt; 00:05:33,699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using</w:t>
      </w:r>
      <w:proofErr w:type="gramEnd"/>
      <w:r w:rsidRPr="007A35FC">
        <w:rPr>
          <w:rFonts w:ascii="Courier New" w:hAnsi="Courier New" w:cs="Courier New"/>
        </w:rPr>
        <w:t xml:space="preserve"> research literature or using more informal approaches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95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00:05:33,986 --&gt; 00:05:36,074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such</w:t>
      </w:r>
      <w:proofErr w:type="gramEnd"/>
      <w:r w:rsidRPr="007A35FC">
        <w:rPr>
          <w:rFonts w:ascii="Courier New" w:hAnsi="Courier New" w:cs="Courier New"/>
        </w:rPr>
        <w:t xml:space="preserve"> as brainstorming.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96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00:05:37,462 --&gt; 00:05:39,112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Let us give</w:t>
      </w:r>
      <w:del w:id="226" w:author="Isabel.b" w:date="2017-08-21T06:40:00Z">
        <w:r w:rsidRPr="007A35FC" w:rsidDel="00AA7D82">
          <w:rPr>
            <w:rFonts w:ascii="Courier New" w:hAnsi="Courier New" w:cs="Courier New"/>
          </w:rPr>
          <w:delText>s</w:delText>
        </w:r>
      </w:del>
      <w:r w:rsidRPr="007A35FC">
        <w:rPr>
          <w:rFonts w:ascii="Courier New" w:hAnsi="Courier New" w:cs="Courier New"/>
        </w:rPr>
        <w:t xml:space="preserve"> some examples.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97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00:05:39,362 --&gt; 00:05:43,586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del w:id="227" w:author="Isabel.b" w:date="2017-08-21T06:41:00Z">
        <w:r w:rsidRPr="007A35FC" w:rsidDel="00AA7D82">
          <w:rPr>
            <w:rFonts w:ascii="Courier New" w:hAnsi="Courier New" w:cs="Courier New"/>
          </w:rPr>
          <w:delText xml:space="preserve">You </w:delText>
        </w:r>
      </w:del>
      <w:ins w:id="228" w:author="Isabel.b" w:date="2017-08-21T06:41:00Z">
        <w:r w:rsidR="00AA7D82">
          <w:rPr>
            <w:rFonts w:ascii="Courier New" w:hAnsi="Courier New" w:cs="Courier New"/>
          </w:rPr>
          <w:t>We</w:t>
        </w:r>
        <w:r w:rsidR="00AA7D82" w:rsidRPr="007A35FC">
          <w:rPr>
            <w:rFonts w:ascii="Courier New" w:hAnsi="Courier New" w:cs="Courier New"/>
          </w:rPr>
          <w:t xml:space="preserve"> </w:t>
        </w:r>
      </w:ins>
      <w:r w:rsidRPr="007A35FC">
        <w:rPr>
          <w:rFonts w:ascii="Courier New" w:hAnsi="Courier New" w:cs="Courier New"/>
        </w:rPr>
        <w:t>want to identify barriers or facilitators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98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00:05:43,811 --&gt; 00:05:47,511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related</w:t>
      </w:r>
      <w:proofErr w:type="gramEnd"/>
      <w:r w:rsidRPr="007A35FC">
        <w:rPr>
          <w:rFonts w:ascii="Courier New" w:hAnsi="Courier New" w:cs="Courier New"/>
        </w:rPr>
        <w:t xml:space="preserve"> to bed-net delivery in African countries.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99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00:05:48,610 --&gt; 00:05:51,222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We can use a revision of the literature.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100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00:05:51,497 --&gt; 00:05:57,560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For example, this paper is on a systematic review on the subject.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101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00:05:57,786 --&gt; 00:06:02,736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And the authors found that stock-outs and poor logistics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102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00:06:02,961 --&gt; 00:06:05,936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for</w:t>
      </w:r>
      <w:proofErr w:type="gramEnd"/>
      <w:r w:rsidRPr="007A35FC">
        <w:rPr>
          <w:rFonts w:ascii="Courier New" w:hAnsi="Courier New" w:cs="Courier New"/>
        </w:rPr>
        <w:t xml:space="preserve"> bed-net procurement and transport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103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00:06:06,136 --&gt; 00:06:07,635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are</w:t>
      </w:r>
      <w:proofErr w:type="gramEnd"/>
      <w:r w:rsidRPr="007A35FC">
        <w:rPr>
          <w:rFonts w:ascii="Courier New" w:hAnsi="Courier New" w:cs="Courier New"/>
        </w:rPr>
        <w:t xml:space="preserve"> potential barriers.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104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00:06:07,848 --&gt; 00:06:12,911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And they</w:t>
      </w:r>
      <w:del w:id="229" w:author="Isabel.b" w:date="2017-08-21T06:41:00Z">
        <w:r w:rsidRPr="007A35FC" w:rsidDel="00AA7D82">
          <w:rPr>
            <w:rFonts w:ascii="Courier New" w:hAnsi="Courier New" w:cs="Courier New"/>
          </w:rPr>
          <w:delText>'ve</w:delText>
        </w:r>
      </w:del>
      <w:r w:rsidRPr="007A35FC">
        <w:rPr>
          <w:rFonts w:ascii="Courier New" w:hAnsi="Courier New" w:cs="Courier New"/>
        </w:rPr>
        <w:t xml:space="preserve"> also found that training and supervision of staff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105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00:06:13,923 --&gt; 00:06:17,486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are</w:t>
      </w:r>
      <w:proofErr w:type="gramEnd"/>
      <w:r w:rsidRPr="007A35FC">
        <w:rPr>
          <w:rFonts w:ascii="Courier New" w:hAnsi="Courier New" w:cs="Courier New"/>
        </w:rPr>
        <w:t xml:space="preserve"> potential facilitators to implementation.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106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00:06:18,385 --&gt; 00:06:22,772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Another example is related to the community-directed interventions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107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00:06:23,009 --&gt; 00:06:24,986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lastRenderedPageBreak/>
        <w:t>that</w:t>
      </w:r>
      <w:proofErr w:type="gramEnd"/>
      <w:r w:rsidRPr="007A35FC">
        <w:rPr>
          <w:rFonts w:ascii="Courier New" w:hAnsi="Courier New" w:cs="Courier New"/>
        </w:rPr>
        <w:t xml:space="preserve"> you saw in the first module.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108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00:06:25,261 --&gt; 00:06:26,073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Do you remember?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109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00:06:26,785 --&gt; 00:06:29,923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In this case, there is a conceptual model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110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00:06:30,136 --&gt; 00:06:35,898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of</w:t>
      </w:r>
      <w:proofErr w:type="gramEnd"/>
      <w:r w:rsidRPr="007A35FC">
        <w:rPr>
          <w:rFonts w:ascii="Courier New" w:hAnsi="Courier New" w:cs="Courier New"/>
        </w:rPr>
        <w:t xml:space="preserve"> critical factors in the community-directed intervention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111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00:06:36,323 --&gt; 00:06:40,060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that</w:t>
      </w:r>
      <w:proofErr w:type="gramEnd"/>
      <w:r w:rsidRPr="007A35FC">
        <w:rPr>
          <w:rFonts w:ascii="Courier New" w:hAnsi="Courier New" w:cs="Courier New"/>
        </w:rPr>
        <w:t xml:space="preserve"> has already been developed.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112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00:06:41,748 --&gt; 00:06:44,797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Now that we saw different approaches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113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00:06:45,023 --&gt; 00:06:48,698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for</w:t>
      </w:r>
      <w:proofErr w:type="gramEnd"/>
      <w:r w:rsidRPr="007A35FC">
        <w:rPr>
          <w:rFonts w:ascii="Courier New" w:hAnsi="Courier New" w:cs="Courier New"/>
        </w:rPr>
        <w:t xml:space="preserve"> </w:t>
      </w:r>
      <w:ins w:id="230" w:author="Isabel.b" w:date="2017-08-21T06:43:00Z">
        <w:r w:rsidR="00D80F20">
          <w:rPr>
            <w:rFonts w:ascii="Courier New" w:hAnsi="Courier New" w:cs="Courier New"/>
          </w:rPr>
          <w:t xml:space="preserve">the </w:t>
        </w:r>
      </w:ins>
      <w:r w:rsidRPr="007A35FC">
        <w:rPr>
          <w:rFonts w:ascii="Courier New" w:hAnsi="Courier New" w:cs="Courier New"/>
        </w:rPr>
        <w:t xml:space="preserve">identification </w:t>
      </w:r>
      <w:del w:id="231" w:author="Isabel.b" w:date="2017-08-21T06:41:00Z">
        <w:r w:rsidRPr="007A35FC" w:rsidDel="00AA7D82">
          <w:rPr>
            <w:rFonts w:ascii="Courier New" w:hAnsi="Courier New" w:cs="Courier New"/>
          </w:rPr>
          <w:delText xml:space="preserve"> </w:delText>
        </w:r>
      </w:del>
      <w:r w:rsidRPr="007A35FC">
        <w:rPr>
          <w:rFonts w:ascii="Courier New" w:hAnsi="Courier New" w:cs="Courier New"/>
        </w:rPr>
        <w:t xml:space="preserve">of </w:t>
      </w:r>
      <w:del w:id="232" w:author="Isabel.b" w:date="2017-08-21T06:42:00Z">
        <w:r w:rsidRPr="007A35FC" w:rsidDel="00AA7D82">
          <w:rPr>
            <w:rFonts w:ascii="Courier New" w:hAnsi="Courier New" w:cs="Courier New"/>
          </w:rPr>
          <w:delText xml:space="preserve">a </w:delText>
        </w:r>
      </w:del>
      <w:ins w:id="233" w:author="Isabel.b" w:date="2017-08-21T06:42:00Z">
        <w:r w:rsidR="00AA7D82">
          <w:rPr>
            <w:rFonts w:ascii="Courier New" w:hAnsi="Courier New" w:cs="Courier New"/>
          </w:rPr>
          <w:t>the</w:t>
        </w:r>
        <w:r w:rsidR="00AA7D82" w:rsidRPr="007A35FC">
          <w:rPr>
            <w:rFonts w:ascii="Courier New" w:hAnsi="Courier New" w:cs="Courier New"/>
          </w:rPr>
          <w:t xml:space="preserve"> </w:t>
        </w:r>
      </w:ins>
      <w:r w:rsidRPr="007A35FC">
        <w:rPr>
          <w:rFonts w:ascii="Courier New" w:hAnsi="Courier New" w:cs="Courier New"/>
        </w:rPr>
        <w:t>determinant</w:t>
      </w:r>
      <w:ins w:id="234" w:author="Isabel.b" w:date="2017-08-21T06:42:00Z">
        <w:r w:rsidR="00AA7D82">
          <w:rPr>
            <w:rFonts w:ascii="Courier New" w:hAnsi="Courier New" w:cs="Courier New"/>
          </w:rPr>
          <w:t>s</w:t>
        </w:r>
      </w:ins>
      <w:r w:rsidRPr="007A35FC">
        <w:rPr>
          <w:rFonts w:ascii="Courier New" w:hAnsi="Courier New" w:cs="Courier New"/>
        </w:rPr>
        <w:t xml:space="preserve"> of practice,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114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00:06:49,048 --&gt; 00:06:51,647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we</w:t>
      </w:r>
      <w:proofErr w:type="gramEnd"/>
      <w:r w:rsidRPr="007A35FC">
        <w:rPr>
          <w:rFonts w:ascii="Courier New" w:hAnsi="Courier New" w:cs="Courier New"/>
        </w:rPr>
        <w:t xml:space="preserve"> must try to provide a justification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115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00:06:51,910 --&gt; 00:06:56,347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for</w:t>
      </w:r>
      <w:proofErr w:type="gramEnd"/>
      <w:r w:rsidRPr="007A35FC">
        <w:rPr>
          <w:rFonts w:ascii="Courier New" w:hAnsi="Courier New" w:cs="Courier New"/>
        </w:rPr>
        <w:t xml:space="preserve"> the selection of a particular implementation strategy.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116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00:06:57,323 --&gt; 00:07:02,310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Let's go back to the example related to the delivery of bed-nets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117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00:07:02,560 --&gt; 00:07:03,798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in</w:t>
      </w:r>
      <w:proofErr w:type="gramEnd"/>
      <w:r w:rsidRPr="007A35FC">
        <w:rPr>
          <w:rFonts w:ascii="Courier New" w:hAnsi="Courier New" w:cs="Courier New"/>
        </w:rPr>
        <w:t xml:space="preserve"> African countries.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118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00:07:04,523 --&gt; 00:07:05,634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What do we know?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119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00:07:05,860 --&gt; 00:07:09,309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We know that appropriate use of bed-nets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120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00:07:09,547 --&gt; 00:07:11,385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can</w:t>
      </w:r>
      <w:proofErr w:type="gramEnd"/>
      <w:r w:rsidRPr="007A35FC">
        <w:rPr>
          <w:rFonts w:ascii="Courier New" w:hAnsi="Courier New" w:cs="Courier New"/>
        </w:rPr>
        <w:t xml:space="preserve"> prevent malaria.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lastRenderedPageBreak/>
        <w:t>121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00:07:11,948 --&gt; 00:07:15,785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However, a percentage of children under five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122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00:07:16,023 --&gt; 00:07:18,697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sleeping</w:t>
      </w:r>
      <w:proofErr w:type="gramEnd"/>
      <w:r w:rsidRPr="007A35FC">
        <w:rPr>
          <w:rFonts w:ascii="Courier New" w:hAnsi="Courier New" w:cs="Courier New"/>
        </w:rPr>
        <w:t xml:space="preserve"> under bed-nets is still very low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123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00:07:18,872 --&gt; 00:07:20,810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in</w:t>
      </w:r>
      <w:proofErr w:type="gramEnd"/>
      <w:r w:rsidRPr="007A35FC">
        <w:rPr>
          <w:rFonts w:ascii="Courier New" w:hAnsi="Courier New" w:cs="Courier New"/>
        </w:rPr>
        <w:t xml:space="preserve"> many African countries.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124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00:07:21,709 --&gt; 00:07:26,659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We need first to identify potential barriers to implementation.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125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00:07:27,286 --&gt; 00:07:30,748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And then, we select the most appropriate strategy.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126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00:07:30,973 --&gt; 00:07:33,472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We know that in many countries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127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00:07:33,698 --&gt; 00:07:37,472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bed-net</w:t>
      </w:r>
      <w:proofErr w:type="gramEnd"/>
      <w:r w:rsidRPr="007A35FC">
        <w:rPr>
          <w:rFonts w:ascii="Courier New" w:hAnsi="Courier New" w:cs="Courier New"/>
        </w:rPr>
        <w:t xml:space="preserve"> distribution had been usually managed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128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00:07:37,709 --&gt; 00:07:39,097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by</w:t>
      </w:r>
      <w:proofErr w:type="gramEnd"/>
      <w:r w:rsidRPr="007A35FC">
        <w:rPr>
          <w:rFonts w:ascii="Courier New" w:hAnsi="Courier New" w:cs="Courier New"/>
        </w:rPr>
        <w:t xml:space="preserve"> the health system.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129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00:07:39,747 --&gt; 00:07:43,798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Many times, in the context of immunization campaigns.</w:t>
      </w:r>
      <w:proofErr w:type="gramEnd"/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130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00:07:44,397 --&gt; 00:07:45,886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At the time of this study,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131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00:07:46,523 --&gt; 00:07:51,634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the</w:t>
      </w:r>
      <w:proofErr w:type="gramEnd"/>
      <w:r w:rsidRPr="007A35FC">
        <w:rPr>
          <w:rFonts w:ascii="Courier New" w:hAnsi="Courier New" w:cs="Courier New"/>
        </w:rPr>
        <w:t xml:space="preserve"> concept of community based distribution of bed-nets was new.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132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00:07:52,834 --&gt; 00:07:56,272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Why the particular strategy was selected?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133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00:07:56,860 --&gt; 00:08:01,659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The strategies developed were based on previous effective strategies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134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00:08:01,884 --&gt; 00:08:06,433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lastRenderedPageBreak/>
        <w:t>used</w:t>
      </w:r>
      <w:proofErr w:type="gramEnd"/>
      <w:r w:rsidRPr="007A35FC">
        <w:rPr>
          <w:rFonts w:ascii="Courier New" w:hAnsi="Courier New" w:cs="Courier New"/>
        </w:rPr>
        <w:t xml:space="preserve"> </w:t>
      </w:r>
      <w:del w:id="235" w:author="Isabel.b" w:date="2017-08-21T06:44:00Z">
        <w:r w:rsidRPr="007A35FC" w:rsidDel="00D80F20">
          <w:rPr>
            <w:rFonts w:ascii="Courier New" w:hAnsi="Courier New" w:cs="Courier New"/>
          </w:rPr>
          <w:delText xml:space="preserve">to </w:delText>
        </w:r>
      </w:del>
      <w:ins w:id="236" w:author="Isabel.b" w:date="2017-08-21T06:44:00Z">
        <w:r w:rsidR="00D80F20">
          <w:rPr>
            <w:rFonts w:ascii="Courier New" w:hAnsi="Courier New" w:cs="Courier New"/>
          </w:rPr>
          <w:t>for</w:t>
        </w:r>
        <w:r w:rsidR="00D80F20" w:rsidRPr="007A35FC">
          <w:rPr>
            <w:rFonts w:ascii="Courier New" w:hAnsi="Courier New" w:cs="Courier New"/>
          </w:rPr>
          <w:t xml:space="preserve"> </w:t>
        </w:r>
      </w:ins>
      <w:r w:rsidRPr="007A35FC">
        <w:rPr>
          <w:rFonts w:ascii="Courier New" w:hAnsi="Courier New" w:cs="Courier New"/>
        </w:rPr>
        <w:t>the control and elimination of other diseases.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135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00:08:06,934 --&gt; 00:08:11,897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So, one possibility is to choose the implementation strategy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136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00:08:12,121 --&gt; 00:08:14,496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based</w:t>
      </w:r>
      <w:proofErr w:type="gramEnd"/>
      <w:r w:rsidRPr="007A35FC">
        <w:rPr>
          <w:rFonts w:ascii="Courier New" w:hAnsi="Courier New" w:cs="Courier New"/>
        </w:rPr>
        <w:t xml:space="preserve"> on empirical studies.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137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00:08:14,722 --&gt; 00:08:17,196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But the selection of the most appropriate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138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00:08:17,434 --&gt; 00:08:21,959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implementation</w:t>
      </w:r>
      <w:proofErr w:type="gramEnd"/>
      <w:r w:rsidRPr="007A35FC">
        <w:rPr>
          <w:rFonts w:ascii="Courier New" w:hAnsi="Courier New" w:cs="Courier New"/>
        </w:rPr>
        <w:t xml:space="preserve"> strategy can also  be done based on other factors.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139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00:08:22,371 --&gt; 00:08:25,709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For example, relevant theory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140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00:08:26,971 --&gt; 00:08:30,421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might</w:t>
      </w:r>
      <w:proofErr w:type="gramEnd"/>
      <w:r w:rsidRPr="007A35FC">
        <w:rPr>
          <w:rFonts w:ascii="Courier New" w:hAnsi="Courier New" w:cs="Courier New"/>
        </w:rPr>
        <w:t xml:space="preserve"> be appropriate to address the specific challenge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141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00:08:30,622 --&gt; 00:08:32,795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 xml:space="preserve"> </w:t>
      </w:r>
      <w:proofErr w:type="gramStart"/>
      <w:r w:rsidRPr="007A35FC">
        <w:rPr>
          <w:rFonts w:ascii="Courier New" w:hAnsi="Courier New" w:cs="Courier New"/>
        </w:rPr>
        <w:t>raised</w:t>
      </w:r>
      <w:proofErr w:type="gramEnd"/>
      <w:r w:rsidRPr="007A35FC">
        <w:rPr>
          <w:rFonts w:ascii="Courier New" w:hAnsi="Courier New" w:cs="Courier New"/>
        </w:rPr>
        <w:t xml:space="preserve"> by implementation context.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142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00:08:32,996 --&gt; 00:08:36,221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Another example is to base our choice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143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00:08:36,409 --&gt; 00:08:39,284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on</w:t>
      </w:r>
      <w:proofErr w:type="gramEnd"/>
      <w:r w:rsidRPr="007A35FC">
        <w:rPr>
          <w:rFonts w:ascii="Courier New" w:hAnsi="Courier New" w:cs="Courier New"/>
        </w:rPr>
        <w:t xml:space="preserve"> some pragmatic justification.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144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00:08:40,696 --&gt; 00:08:43,471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Finally, I would like to bring your attention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145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00:08:43,683 --&gt; 00:08:45,421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to</w:t>
      </w:r>
      <w:proofErr w:type="gramEnd"/>
      <w:r w:rsidRPr="007A35FC">
        <w:rPr>
          <w:rFonts w:ascii="Courier New" w:hAnsi="Courier New" w:cs="Courier New"/>
        </w:rPr>
        <w:t xml:space="preserve"> a very recent study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146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00:08:45,620 --&gt; 00:08:50,334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where</w:t>
      </w:r>
      <w:proofErr w:type="gramEnd"/>
      <w:r w:rsidRPr="007A35FC">
        <w:rPr>
          <w:rFonts w:ascii="Courier New" w:hAnsi="Courier New" w:cs="Courier New"/>
        </w:rPr>
        <w:t xml:space="preserve"> specific methods are proposed to improve the selection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147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00:08:50,546 --&gt; 00:08:53,008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of</w:t>
      </w:r>
      <w:proofErr w:type="gramEnd"/>
      <w:r w:rsidRPr="007A35FC">
        <w:rPr>
          <w:rFonts w:ascii="Courier New" w:hAnsi="Courier New" w:cs="Courier New"/>
        </w:rPr>
        <w:t xml:space="preserve"> implementations strategies.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lastRenderedPageBreak/>
        <w:t>148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00:08:55,284 --&gt; 00:08:57,745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In this paper, the authors propose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149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00:08:57,946 --&gt; 00:09:02,696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a</w:t>
      </w:r>
      <w:proofErr w:type="gramEnd"/>
      <w:r w:rsidRPr="007A35FC">
        <w:rPr>
          <w:rFonts w:ascii="Courier New" w:hAnsi="Courier New" w:cs="Courier New"/>
        </w:rPr>
        <w:t xml:space="preserve"> step by step process for selecting implementation strategies,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150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00:09:03,234 --&gt; 00:09:05,659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but</w:t>
      </w:r>
      <w:proofErr w:type="gramEnd"/>
      <w:r w:rsidRPr="007A35FC">
        <w:rPr>
          <w:rFonts w:ascii="Courier New" w:hAnsi="Courier New" w:cs="Courier New"/>
        </w:rPr>
        <w:t xml:space="preserve"> also, for engaging stakeholders.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151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00:09:06,359 --&gt; 00:09:08,946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This approach can be very useful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152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00:09:09,146 --&gt; 00:09:12,721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to</w:t>
      </w:r>
      <w:proofErr w:type="gramEnd"/>
      <w:r w:rsidRPr="007A35FC">
        <w:rPr>
          <w:rFonts w:ascii="Courier New" w:hAnsi="Courier New" w:cs="Courier New"/>
        </w:rPr>
        <w:t xml:space="preserve"> both researchers and program managers.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153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00:09:12,921 --&gt; 00:09:16,109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and</w:t>
      </w:r>
      <w:proofErr w:type="gramEnd"/>
      <w:r w:rsidRPr="007A35FC">
        <w:rPr>
          <w:rFonts w:ascii="Courier New" w:hAnsi="Courier New" w:cs="Courier New"/>
        </w:rPr>
        <w:t xml:space="preserve"> can be used in very different contexts.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154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00:09:16,984 --&gt; 00:09:20,158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However, because it is a very recent paper,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155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00:09:20,359 --&gt; 00:09:24,859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there</w:t>
      </w:r>
      <w:proofErr w:type="gramEnd"/>
      <w:r w:rsidRPr="007A35FC">
        <w:rPr>
          <w:rFonts w:ascii="Courier New" w:hAnsi="Courier New" w:cs="Courier New"/>
        </w:rPr>
        <w:t xml:space="preserve"> are still no practical examples related to diseases of poverty.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156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00:09:25,609 --&gt; 00:09:28,646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I strongly recommend you to read this study,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157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00:09:28,846 --&gt; 00:09:32,108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and</w:t>
      </w:r>
      <w:proofErr w:type="gramEnd"/>
      <w:r w:rsidRPr="007A35FC">
        <w:rPr>
          <w:rFonts w:ascii="Courier New" w:hAnsi="Courier New" w:cs="Courier New"/>
        </w:rPr>
        <w:t xml:space="preserve"> who knows if you are not going to be </w:t>
      </w:r>
      <w:ins w:id="237" w:author="Isabel.b" w:date="2017-08-21T06:44:00Z">
        <w:r w:rsidR="00D80F20">
          <w:rPr>
            <w:rFonts w:ascii="Courier New" w:hAnsi="Courier New" w:cs="Courier New"/>
          </w:rPr>
          <w:t xml:space="preserve">[a] </w:t>
        </w:r>
      </w:ins>
      <w:r w:rsidRPr="007A35FC">
        <w:rPr>
          <w:rFonts w:ascii="Courier New" w:hAnsi="Courier New" w:cs="Courier New"/>
        </w:rPr>
        <w:t>pioneer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158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00:09:32,334 --&gt; 00:09:33,859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in</w:t>
      </w:r>
      <w:proofErr w:type="gramEnd"/>
      <w:r w:rsidRPr="007A35FC">
        <w:rPr>
          <w:rFonts w:ascii="Courier New" w:hAnsi="Courier New" w:cs="Courier New"/>
        </w:rPr>
        <w:t xml:space="preserve"> its application.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159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00:09:34,433 --&gt; 00:09:39,934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So, don't forget, as I mentioned at the beginning of this lecture,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160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00:09:40,471 --&gt; 00:09:44,508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given</w:t>
      </w:r>
      <w:proofErr w:type="gramEnd"/>
      <w:r w:rsidRPr="007A35FC">
        <w:rPr>
          <w:rFonts w:ascii="Courier New" w:hAnsi="Courier New" w:cs="Courier New"/>
        </w:rPr>
        <w:t xml:space="preserve"> several possible implementation strategies,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161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00:09:44,708 --&gt; 00:09:47,559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lastRenderedPageBreak/>
        <w:t>we</w:t>
      </w:r>
      <w:proofErr w:type="gramEnd"/>
      <w:r w:rsidRPr="007A35FC">
        <w:rPr>
          <w:rFonts w:ascii="Courier New" w:hAnsi="Courier New" w:cs="Courier New"/>
        </w:rPr>
        <w:t xml:space="preserve"> should give a clear justification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162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00:09:47,759 --&gt; 00:09:51,671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of</w:t>
      </w:r>
      <w:proofErr w:type="gramEnd"/>
      <w:r w:rsidRPr="007A35FC">
        <w:rPr>
          <w:rFonts w:ascii="Courier New" w:hAnsi="Courier New" w:cs="Courier New"/>
        </w:rPr>
        <w:t xml:space="preserve"> why this specific strategy was selected.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163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00:09:52,921 --&gt; 00:09:56,684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If we choose a strategy that cannot be justified,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164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00:09:57,109 --&gt; 00:10:00,909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then</w:t>
      </w:r>
      <w:proofErr w:type="gramEnd"/>
      <w:r w:rsidRPr="007A35FC">
        <w:rPr>
          <w:rFonts w:ascii="Courier New" w:hAnsi="Courier New" w:cs="Courier New"/>
        </w:rPr>
        <w:t xml:space="preserve"> we should be careful about its application.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165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00:10:01,984 --&gt; 00:10:06,459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So, that brings me to the end of what I wanted to cover today.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166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00:10:07,634 --&gt; 00:10:11,209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The next lecture will be on research designs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167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00:10:11,409 --&gt; 00:10:14,809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proofErr w:type="gramStart"/>
      <w:r w:rsidRPr="007A35FC">
        <w:rPr>
          <w:rFonts w:ascii="Courier New" w:hAnsi="Courier New" w:cs="Courier New"/>
        </w:rPr>
        <w:t>and</w:t>
      </w:r>
      <w:proofErr w:type="gramEnd"/>
      <w:r w:rsidRPr="007A35FC">
        <w:rPr>
          <w:rFonts w:ascii="Courier New" w:hAnsi="Courier New" w:cs="Courier New"/>
        </w:rPr>
        <w:t xml:space="preserve"> will be presented by </w:t>
      </w:r>
      <w:del w:id="238" w:author="Isabel.b" w:date="2017-08-21T06:44:00Z">
        <w:r w:rsidRPr="007A35FC" w:rsidDel="00D80F20">
          <w:rPr>
            <w:rFonts w:ascii="Courier New" w:hAnsi="Courier New" w:cs="Courier New"/>
          </w:rPr>
          <w:delText xml:space="preserve">doctor </w:delText>
        </w:r>
      </w:del>
      <w:ins w:id="239" w:author="Isabel.b" w:date="2017-08-21T06:44:00Z">
        <w:r w:rsidR="00D80F20">
          <w:rPr>
            <w:rFonts w:ascii="Courier New" w:hAnsi="Courier New" w:cs="Courier New"/>
          </w:rPr>
          <w:t>D</w:t>
        </w:r>
        <w:r w:rsidR="00D80F20" w:rsidRPr="007A35FC">
          <w:rPr>
            <w:rFonts w:ascii="Courier New" w:hAnsi="Courier New" w:cs="Courier New"/>
          </w:rPr>
          <w:t xml:space="preserve">octor </w:t>
        </w:r>
      </w:ins>
      <w:r w:rsidRPr="007A35FC">
        <w:rPr>
          <w:rFonts w:ascii="Courier New" w:hAnsi="Courier New" w:cs="Courier New"/>
        </w:rPr>
        <w:t>Neil Alexander.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168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00:10:16,609 --&gt; 00:10:21,196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  <w:r w:rsidRPr="007A35FC">
        <w:rPr>
          <w:rFonts w:ascii="Courier New" w:hAnsi="Courier New" w:cs="Courier New"/>
        </w:rPr>
        <w:t>It's a pleasure to be with you today, and thank you for your attention.</w:t>
      </w:r>
    </w:p>
    <w:p w:rsidR="00D039E3" w:rsidRPr="007A35FC" w:rsidRDefault="00D039E3" w:rsidP="00D039E3">
      <w:pPr>
        <w:pStyle w:val="Textebrut"/>
        <w:rPr>
          <w:rFonts w:ascii="Courier New" w:hAnsi="Courier New" w:cs="Courier New"/>
        </w:rPr>
      </w:pPr>
    </w:p>
    <w:p w:rsidR="00D039E3" w:rsidRDefault="00D039E3" w:rsidP="00D039E3">
      <w:pPr>
        <w:pStyle w:val="Textebrut"/>
        <w:rPr>
          <w:rFonts w:ascii="Courier New" w:hAnsi="Courier New" w:cs="Courier New"/>
        </w:rPr>
      </w:pPr>
    </w:p>
    <w:p w:rsidR="00243CCC" w:rsidRDefault="00894CA5" w:rsidP="00D039E3">
      <w:pPr>
        <w:pStyle w:val="Textebrut"/>
        <w:rPr>
          <w:rFonts w:ascii="Courier New" w:hAnsi="Courier New" w:cs="Courier New"/>
        </w:rPr>
      </w:pPr>
      <w:hyperlink r:id="rId27" w:history="1">
        <w:r w:rsidR="00243CCC" w:rsidRPr="00DB2449">
          <w:rPr>
            <w:rStyle w:val="Lienhypertexte"/>
            <w:rFonts w:ascii="Courier New" w:hAnsi="Courier New" w:cs="Courier New"/>
          </w:rPr>
          <w:t>https://www.tdrmooc.org/courses/course-v1:TDR+IR+2016/courseware/e3524f7df8814f0db55058c4356eb3b1/3416cc9a3bfa48f0bd664074cf7beb35/?child=first</w:t>
        </w:r>
      </w:hyperlink>
    </w:p>
    <w:p w:rsidR="00243CCC" w:rsidRDefault="00243CCC" w:rsidP="00D039E3">
      <w:pPr>
        <w:pStyle w:val="Textebrut"/>
        <w:rPr>
          <w:rFonts w:ascii="Courier New" w:hAnsi="Courier New" w:cs="Courier New"/>
        </w:rPr>
      </w:pPr>
    </w:p>
    <w:p w:rsidR="00243CCC" w:rsidRPr="00243CCC" w:rsidRDefault="00243CCC" w:rsidP="00243CCC">
      <w:pPr>
        <w:spacing w:line="311" w:lineRule="atLeast"/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</w:pPr>
      <w:r w:rsidRPr="00243CCC"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  <w:t>Module 3: Designing Implementation Strategies &gt; Designing implementation strategies &gt; Practice assessment</w:t>
      </w:r>
    </w:p>
    <w:p w:rsidR="00243CCC" w:rsidRPr="00243CCC" w:rsidRDefault="00243CCC" w:rsidP="0024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243CCC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  <w:r w:rsidRPr="00243CCC">
        <w:rPr>
          <w:rFonts w:ascii="inherit" w:eastAsia="Times New Roman" w:hAnsi="inherit" w:cs="Times New Roman"/>
          <w:sz w:val="24"/>
          <w:szCs w:val="24"/>
          <w:lang w:eastAsia="ko-KR"/>
        </w:rPr>
        <w:t>Previous</w:t>
      </w:r>
    </w:p>
    <w:p w:rsidR="00243CCC" w:rsidRPr="00243CCC" w:rsidRDefault="00243CCC" w:rsidP="00243CCC">
      <w:pPr>
        <w:numPr>
          <w:ilvl w:val="0"/>
          <w:numId w:val="12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243CCC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video </w:t>
      </w:r>
      <w:r w:rsidRPr="00243CCC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Objectives</w:t>
      </w:r>
      <w:r w:rsidRPr="00243CCC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243CCC" w:rsidRPr="00243CCC" w:rsidRDefault="00243CCC" w:rsidP="00243CCC">
      <w:pPr>
        <w:numPr>
          <w:ilvl w:val="0"/>
          <w:numId w:val="12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243CCC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other </w:t>
      </w:r>
      <w:r w:rsidRPr="00243CCC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Practice assessment</w:t>
      </w:r>
      <w:r w:rsidRPr="00243CCC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243CCC" w:rsidRPr="00243CCC" w:rsidRDefault="00243CCC" w:rsidP="00243CCC">
      <w:pPr>
        <w:numPr>
          <w:ilvl w:val="0"/>
          <w:numId w:val="12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243CCC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other </w:t>
      </w:r>
      <w:r w:rsidRPr="00243CCC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Resources and References</w:t>
      </w:r>
      <w:r w:rsidRPr="00243CCC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243CCC" w:rsidRPr="00243CCC" w:rsidRDefault="00243CCC" w:rsidP="00243C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243CCC">
        <w:rPr>
          <w:rFonts w:ascii="inherit" w:eastAsia="Times New Roman" w:hAnsi="inherit" w:cs="Times New Roman"/>
          <w:sz w:val="24"/>
          <w:szCs w:val="24"/>
          <w:lang w:eastAsia="ko-KR"/>
        </w:rPr>
        <w:t>Next</w:t>
      </w:r>
      <w:r w:rsidRPr="00243CCC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</w:p>
    <w:p w:rsidR="00243CCC" w:rsidRPr="00243CCC" w:rsidRDefault="00243CCC" w:rsidP="00243CCC">
      <w:pPr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</w:pPr>
      <w:r w:rsidRPr="00243CCC"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  <w:t>Practice assessment</w:t>
      </w:r>
    </w:p>
    <w:p w:rsidR="00243CCC" w:rsidRPr="00243CCC" w:rsidRDefault="00243CCC" w:rsidP="00243C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243CCC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  <w:r w:rsidRPr="00243CCC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 xml:space="preserve">Click to </w:t>
      </w:r>
      <w:proofErr w:type="spellStart"/>
      <w:r w:rsidRPr="00243CCC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add</w:t>
      </w:r>
      <w:r w:rsidRPr="00243CCC">
        <w:rPr>
          <w:rFonts w:ascii="inherit" w:eastAsia="Times New Roman" w:hAnsi="inherit" w:cs="Times New Roman"/>
          <w:sz w:val="24"/>
          <w:szCs w:val="24"/>
          <w:lang w:eastAsia="ko-KR"/>
        </w:rPr>
        <w:t>Bookmark</w:t>
      </w:r>
      <w:proofErr w:type="spellEnd"/>
      <w:r w:rsidRPr="00243CCC">
        <w:rPr>
          <w:rFonts w:ascii="inherit" w:eastAsia="Times New Roman" w:hAnsi="inherit" w:cs="Times New Roman"/>
          <w:sz w:val="24"/>
          <w:szCs w:val="24"/>
          <w:lang w:eastAsia="ko-KR"/>
        </w:rPr>
        <w:t xml:space="preserve"> this page</w:t>
      </w:r>
    </w:p>
    <w:p w:rsidR="00243CCC" w:rsidRPr="00243CCC" w:rsidRDefault="00243CCC" w:rsidP="00243CCC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ko-KR"/>
        </w:rPr>
      </w:pPr>
      <w:r w:rsidRPr="00243CCC">
        <w:rPr>
          <w:rFonts w:ascii="Verdana" w:eastAsia="Times New Roman" w:hAnsi="Verdana" w:cs="Times New Roman"/>
          <w:b/>
          <w:bCs/>
          <w:color w:val="3C3C3C"/>
          <w:sz w:val="29"/>
          <w:lang w:eastAsia="ko-KR"/>
        </w:rPr>
        <w:t>Discussion</w:t>
      </w:r>
    </w:p>
    <w:p w:rsidR="00243CCC" w:rsidRPr="00243CCC" w:rsidRDefault="00243CCC" w:rsidP="00243CCC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</w:pPr>
      <w:r w:rsidRPr="00243CCC"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  <w:lastRenderedPageBreak/>
        <w:t>Consider the example related to </w:t>
      </w:r>
      <w:hyperlink r:id="rId28" w:tgtFrame="[object Object]" w:history="1">
        <w:r w:rsidRPr="00243CCC">
          <w:rPr>
            <w:rFonts w:ascii="inherit" w:eastAsia="Times New Roman" w:hAnsi="inherit" w:cs="Times New Roman"/>
            <w:b/>
            <w:bCs/>
            <w:color w:val="0079BC"/>
            <w:sz w:val="24"/>
            <w:szCs w:val="24"/>
            <w:u w:val="single"/>
            <w:lang w:eastAsia="ko-KR"/>
          </w:rPr>
          <w:t>Insecticide Treated Nets</w:t>
        </w:r>
      </w:hyperlink>
      <w:r w:rsidRPr="00243CCC"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  <w:t>, page 47, and 70-90:</w:t>
      </w:r>
    </w:p>
    <w:p w:rsidR="00243CCC" w:rsidRPr="00243CCC" w:rsidRDefault="00243CCC" w:rsidP="00243CCC">
      <w:pPr>
        <w:numPr>
          <w:ilvl w:val="0"/>
          <w:numId w:val="1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</w:pPr>
      <w:r w:rsidRPr="00243CCC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ko-KR"/>
        </w:rPr>
        <w:br/>
        <w:t>How</w:t>
      </w:r>
      <w:r w:rsidRPr="00243CCC"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  <w:t> did the authors identify the needs, barriers, or facilitators?</w:t>
      </w:r>
    </w:p>
    <w:p w:rsidR="00243CCC" w:rsidRPr="00243CCC" w:rsidRDefault="00243CCC" w:rsidP="00243CCC">
      <w:pPr>
        <w:numPr>
          <w:ilvl w:val="0"/>
          <w:numId w:val="1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</w:pPr>
      <w:r w:rsidRPr="00243CCC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ko-KR"/>
        </w:rPr>
        <w:t>What</w:t>
      </w:r>
      <w:r w:rsidRPr="00243CCC"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  <w:t xml:space="preserve"> type of strategy </w:t>
      </w:r>
      <w:del w:id="240" w:author="Isabel.b" w:date="2017-08-24T04:35:00Z">
        <w:r w:rsidRPr="00243CCC" w:rsidDel="00F739E1">
          <w:rPr>
            <w:rFonts w:ascii="Verdana" w:eastAsia="Times New Roman" w:hAnsi="Verdana" w:cs="Times New Roman"/>
            <w:color w:val="3C3C3C"/>
            <w:sz w:val="24"/>
            <w:szCs w:val="24"/>
            <w:lang w:eastAsia="ko-KR"/>
          </w:rPr>
          <w:delText xml:space="preserve">were </w:delText>
        </w:r>
      </w:del>
      <w:ins w:id="241" w:author="Isabel.b" w:date="2017-08-24T04:35:00Z">
        <w:r w:rsidR="00F739E1" w:rsidRPr="00243CCC">
          <w:rPr>
            <w:rFonts w:ascii="Verdana" w:eastAsia="Times New Roman" w:hAnsi="Verdana" w:cs="Times New Roman"/>
            <w:color w:val="3C3C3C"/>
            <w:sz w:val="24"/>
            <w:szCs w:val="24"/>
            <w:lang w:eastAsia="ko-KR"/>
          </w:rPr>
          <w:t>w</w:t>
        </w:r>
        <w:r w:rsidR="00F739E1">
          <w:rPr>
            <w:rFonts w:ascii="Verdana" w:eastAsia="Times New Roman" w:hAnsi="Verdana" w:cs="Times New Roman"/>
            <w:color w:val="3C3C3C"/>
            <w:sz w:val="24"/>
            <w:szCs w:val="24"/>
            <w:lang w:eastAsia="ko-KR"/>
          </w:rPr>
          <w:t>as</w:t>
        </w:r>
        <w:r w:rsidR="00F739E1" w:rsidRPr="00243CCC">
          <w:rPr>
            <w:rFonts w:ascii="Verdana" w:eastAsia="Times New Roman" w:hAnsi="Verdana" w:cs="Times New Roman"/>
            <w:color w:val="3C3C3C"/>
            <w:sz w:val="24"/>
            <w:szCs w:val="24"/>
            <w:lang w:eastAsia="ko-KR"/>
          </w:rPr>
          <w:t xml:space="preserve"> </w:t>
        </w:r>
      </w:ins>
      <w:r w:rsidRPr="00243CCC"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  <w:t>chose</w:t>
      </w:r>
      <w:ins w:id="242" w:author="Isabel.b" w:date="2017-08-24T04:35:00Z">
        <w:r w:rsidR="00F739E1">
          <w:rPr>
            <w:rFonts w:ascii="Verdana" w:eastAsia="Times New Roman" w:hAnsi="Verdana" w:cs="Times New Roman"/>
            <w:color w:val="3C3C3C"/>
            <w:sz w:val="24"/>
            <w:szCs w:val="24"/>
            <w:lang w:eastAsia="ko-KR"/>
          </w:rPr>
          <w:t>n</w:t>
        </w:r>
      </w:ins>
      <w:r w:rsidRPr="00243CCC"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  <w:t xml:space="preserve"> for ITNs?</w:t>
      </w:r>
    </w:p>
    <w:p w:rsidR="00243CCC" w:rsidRPr="00243CCC" w:rsidRDefault="00243CCC" w:rsidP="00243CCC">
      <w:pPr>
        <w:numPr>
          <w:ilvl w:val="0"/>
          <w:numId w:val="13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</w:pPr>
      <w:r w:rsidRPr="00243CCC">
        <w:rPr>
          <w:rFonts w:ascii="Verdana" w:eastAsia="Times New Roman" w:hAnsi="Verdana" w:cs="Times New Roman"/>
          <w:b/>
          <w:bCs/>
          <w:color w:val="3C3C3C"/>
          <w:sz w:val="24"/>
          <w:szCs w:val="24"/>
          <w:lang w:eastAsia="ko-KR"/>
        </w:rPr>
        <w:t>W</w:t>
      </w:r>
      <w:del w:id="243" w:author="Edith Certain" w:date="2017-09-18T15:44:00Z">
        <w:r w:rsidRPr="00243CCC" w:rsidDel="002977BD">
          <w:rPr>
            <w:rFonts w:ascii="Verdana" w:eastAsia="Times New Roman" w:hAnsi="Verdana" w:cs="Times New Roman"/>
            <w:b/>
            <w:bCs/>
            <w:color w:val="3C3C3C"/>
            <w:sz w:val="24"/>
            <w:szCs w:val="24"/>
            <w:lang w:eastAsia="ko-KR"/>
          </w:rPr>
          <w:delText>HY</w:delText>
        </w:r>
      </w:del>
      <w:ins w:id="244" w:author="Edith Certain" w:date="2017-09-18T15:44:00Z">
        <w:r w:rsidR="002977BD">
          <w:rPr>
            <w:rFonts w:ascii="Verdana" w:eastAsia="Times New Roman" w:hAnsi="Verdana" w:cs="Times New Roman"/>
            <w:b/>
            <w:bCs/>
            <w:color w:val="3C3C3C"/>
            <w:sz w:val="24"/>
            <w:szCs w:val="24"/>
            <w:lang w:eastAsia="ko-KR"/>
          </w:rPr>
          <w:t>hy</w:t>
        </w:r>
      </w:ins>
      <w:r w:rsidRPr="00243CCC"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  <w:t> did the authors choose this particular strategy?</w:t>
      </w:r>
    </w:p>
    <w:p w:rsidR="00243CCC" w:rsidRPr="00243CCC" w:rsidRDefault="00243CCC" w:rsidP="00243CCC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</w:pPr>
      <w:commentRangeStart w:id="245"/>
      <w:r w:rsidRPr="00243CCC"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  <w:t>Instructions on how to respond...</w:t>
      </w:r>
      <w:commentRangeEnd w:id="245"/>
      <w:r w:rsidR="002977BD">
        <w:rPr>
          <w:rStyle w:val="Marquedecommentaire"/>
        </w:rPr>
        <w:commentReference w:id="245"/>
      </w:r>
    </w:p>
    <w:p w:rsidR="00243CCC" w:rsidRDefault="00243CCC" w:rsidP="00D039E3">
      <w:pPr>
        <w:pStyle w:val="Textebrut"/>
        <w:rPr>
          <w:rFonts w:ascii="Courier New" w:hAnsi="Courier New" w:cs="Courier New"/>
        </w:rPr>
      </w:pPr>
    </w:p>
    <w:p w:rsidR="00243CCC" w:rsidRDefault="00894CA5" w:rsidP="00D039E3">
      <w:pPr>
        <w:pStyle w:val="Textebrut"/>
        <w:rPr>
          <w:rFonts w:ascii="Courier New" w:hAnsi="Courier New" w:cs="Courier New"/>
        </w:rPr>
      </w:pPr>
      <w:hyperlink r:id="rId29" w:history="1">
        <w:r w:rsidR="00243CCC" w:rsidRPr="00DB2449">
          <w:rPr>
            <w:rStyle w:val="Lienhypertexte"/>
            <w:rFonts w:ascii="Courier New" w:hAnsi="Courier New" w:cs="Courier New"/>
          </w:rPr>
          <w:t>https://www.tdrmooc.org/courses/course-v1:TDR+IR+2016/courseware/e3524f7df8814f0db55058c4356eb3b1/3416cc9a3bfa48f0bd664074cf7beb35/?child=first</w:t>
        </w:r>
      </w:hyperlink>
    </w:p>
    <w:p w:rsidR="00243CCC" w:rsidRDefault="00243CCC" w:rsidP="00D039E3">
      <w:pPr>
        <w:pStyle w:val="Textebrut"/>
        <w:rPr>
          <w:rFonts w:ascii="Courier New" w:hAnsi="Courier New" w:cs="Courier New"/>
        </w:rPr>
      </w:pPr>
    </w:p>
    <w:p w:rsidR="00243CCC" w:rsidRDefault="00243CCC" w:rsidP="00243CCC">
      <w:pPr>
        <w:shd w:val="clear" w:color="auto" w:fill="FFFFFF"/>
        <w:spacing w:line="311" w:lineRule="atLeast"/>
        <w:rPr>
          <w:rFonts w:ascii="Helvetica" w:hAnsi="Helvetica" w:cs="Helvetica"/>
          <w:color w:val="767676"/>
          <w:sz w:val="21"/>
          <w:szCs w:val="21"/>
        </w:rPr>
      </w:pPr>
      <w:r>
        <w:rPr>
          <w:rFonts w:ascii="Helvetica" w:hAnsi="Helvetica" w:cs="Helvetica"/>
          <w:color w:val="767676"/>
          <w:sz w:val="21"/>
          <w:szCs w:val="21"/>
        </w:rPr>
        <w:t>Module 3: Designing Implementation Strategies &gt; Designing implementation strategies &gt; Resources and References</w:t>
      </w:r>
    </w:p>
    <w:p w:rsidR="00243CCC" w:rsidRDefault="00243CCC" w:rsidP="00243C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> </w:t>
      </w:r>
      <w:r>
        <w:rPr>
          <w:rFonts w:ascii="inherit" w:hAnsi="inherit"/>
        </w:rPr>
        <w:t>Previous</w:t>
      </w:r>
    </w:p>
    <w:p w:rsidR="00243CCC" w:rsidRDefault="00243CCC" w:rsidP="00243CCC">
      <w:pPr>
        <w:numPr>
          <w:ilvl w:val="0"/>
          <w:numId w:val="14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video </w:t>
      </w:r>
      <w:r>
        <w:rPr>
          <w:rFonts w:ascii="Verdana" w:hAnsi="Verdana"/>
          <w:color w:val="FFFFFF"/>
        </w:rPr>
        <w:t>Objectives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243CCC" w:rsidRDefault="00243CCC" w:rsidP="00243CCC">
      <w:pPr>
        <w:numPr>
          <w:ilvl w:val="0"/>
          <w:numId w:val="14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other </w:t>
      </w:r>
      <w:r>
        <w:rPr>
          <w:rFonts w:ascii="Verdana" w:hAnsi="Verdana"/>
          <w:color w:val="FFFFFF"/>
        </w:rPr>
        <w:t>Practice assessment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243CCC" w:rsidRDefault="00243CCC" w:rsidP="00243CCC">
      <w:pPr>
        <w:numPr>
          <w:ilvl w:val="0"/>
          <w:numId w:val="14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other </w:t>
      </w:r>
      <w:r>
        <w:rPr>
          <w:rFonts w:ascii="Verdana" w:hAnsi="Verdana"/>
          <w:color w:val="FFFFFF"/>
        </w:rPr>
        <w:t>Resources and References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243CCC" w:rsidRDefault="00243CCC" w:rsidP="00243CCC">
      <w:pPr>
        <w:spacing w:line="240" w:lineRule="auto"/>
        <w:rPr>
          <w:rFonts w:ascii="Times New Roman" w:hAnsi="Times New Roman"/>
        </w:rPr>
      </w:pPr>
      <w:r>
        <w:rPr>
          <w:rFonts w:ascii="inherit" w:hAnsi="inherit"/>
        </w:rPr>
        <w:t>Next</w:t>
      </w:r>
      <w:r>
        <w:t> </w:t>
      </w:r>
    </w:p>
    <w:p w:rsidR="00243CCC" w:rsidRDefault="00243CCC" w:rsidP="00243CCC">
      <w:pPr>
        <w:pStyle w:val="Titre3"/>
        <w:spacing w:before="0" w:beforeAutospacing="0" w:after="0" w:afterAutospacing="0" w:line="336" w:lineRule="atLeast"/>
        <w:rPr>
          <w:rFonts w:ascii="Verdana" w:hAnsi="Verdana"/>
          <w:color w:val="3C3C3C"/>
          <w:sz w:val="36"/>
          <w:szCs w:val="36"/>
        </w:rPr>
      </w:pPr>
      <w:r>
        <w:rPr>
          <w:rFonts w:ascii="Verdana" w:hAnsi="Verdana"/>
          <w:color w:val="3C3C3C"/>
          <w:sz w:val="36"/>
          <w:szCs w:val="36"/>
        </w:rPr>
        <w:t>Resources and References</w:t>
      </w:r>
    </w:p>
    <w:p w:rsidR="00243CCC" w:rsidRDefault="00243CCC" w:rsidP="00243CCC">
      <w:pPr>
        <w:rPr>
          <w:rFonts w:ascii="Times New Roman" w:hAnsi="Times New Roman"/>
          <w:sz w:val="24"/>
          <w:szCs w:val="24"/>
        </w:rPr>
      </w:pPr>
      <w:r>
        <w:t> 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 xml:space="preserve">Click to </w:t>
      </w:r>
      <w:proofErr w:type="spellStart"/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add</w:t>
      </w:r>
      <w:r>
        <w:rPr>
          <w:rStyle w:val="bookmark-text"/>
          <w:rFonts w:ascii="inherit" w:hAnsi="inherit"/>
        </w:rPr>
        <w:t>Bookmark</w:t>
      </w:r>
      <w:proofErr w:type="spellEnd"/>
      <w:r>
        <w:rPr>
          <w:rStyle w:val="bookmark-text"/>
          <w:rFonts w:ascii="inherit" w:hAnsi="inherit"/>
        </w:rPr>
        <w:t xml:space="preserve"> this page</w:t>
      </w:r>
    </w:p>
    <w:p w:rsidR="00243CCC" w:rsidRDefault="00243CCC" w:rsidP="00243CCC">
      <w:pPr>
        <w:pStyle w:val="Titre3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Fonts w:ascii="Verdana" w:hAnsi="Verdana"/>
          <w:color w:val="3C3C3C"/>
          <w:sz w:val="29"/>
          <w:szCs w:val="29"/>
        </w:rPr>
        <w:t>Resources</w:t>
      </w:r>
    </w:p>
    <w:p w:rsidR="00243CCC" w:rsidRDefault="00243CCC" w:rsidP="00243CCC">
      <w:pPr>
        <w:numPr>
          <w:ilvl w:val="0"/>
          <w:numId w:val="15"/>
        </w:numPr>
        <w:spacing w:before="100" w:beforeAutospacing="1" w:after="170" w:line="336" w:lineRule="atLeast"/>
        <w:ind w:left="0"/>
        <w:rPr>
          <w:rFonts w:ascii="Times New Roman" w:hAnsi="Times New Roman"/>
          <w:color w:val="3C3C3C"/>
          <w:sz w:val="24"/>
          <w:szCs w:val="24"/>
        </w:rPr>
      </w:pPr>
      <w:r>
        <w:rPr>
          <w:rFonts w:ascii="inherit" w:hAnsi="inherit"/>
          <w:color w:val="3C3C3C"/>
        </w:rPr>
        <w:t>Presentation available for download </w:t>
      </w:r>
      <w:hyperlink r:id="rId30" w:tgtFrame="[object Object]" w:history="1">
        <w:r>
          <w:rPr>
            <w:rStyle w:val="Lienhypertexte"/>
            <w:rFonts w:ascii="inherit" w:hAnsi="inherit"/>
            <w:b/>
            <w:bCs/>
            <w:color w:val="0079BC"/>
          </w:rPr>
          <w:t>here</w:t>
        </w:r>
      </w:hyperlink>
      <w:r>
        <w:rPr>
          <w:rFonts w:ascii="inherit" w:hAnsi="inherit"/>
          <w:color w:val="3C3C3C"/>
        </w:rPr>
        <w:t>.</w:t>
      </w:r>
    </w:p>
    <w:p w:rsidR="00243CCC" w:rsidRDefault="00894CA5" w:rsidP="00243CCC">
      <w:pPr>
        <w:numPr>
          <w:ilvl w:val="0"/>
          <w:numId w:val="15"/>
        </w:numPr>
        <w:spacing w:before="100" w:beforeAutospacing="1" w:after="170" w:line="336" w:lineRule="atLeast"/>
        <w:ind w:left="0"/>
        <w:rPr>
          <w:color w:val="3C3C3C"/>
        </w:rPr>
      </w:pPr>
      <w:hyperlink r:id="rId31" w:tgtFrame="[object Object]" w:history="1">
        <w:r w:rsidR="00243CCC">
          <w:rPr>
            <w:rStyle w:val="Lienhypertexte"/>
            <w:rFonts w:ascii="inherit" w:hAnsi="inherit"/>
            <w:color w:val="0079BC"/>
          </w:rPr>
          <w:t>Video on Dengue</w:t>
        </w:r>
      </w:hyperlink>
    </w:p>
    <w:p w:rsidR="00243CCC" w:rsidRDefault="00243CCC" w:rsidP="00243CCC">
      <w:pPr>
        <w:pStyle w:val="Titre3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Style w:val="lev"/>
          <w:rFonts w:ascii="Verdana" w:hAnsi="Verdana"/>
          <w:b/>
          <w:bCs/>
          <w:color w:val="3C3C3C"/>
          <w:sz w:val="29"/>
          <w:szCs w:val="29"/>
        </w:rPr>
        <w:t>References</w:t>
      </w:r>
    </w:p>
    <w:p w:rsidR="00243CCC" w:rsidRDefault="00243CCC" w:rsidP="00243CCC">
      <w:pPr>
        <w:numPr>
          <w:ilvl w:val="0"/>
          <w:numId w:val="16"/>
        </w:numPr>
        <w:spacing w:before="100" w:beforeAutospacing="1" w:after="170" w:line="336" w:lineRule="atLeast"/>
        <w:ind w:left="0"/>
        <w:rPr>
          <w:rFonts w:ascii="Times New Roman" w:hAnsi="Times New Roman"/>
          <w:color w:val="3C3C3C"/>
          <w:sz w:val="24"/>
          <w:szCs w:val="24"/>
        </w:rPr>
      </w:pPr>
      <w:r>
        <w:rPr>
          <w:color w:val="3C3C3C"/>
        </w:rPr>
        <w:t xml:space="preserve">1. </w:t>
      </w:r>
      <w:proofErr w:type="spellStart"/>
      <w:ins w:id="246" w:author="Isabel.b" w:date="2017-08-31T10:51:00Z">
        <w:r w:rsidR="003C5E6B">
          <w:rPr>
            <w:rFonts w:ascii="Helvetica" w:hAnsi="Helvetica"/>
            <w:color w:val="26282A"/>
            <w:sz w:val="20"/>
            <w:szCs w:val="20"/>
            <w:shd w:val="clear" w:color="auto" w:fill="FFFFFF"/>
          </w:rPr>
          <w:t>Gyapong</w:t>
        </w:r>
        <w:proofErr w:type="spellEnd"/>
        <w:r w:rsidR="003C5E6B">
          <w:rPr>
            <w:rFonts w:ascii="Helvetica" w:hAnsi="Helvetica"/>
            <w:color w:val="26282A"/>
            <w:sz w:val="20"/>
            <w:szCs w:val="20"/>
            <w:shd w:val="clear" w:color="auto" w:fill="FFFFFF"/>
          </w:rPr>
          <w:t xml:space="preserve"> M</w:t>
        </w:r>
      </w:ins>
      <w:ins w:id="247" w:author="Isabel.b" w:date="2017-09-01T05:00:00Z">
        <w:r w:rsidR="003155BB">
          <w:rPr>
            <w:rFonts w:ascii="Helvetica" w:hAnsi="Helvetica"/>
            <w:color w:val="26282A"/>
            <w:sz w:val="20"/>
            <w:szCs w:val="20"/>
            <w:shd w:val="clear" w:color="auto" w:fill="FFFFFF"/>
          </w:rPr>
          <w:t>,</w:t>
        </w:r>
      </w:ins>
      <w:ins w:id="248" w:author="Isabel.b" w:date="2017-08-31T10:51:00Z">
        <w:r w:rsidR="003C5E6B">
          <w:rPr>
            <w:rFonts w:ascii="Helvetica" w:hAnsi="Helvetica"/>
            <w:color w:val="26282A"/>
            <w:sz w:val="20"/>
            <w:szCs w:val="20"/>
            <w:shd w:val="clear" w:color="auto" w:fill="FFFFFF"/>
          </w:rPr>
          <w:t xml:space="preserve"> </w:t>
        </w:r>
        <w:proofErr w:type="spellStart"/>
        <w:r w:rsidR="003C5E6B">
          <w:rPr>
            <w:rFonts w:ascii="Helvetica" w:hAnsi="Helvetica"/>
            <w:color w:val="26282A"/>
            <w:sz w:val="20"/>
            <w:szCs w:val="20"/>
            <w:shd w:val="clear" w:color="auto" w:fill="FFFFFF"/>
          </w:rPr>
          <w:t>Garshong</w:t>
        </w:r>
        <w:proofErr w:type="spellEnd"/>
        <w:r w:rsidR="003C5E6B">
          <w:rPr>
            <w:rFonts w:ascii="Helvetica" w:hAnsi="Helvetica"/>
            <w:color w:val="26282A"/>
            <w:sz w:val="20"/>
            <w:szCs w:val="20"/>
            <w:shd w:val="clear" w:color="auto" w:fill="FFFFFF"/>
          </w:rPr>
          <w:t xml:space="preserve"> B. </w:t>
        </w:r>
        <w:r w:rsidR="003C5E6B">
          <w:rPr>
            <w:rFonts w:ascii="Helvetica" w:hAnsi="Helvetica"/>
            <w:i/>
            <w:iCs/>
            <w:color w:val="26282A"/>
            <w:sz w:val="20"/>
            <w:szCs w:val="20"/>
            <w:shd w:val="clear" w:color="auto" w:fill="FFFFFF"/>
          </w:rPr>
          <w:t>Lessons learned in home management of malaria: implementation research in four African countries.</w:t>
        </w:r>
        <w:r w:rsidR="003C5E6B">
          <w:rPr>
            <w:rFonts w:ascii="Helvetica" w:hAnsi="Helvetica"/>
            <w:color w:val="26282A"/>
            <w:sz w:val="20"/>
            <w:szCs w:val="20"/>
            <w:shd w:val="clear" w:color="auto" w:fill="FFFFFF"/>
          </w:rPr>
          <w:t xml:space="preserve">  Geneva, World Health Organization on behalf of the Special </w:t>
        </w:r>
        <w:proofErr w:type="spellStart"/>
        <w:r w:rsidR="003C5E6B">
          <w:rPr>
            <w:rFonts w:ascii="Helvetica" w:hAnsi="Helvetica"/>
            <w:color w:val="26282A"/>
            <w:sz w:val="20"/>
            <w:szCs w:val="20"/>
            <w:shd w:val="clear" w:color="auto" w:fill="FFFFFF"/>
          </w:rPr>
          <w:t>Programme</w:t>
        </w:r>
        <w:proofErr w:type="spellEnd"/>
        <w:r w:rsidR="003C5E6B">
          <w:rPr>
            <w:rFonts w:ascii="Helvetica" w:hAnsi="Helvetica"/>
            <w:color w:val="26282A"/>
            <w:sz w:val="20"/>
            <w:szCs w:val="20"/>
            <w:shd w:val="clear" w:color="auto" w:fill="FFFFFF"/>
          </w:rPr>
          <w:t xml:space="preserve"> for Research and Training in Tropical Diseases</w:t>
        </w:r>
        <w:proofErr w:type="gramStart"/>
        <w:r w:rsidR="003C5E6B">
          <w:rPr>
            <w:rFonts w:ascii="Helvetica" w:hAnsi="Helvetica"/>
            <w:color w:val="26282A"/>
            <w:sz w:val="20"/>
            <w:szCs w:val="20"/>
            <w:shd w:val="clear" w:color="auto" w:fill="FFFFFF"/>
          </w:rPr>
          <w:t>,2007</w:t>
        </w:r>
        <w:proofErr w:type="gramEnd"/>
        <w:r w:rsidR="003C5E6B">
          <w:rPr>
            <w:rFonts w:ascii="Helvetica" w:hAnsi="Helvetica"/>
            <w:color w:val="26282A"/>
            <w:sz w:val="20"/>
            <w:szCs w:val="20"/>
            <w:shd w:val="clear" w:color="auto" w:fill="FFFFFF"/>
          </w:rPr>
          <w:t>.</w:t>
        </w:r>
      </w:ins>
      <w:del w:id="249" w:author="Isabel.b" w:date="2017-08-31T10:51:00Z">
        <w:r w:rsidDel="003C5E6B">
          <w:rPr>
            <w:color w:val="3C3C3C"/>
          </w:rPr>
          <w:delText>Gyapong M, World Health Organization: UNICEF/UNDP/World Bank/WHO Special Programme for Research and Training in Tropical Diseases. Lessons learned in home management of malaria : implementation research in four African countries. Geneva: World Health Organization; 2007</w:delText>
        </w:r>
      </w:del>
      <w:r>
        <w:rPr>
          <w:color w:val="3C3C3C"/>
        </w:rPr>
        <w:t>. </w:t>
      </w:r>
      <w:hyperlink r:id="rId32" w:tgtFrame="[object Object]" w:history="1">
        <w:r>
          <w:rPr>
            <w:rStyle w:val="Lienhypertexte"/>
            <w:rFonts w:ascii="inherit" w:hAnsi="inherit"/>
            <w:b/>
            <w:bCs/>
            <w:color w:val="0079BC"/>
          </w:rPr>
          <w:t>Document here</w:t>
        </w:r>
      </w:hyperlink>
      <w:r>
        <w:rPr>
          <w:color w:val="3C3C3C"/>
        </w:rPr>
        <w:t>. </w:t>
      </w:r>
    </w:p>
    <w:p w:rsidR="00243CCC" w:rsidRDefault="00243CCC" w:rsidP="00243CCC">
      <w:pPr>
        <w:numPr>
          <w:ilvl w:val="0"/>
          <w:numId w:val="16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lastRenderedPageBreak/>
        <w:t xml:space="preserve">2. </w:t>
      </w:r>
      <w:ins w:id="250" w:author="Isabel.b" w:date="2017-08-31T11:42:00Z">
        <w:r w:rsidR="000D316D">
          <w:rPr>
            <w:color w:val="3C3C3C"/>
          </w:rPr>
          <w:t xml:space="preserve">UNICEF/UNDP/World Bank/WHO Special </w:t>
        </w:r>
        <w:proofErr w:type="spellStart"/>
        <w:r w:rsidR="000D316D">
          <w:rPr>
            <w:color w:val="3C3C3C"/>
          </w:rPr>
          <w:t>Programme</w:t>
        </w:r>
        <w:proofErr w:type="spellEnd"/>
        <w:r w:rsidR="000D316D">
          <w:rPr>
            <w:color w:val="3C3C3C"/>
          </w:rPr>
          <w:t xml:space="preserve"> for Research and Training in Tropical Diseases. </w:t>
        </w:r>
        <w:r w:rsidR="000D316D" w:rsidRPr="00D832FF">
          <w:rPr>
            <w:i/>
            <w:color w:val="3C3C3C"/>
          </w:rPr>
          <w:t>Community-directed interventions for major health problems in Africa: a multi-country study: final report</w:t>
        </w:r>
        <w:r w:rsidR="000D316D">
          <w:rPr>
            <w:color w:val="3C3C3C"/>
          </w:rPr>
          <w:t>. Geneva, World Health Organization, 2008. </w:t>
        </w:r>
      </w:ins>
      <w:del w:id="251" w:author="Isabel.b" w:date="2017-08-31T11:42:00Z">
        <w:r w:rsidDel="000D316D">
          <w:rPr>
            <w:color w:val="3C3C3C"/>
          </w:rPr>
          <w:delText>World Health Organization: UNICEF/UNDP/World Bank/WHO Special Programme for Research and Training in Tropical Diseases. Community-directed interventions for major health problems in Africa: a multi-country study: final report. Geneva: World Health Organization; 2008</w:delText>
        </w:r>
      </w:del>
      <w:del w:id="252" w:author="Isabel.b" w:date="2017-09-01T05:03:00Z">
        <w:r w:rsidDel="003155BB">
          <w:rPr>
            <w:color w:val="3C3C3C"/>
          </w:rPr>
          <w:delText>.</w:delText>
        </w:r>
      </w:del>
      <w:r>
        <w:rPr>
          <w:color w:val="3C3C3C"/>
        </w:rPr>
        <w:t> </w:t>
      </w:r>
      <w:hyperlink r:id="rId33" w:tgtFrame="[object Object]" w:history="1">
        <w:r>
          <w:rPr>
            <w:rStyle w:val="Lienhypertexte"/>
            <w:rFonts w:ascii="inherit" w:hAnsi="inherit"/>
            <w:b/>
            <w:bCs/>
            <w:color w:val="0079BC"/>
          </w:rPr>
          <w:t>Document here</w:t>
        </w:r>
      </w:hyperlink>
      <w:r>
        <w:rPr>
          <w:color w:val="3C3C3C"/>
        </w:rPr>
        <w:t>. </w:t>
      </w:r>
    </w:p>
    <w:p w:rsidR="00243CCC" w:rsidRDefault="00243CCC" w:rsidP="00243CCC">
      <w:pPr>
        <w:numPr>
          <w:ilvl w:val="0"/>
          <w:numId w:val="16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 xml:space="preserve">3. </w:t>
      </w:r>
      <w:proofErr w:type="spellStart"/>
      <w:r>
        <w:rPr>
          <w:color w:val="3C3C3C"/>
        </w:rPr>
        <w:t>Flottorp</w:t>
      </w:r>
      <w:proofErr w:type="spellEnd"/>
      <w:r>
        <w:rPr>
          <w:color w:val="3C3C3C"/>
        </w:rPr>
        <w:t xml:space="preserve"> SA, </w:t>
      </w:r>
      <w:del w:id="253" w:author="Isabel.b" w:date="2017-08-24T04:39:00Z">
        <w:r w:rsidDel="00F739E1">
          <w:rPr>
            <w:color w:val="3C3C3C"/>
          </w:rPr>
          <w:delText xml:space="preserve">Oxman AD, Krause J, Musila NR, Wensing M, Godycki-Cwirko M, </w:delText>
        </w:r>
      </w:del>
      <w:r>
        <w:rPr>
          <w:color w:val="3C3C3C"/>
        </w:rPr>
        <w:t xml:space="preserve">et al. A checklist for identifying determinants of practice: a systematic review and synthesis of frameworks and taxonomies of factors that prevent or enable improvements in healthcare professional practice. </w:t>
      </w:r>
      <w:r w:rsidR="00894CA5" w:rsidRPr="00894CA5">
        <w:rPr>
          <w:i/>
          <w:color w:val="3C3C3C"/>
          <w:rPrChange w:id="254" w:author="Isabel.b" w:date="2017-08-31T11:43:00Z">
            <w:rPr>
              <w:color w:val="3C3C3C"/>
            </w:rPr>
          </w:rPrChange>
        </w:rPr>
        <w:t>Implement</w:t>
      </w:r>
      <w:ins w:id="255" w:author="Isabel.b" w:date="2017-08-31T11:43:00Z">
        <w:r w:rsidR="00894CA5" w:rsidRPr="00894CA5">
          <w:rPr>
            <w:i/>
            <w:color w:val="3C3C3C"/>
            <w:rPrChange w:id="256" w:author="Isabel.b" w:date="2017-08-31T11:43:00Z">
              <w:rPr>
                <w:color w:val="3C3C3C"/>
              </w:rPr>
            </w:rPrChange>
          </w:rPr>
          <w:t>ation</w:t>
        </w:r>
      </w:ins>
      <w:r w:rsidR="00894CA5" w:rsidRPr="00894CA5">
        <w:rPr>
          <w:i/>
          <w:color w:val="3C3C3C"/>
          <w:rPrChange w:id="257" w:author="Isabel.b" w:date="2017-08-31T11:43:00Z">
            <w:rPr>
              <w:color w:val="3C3C3C"/>
            </w:rPr>
          </w:rPrChange>
        </w:rPr>
        <w:t xml:space="preserve"> </w:t>
      </w:r>
      <w:ins w:id="258" w:author="Isabel.b" w:date="2017-09-01T03:40:00Z">
        <w:r w:rsidR="006D4489">
          <w:rPr>
            <w:i/>
            <w:color w:val="3C3C3C"/>
          </w:rPr>
          <w:t>s</w:t>
        </w:r>
      </w:ins>
      <w:del w:id="259" w:author="Isabel.b" w:date="2017-09-01T03:40:00Z">
        <w:r w:rsidR="00894CA5" w:rsidRPr="00894CA5">
          <w:rPr>
            <w:i/>
            <w:color w:val="3C3C3C"/>
            <w:rPrChange w:id="260" w:author="Isabel.b" w:date="2017-08-31T11:43:00Z">
              <w:rPr>
                <w:color w:val="3C3C3C"/>
              </w:rPr>
            </w:rPrChange>
          </w:rPr>
          <w:delText>S</w:delText>
        </w:r>
      </w:del>
      <w:r w:rsidR="00894CA5" w:rsidRPr="00894CA5">
        <w:rPr>
          <w:i/>
          <w:color w:val="3C3C3C"/>
          <w:rPrChange w:id="261" w:author="Isabel.b" w:date="2017-08-31T11:43:00Z">
            <w:rPr>
              <w:color w:val="3C3C3C"/>
            </w:rPr>
          </w:rPrChange>
        </w:rPr>
        <w:t>ci</w:t>
      </w:r>
      <w:ins w:id="262" w:author="Isabel.b" w:date="2017-08-31T11:43:00Z">
        <w:r w:rsidR="00894CA5" w:rsidRPr="00894CA5">
          <w:rPr>
            <w:i/>
            <w:color w:val="3C3C3C"/>
            <w:rPrChange w:id="263" w:author="Isabel.b" w:date="2017-08-31T11:43:00Z">
              <w:rPr>
                <w:color w:val="3C3C3C"/>
              </w:rPr>
            </w:rPrChange>
          </w:rPr>
          <w:t>ence</w:t>
        </w:r>
      </w:ins>
      <w:del w:id="264" w:author="Isabel.b" w:date="2017-09-01T05:06:00Z">
        <w:r w:rsidDel="003155BB">
          <w:rPr>
            <w:color w:val="3C3C3C"/>
          </w:rPr>
          <w:delText xml:space="preserve"> </w:delText>
        </w:r>
      </w:del>
      <w:ins w:id="265" w:author="Isabel.b" w:date="2017-08-31T11:44:00Z">
        <w:r w:rsidR="007C6C00">
          <w:rPr>
            <w:color w:val="3C3C3C"/>
          </w:rPr>
          <w:t xml:space="preserve">, </w:t>
        </w:r>
      </w:ins>
      <w:r>
        <w:rPr>
          <w:color w:val="3C3C3C"/>
        </w:rPr>
        <w:t>2013</w:t>
      </w:r>
      <w:del w:id="266" w:author="Isabel.b" w:date="2017-08-31T11:44:00Z">
        <w:r w:rsidDel="007C6C00">
          <w:rPr>
            <w:color w:val="3C3C3C"/>
          </w:rPr>
          <w:delText xml:space="preserve"> Mar 23;</w:delText>
        </w:r>
      </w:del>
      <w:ins w:id="267" w:author="Isabel.b" w:date="2017-08-31T11:44:00Z">
        <w:r w:rsidR="007C6C00">
          <w:rPr>
            <w:color w:val="3C3C3C"/>
          </w:rPr>
          <w:t xml:space="preserve">, </w:t>
        </w:r>
      </w:ins>
      <w:r>
        <w:rPr>
          <w:color w:val="3C3C3C"/>
        </w:rPr>
        <w:t>8:35. </w:t>
      </w:r>
      <w:hyperlink r:id="rId34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Document here</w:t>
        </w:r>
      </w:hyperlink>
      <w:r>
        <w:rPr>
          <w:color w:val="3C3C3C"/>
        </w:rPr>
        <w:t>. </w:t>
      </w:r>
    </w:p>
    <w:p w:rsidR="00243CCC" w:rsidRDefault="00243CCC" w:rsidP="00243CCC">
      <w:pPr>
        <w:numPr>
          <w:ilvl w:val="0"/>
          <w:numId w:val="16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 xml:space="preserve">4. Willey BA, </w:t>
      </w:r>
      <w:del w:id="268" w:author="Isabel.b" w:date="2017-08-24T04:39:00Z">
        <w:r w:rsidDel="00F739E1">
          <w:rPr>
            <w:color w:val="3C3C3C"/>
          </w:rPr>
          <w:delText>Paintain LS, Mangham L, Car J, Schellenberg JA</w:delText>
        </w:r>
      </w:del>
      <w:ins w:id="269" w:author="Isabel.b" w:date="2017-08-24T04:39:00Z">
        <w:r w:rsidR="00F739E1">
          <w:rPr>
            <w:color w:val="3C3C3C"/>
          </w:rPr>
          <w:t>et al</w:t>
        </w:r>
      </w:ins>
      <w:r>
        <w:rPr>
          <w:color w:val="3C3C3C"/>
        </w:rPr>
        <w:t xml:space="preserve">. Strategies for delivering insecticide-treated nets at scale for malaria control: a systematic review. </w:t>
      </w:r>
      <w:r w:rsidR="00894CA5" w:rsidRPr="00894CA5">
        <w:rPr>
          <w:i/>
          <w:color w:val="3C3C3C"/>
          <w:rPrChange w:id="270" w:author="Isabel.b" w:date="2017-08-31T11:49:00Z">
            <w:rPr>
              <w:color w:val="3C3C3C"/>
            </w:rPr>
          </w:rPrChange>
        </w:rPr>
        <w:t>Bull</w:t>
      </w:r>
      <w:ins w:id="271" w:author="Isabel.b" w:date="2017-08-31T11:48:00Z">
        <w:r w:rsidR="00894CA5" w:rsidRPr="00894CA5">
          <w:rPr>
            <w:i/>
            <w:color w:val="3C3C3C"/>
            <w:rPrChange w:id="272" w:author="Isabel.b" w:date="2017-08-31T11:49:00Z">
              <w:rPr>
                <w:color w:val="3C3C3C"/>
              </w:rPr>
            </w:rPrChange>
          </w:rPr>
          <w:t>etin of the</w:t>
        </w:r>
      </w:ins>
      <w:r w:rsidR="00894CA5" w:rsidRPr="00894CA5">
        <w:rPr>
          <w:i/>
          <w:color w:val="3C3C3C"/>
          <w:rPrChange w:id="273" w:author="Isabel.b" w:date="2017-08-31T11:49:00Z">
            <w:rPr>
              <w:color w:val="3C3C3C"/>
            </w:rPr>
          </w:rPrChange>
        </w:rPr>
        <w:t xml:space="preserve"> World Health Organ</w:t>
      </w:r>
      <w:ins w:id="274" w:author="Isabel.b" w:date="2017-08-31T11:49:00Z">
        <w:r w:rsidR="00894CA5" w:rsidRPr="00894CA5">
          <w:rPr>
            <w:i/>
            <w:color w:val="3C3C3C"/>
            <w:rPrChange w:id="275" w:author="Isabel.b" w:date="2017-08-31T11:49:00Z">
              <w:rPr>
                <w:color w:val="3C3C3C"/>
              </w:rPr>
            </w:rPrChange>
          </w:rPr>
          <w:t>ization</w:t>
        </w:r>
        <w:r w:rsidR="007C6C00">
          <w:rPr>
            <w:i/>
            <w:color w:val="3C3C3C"/>
          </w:rPr>
          <w:t>,</w:t>
        </w:r>
      </w:ins>
      <w:r>
        <w:rPr>
          <w:color w:val="3C3C3C"/>
        </w:rPr>
        <w:t xml:space="preserve"> 2012</w:t>
      </w:r>
      <w:ins w:id="276" w:author="Isabel.b" w:date="2017-08-31T11:49:00Z">
        <w:r w:rsidR="007C6C00">
          <w:rPr>
            <w:color w:val="3C3C3C"/>
          </w:rPr>
          <w:t>,</w:t>
        </w:r>
      </w:ins>
      <w:r>
        <w:rPr>
          <w:color w:val="3C3C3C"/>
        </w:rPr>
        <w:t xml:space="preserve"> </w:t>
      </w:r>
      <w:del w:id="277" w:author="Isabel.b" w:date="2017-08-31T11:49:00Z">
        <w:r w:rsidDel="007C6C00">
          <w:rPr>
            <w:color w:val="3C3C3C"/>
          </w:rPr>
          <w:delText>Sep 1;</w:delText>
        </w:r>
      </w:del>
      <w:r>
        <w:rPr>
          <w:color w:val="3C3C3C"/>
        </w:rPr>
        <w:t>90</w:t>
      </w:r>
      <w:del w:id="278" w:author="Isabel.b" w:date="2017-08-31T11:52:00Z">
        <w:r w:rsidDel="007C6C00">
          <w:rPr>
            <w:color w:val="3C3C3C"/>
          </w:rPr>
          <w:delText>(9)</w:delText>
        </w:r>
      </w:del>
      <w:r>
        <w:rPr>
          <w:color w:val="3C3C3C"/>
        </w:rPr>
        <w:t>:672-684E. </w:t>
      </w:r>
      <w:hyperlink r:id="rId35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Document here</w:t>
        </w:r>
      </w:hyperlink>
      <w:r>
        <w:rPr>
          <w:color w:val="3C3C3C"/>
        </w:rPr>
        <w:t>. </w:t>
      </w:r>
    </w:p>
    <w:p w:rsidR="00243CCC" w:rsidRDefault="00243CCC" w:rsidP="00243CCC">
      <w:pPr>
        <w:numPr>
          <w:ilvl w:val="0"/>
          <w:numId w:val="16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 xml:space="preserve">5. Powell BJ, </w:t>
      </w:r>
      <w:del w:id="279" w:author="Isabel.b" w:date="2017-08-24T04:40:00Z">
        <w:r w:rsidDel="00F739E1">
          <w:rPr>
            <w:color w:val="3C3C3C"/>
          </w:rPr>
          <w:delText xml:space="preserve">Beidas RS, Lewis CC, Aarons GA, McMillen JC, Proctor EK, </w:delText>
        </w:r>
      </w:del>
      <w:r>
        <w:rPr>
          <w:color w:val="3C3C3C"/>
        </w:rPr>
        <w:t xml:space="preserve">et al. Methods to </w:t>
      </w:r>
      <w:del w:id="280" w:author="Isabel.b" w:date="2017-08-31T11:53:00Z">
        <w:r w:rsidDel="00587CA7">
          <w:rPr>
            <w:color w:val="3C3C3C"/>
          </w:rPr>
          <w:delText xml:space="preserve">Improve </w:delText>
        </w:r>
      </w:del>
      <w:ins w:id="281" w:author="Isabel.b" w:date="2017-08-31T11:53:00Z">
        <w:r w:rsidR="00587CA7">
          <w:rPr>
            <w:color w:val="3C3C3C"/>
          </w:rPr>
          <w:t xml:space="preserve">improve </w:t>
        </w:r>
      </w:ins>
      <w:r>
        <w:rPr>
          <w:color w:val="3C3C3C"/>
        </w:rPr>
        <w:t xml:space="preserve">the </w:t>
      </w:r>
      <w:del w:id="282" w:author="Isabel.b" w:date="2017-08-31T11:53:00Z">
        <w:r w:rsidDel="00587CA7">
          <w:rPr>
            <w:color w:val="3C3C3C"/>
          </w:rPr>
          <w:delText xml:space="preserve">Selection </w:delText>
        </w:r>
      </w:del>
      <w:ins w:id="283" w:author="Isabel.b" w:date="2017-08-31T11:53:00Z">
        <w:r w:rsidR="00587CA7">
          <w:rPr>
            <w:color w:val="3C3C3C"/>
          </w:rPr>
          <w:t xml:space="preserve">selection </w:t>
        </w:r>
      </w:ins>
      <w:r>
        <w:rPr>
          <w:color w:val="3C3C3C"/>
        </w:rPr>
        <w:t xml:space="preserve">and </w:t>
      </w:r>
      <w:del w:id="284" w:author="Isabel.b" w:date="2017-08-31T11:53:00Z">
        <w:r w:rsidDel="00587CA7">
          <w:rPr>
            <w:color w:val="3C3C3C"/>
          </w:rPr>
          <w:delText xml:space="preserve">Tailoring </w:delText>
        </w:r>
      </w:del>
      <w:ins w:id="285" w:author="Isabel.b" w:date="2017-08-31T11:53:00Z">
        <w:r w:rsidR="00587CA7">
          <w:rPr>
            <w:color w:val="3C3C3C"/>
          </w:rPr>
          <w:t xml:space="preserve">tailoring </w:t>
        </w:r>
      </w:ins>
      <w:r>
        <w:rPr>
          <w:color w:val="3C3C3C"/>
        </w:rPr>
        <w:t xml:space="preserve">of </w:t>
      </w:r>
      <w:del w:id="286" w:author="Isabel.b" w:date="2017-08-31T11:53:00Z">
        <w:r w:rsidDel="00587CA7">
          <w:rPr>
            <w:color w:val="3C3C3C"/>
          </w:rPr>
          <w:delText xml:space="preserve">Implementation </w:delText>
        </w:r>
      </w:del>
      <w:ins w:id="287" w:author="Isabel.b" w:date="2017-08-31T11:53:00Z">
        <w:r w:rsidR="00587CA7">
          <w:rPr>
            <w:color w:val="3C3C3C"/>
          </w:rPr>
          <w:t xml:space="preserve">implementation </w:t>
        </w:r>
      </w:ins>
      <w:del w:id="288" w:author="Isabel.b" w:date="2017-08-31T11:53:00Z">
        <w:r w:rsidDel="00587CA7">
          <w:rPr>
            <w:color w:val="3C3C3C"/>
          </w:rPr>
          <w:delText>Strategies</w:delText>
        </w:r>
      </w:del>
      <w:ins w:id="289" w:author="Isabel.b" w:date="2017-08-31T11:53:00Z">
        <w:r w:rsidR="00587CA7">
          <w:rPr>
            <w:color w:val="3C3C3C"/>
          </w:rPr>
          <w:t>strategies</w:t>
        </w:r>
      </w:ins>
      <w:r>
        <w:rPr>
          <w:color w:val="3C3C3C"/>
        </w:rPr>
        <w:t xml:space="preserve">. </w:t>
      </w:r>
      <w:r w:rsidR="00894CA5" w:rsidRPr="00894CA5">
        <w:rPr>
          <w:i/>
          <w:color w:val="3C3C3C"/>
          <w:rPrChange w:id="290" w:author="Isabel.b" w:date="2017-08-31T11:55:00Z">
            <w:rPr>
              <w:color w:val="3C3C3C"/>
            </w:rPr>
          </w:rPrChange>
        </w:rPr>
        <w:t>J</w:t>
      </w:r>
      <w:ins w:id="291" w:author="Isabel.b" w:date="2017-08-31T11:54:00Z">
        <w:r w:rsidR="00894CA5" w:rsidRPr="00894CA5">
          <w:rPr>
            <w:i/>
            <w:color w:val="3C3C3C"/>
            <w:rPrChange w:id="292" w:author="Isabel.b" w:date="2017-08-31T11:55:00Z">
              <w:rPr>
                <w:color w:val="3C3C3C"/>
              </w:rPr>
            </w:rPrChange>
          </w:rPr>
          <w:t xml:space="preserve">ournal </w:t>
        </w:r>
      </w:ins>
      <w:ins w:id="293" w:author="Isabel.b" w:date="2017-08-31T11:55:00Z">
        <w:r w:rsidR="00894CA5" w:rsidRPr="00894CA5">
          <w:rPr>
            <w:i/>
            <w:color w:val="3C3C3C"/>
            <w:rPrChange w:id="294" w:author="Isabel.b" w:date="2017-08-31T11:55:00Z">
              <w:rPr>
                <w:color w:val="3C3C3C"/>
              </w:rPr>
            </w:rPrChange>
          </w:rPr>
          <w:t>of</w:t>
        </w:r>
      </w:ins>
      <w:del w:id="295" w:author="Isabel.b" w:date="2017-08-31T11:55:00Z">
        <w:r w:rsidR="00894CA5" w:rsidRPr="00894CA5">
          <w:rPr>
            <w:i/>
            <w:color w:val="3C3C3C"/>
            <w:rPrChange w:id="296" w:author="Isabel.b" w:date="2017-08-31T11:55:00Z">
              <w:rPr>
                <w:color w:val="3C3C3C"/>
              </w:rPr>
            </w:rPrChange>
          </w:rPr>
          <w:delText xml:space="preserve"> </w:delText>
        </w:r>
      </w:del>
      <w:ins w:id="297" w:author="Isabel.b" w:date="2017-09-01T05:10:00Z">
        <w:r w:rsidR="008D0AD9">
          <w:rPr>
            <w:i/>
            <w:color w:val="3C3C3C"/>
          </w:rPr>
          <w:t xml:space="preserve"> </w:t>
        </w:r>
      </w:ins>
      <w:ins w:id="298" w:author="Isabel.b" w:date="2017-09-01T03:40:00Z">
        <w:r w:rsidR="006D4489">
          <w:rPr>
            <w:i/>
            <w:color w:val="3C3C3C"/>
          </w:rPr>
          <w:t>b</w:t>
        </w:r>
      </w:ins>
      <w:del w:id="299" w:author="Isabel.b" w:date="2017-09-01T03:40:00Z">
        <w:r w:rsidR="00894CA5" w:rsidRPr="00894CA5">
          <w:rPr>
            <w:i/>
            <w:color w:val="3C3C3C"/>
            <w:rPrChange w:id="300" w:author="Isabel.b" w:date="2017-08-31T11:55:00Z">
              <w:rPr>
                <w:color w:val="3C3C3C"/>
              </w:rPr>
            </w:rPrChange>
          </w:rPr>
          <w:delText>B</w:delText>
        </w:r>
      </w:del>
      <w:r w:rsidR="00894CA5" w:rsidRPr="00894CA5">
        <w:rPr>
          <w:i/>
          <w:color w:val="3C3C3C"/>
          <w:rPrChange w:id="301" w:author="Isabel.b" w:date="2017-08-31T11:55:00Z">
            <w:rPr>
              <w:color w:val="3C3C3C"/>
            </w:rPr>
          </w:rPrChange>
        </w:rPr>
        <w:t>ehav</w:t>
      </w:r>
      <w:ins w:id="302" w:author="Isabel.b" w:date="2017-08-31T11:54:00Z">
        <w:r w:rsidR="00894CA5" w:rsidRPr="00894CA5">
          <w:rPr>
            <w:i/>
            <w:color w:val="3C3C3C"/>
            <w:rPrChange w:id="303" w:author="Isabel.b" w:date="2017-08-31T11:55:00Z">
              <w:rPr>
                <w:color w:val="3C3C3C"/>
              </w:rPr>
            </w:rPrChange>
          </w:rPr>
          <w:t>ioral</w:t>
        </w:r>
      </w:ins>
      <w:r w:rsidR="00894CA5" w:rsidRPr="00894CA5">
        <w:rPr>
          <w:i/>
          <w:color w:val="3C3C3C"/>
          <w:rPrChange w:id="304" w:author="Isabel.b" w:date="2017-08-31T11:55:00Z">
            <w:rPr>
              <w:color w:val="3C3C3C"/>
            </w:rPr>
          </w:rPrChange>
        </w:rPr>
        <w:t xml:space="preserve"> </w:t>
      </w:r>
      <w:ins w:id="305" w:author="Isabel.b" w:date="2017-09-01T03:40:00Z">
        <w:r w:rsidR="006D4489">
          <w:rPr>
            <w:i/>
            <w:color w:val="3C3C3C"/>
          </w:rPr>
          <w:t>h</w:t>
        </w:r>
      </w:ins>
      <w:del w:id="306" w:author="Isabel.b" w:date="2017-09-01T03:40:00Z">
        <w:r w:rsidR="00894CA5" w:rsidRPr="00894CA5">
          <w:rPr>
            <w:i/>
            <w:color w:val="3C3C3C"/>
            <w:rPrChange w:id="307" w:author="Isabel.b" w:date="2017-08-31T11:55:00Z">
              <w:rPr>
                <w:color w:val="3C3C3C"/>
              </w:rPr>
            </w:rPrChange>
          </w:rPr>
          <w:delText>H</w:delText>
        </w:r>
      </w:del>
      <w:r w:rsidR="00894CA5" w:rsidRPr="00894CA5">
        <w:rPr>
          <w:i/>
          <w:color w:val="3C3C3C"/>
          <w:rPrChange w:id="308" w:author="Isabel.b" w:date="2017-08-31T11:55:00Z">
            <w:rPr>
              <w:color w:val="3C3C3C"/>
            </w:rPr>
          </w:rPrChange>
        </w:rPr>
        <w:t xml:space="preserve">ealth </w:t>
      </w:r>
      <w:ins w:id="309" w:author="Isabel.b" w:date="2017-09-01T03:40:00Z">
        <w:r w:rsidR="006D4489">
          <w:rPr>
            <w:i/>
            <w:color w:val="3C3C3C"/>
          </w:rPr>
          <w:t>s</w:t>
        </w:r>
      </w:ins>
      <w:del w:id="310" w:author="Isabel.b" w:date="2017-09-01T03:40:00Z">
        <w:r w:rsidR="00894CA5" w:rsidRPr="00894CA5">
          <w:rPr>
            <w:i/>
            <w:color w:val="3C3C3C"/>
            <w:rPrChange w:id="311" w:author="Isabel.b" w:date="2017-08-31T11:55:00Z">
              <w:rPr>
                <w:color w:val="3C3C3C"/>
              </w:rPr>
            </w:rPrChange>
          </w:rPr>
          <w:delText>S</w:delText>
        </w:r>
      </w:del>
      <w:r w:rsidR="00894CA5" w:rsidRPr="00894CA5">
        <w:rPr>
          <w:i/>
          <w:color w:val="3C3C3C"/>
          <w:rPrChange w:id="312" w:author="Isabel.b" w:date="2017-08-31T11:55:00Z">
            <w:rPr>
              <w:color w:val="3C3C3C"/>
            </w:rPr>
          </w:rPrChange>
        </w:rPr>
        <w:t>erv</w:t>
      </w:r>
      <w:ins w:id="313" w:author="Isabel.b" w:date="2017-08-31T11:54:00Z">
        <w:r w:rsidR="00894CA5" w:rsidRPr="00894CA5">
          <w:rPr>
            <w:i/>
            <w:color w:val="3C3C3C"/>
            <w:rPrChange w:id="314" w:author="Isabel.b" w:date="2017-08-31T11:55:00Z">
              <w:rPr>
                <w:color w:val="3C3C3C"/>
              </w:rPr>
            </w:rPrChange>
          </w:rPr>
          <w:t xml:space="preserve">ices and </w:t>
        </w:r>
      </w:ins>
      <w:del w:id="315" w:author="Isabel.b" w:date="2017-09-01T05:07:00Z">
        <w:r w:rsidR="00894CA5" w:rsidRPr="00894CA5">
          <w:rPr>
            <w:i/>
            <w:color w:val="3C3C3C"/>
            <w:rPrChange w:id="316" w:author="Isabel.b" w:date="2017-08-31T11:55:00Z">
              <w:rPr>
                <w:color w:val="3C3C3C"/>
              </w:rPr>
            </w:rPrChange>
          </w:rPr>
          <w:delText xml:space="preserve"> </w:delText>
        </w:r>
      </w:del>
      <w:ins w:id="317" w:author="Isabel.b" w:date="2017-09-01T03:40:00Z">
        <w:r w:rsidR="006D4489">
          <w:rPr>
            <w:i/>
            <w:color w:val="3C3C3C"/>
          </w:rPr>
          <w:t>r</w:t>
        </w:r>
      </w:ins>
      <w:del w:id="318" w:author="Isabel.b" w:date="2017-09-01T03:40:00Z">
        <w:r w:rsidR="00894CA5" w:rsidRPr="00894CA5">
          <w:rPr>
            <w:i/>
            <w:color w:val="3C3C3C"/>
            <w:rPrChange w:id="319" w:author="Isabel.b" w:date="2017-08-31T11:55:00Z">
              <w:rPr>
                <w:color w:val="3C3C3C"/>
              </w:rPr>
            </w:rPrChange>
          </w:rPr>
          <w:delText>R</w:delText>
        </w:r>
      </w:del>
      <w:r w:rsidR="00894CA5" w:rsidRPr="00894CA5">
        <w:rPr>
          <w:i/>
          <w:color w:val="3C3C3C"/>
          <w:rPrChange w:id="320" w:author="Isabel.b" w:date="2017-08-31T11:55:00Z">
            <w:rPr>
              <w:color w:val="3C3C3C"/>
            </w:rPr>
          </w:rPrChange>
        </w:rPr>
        <w:t>es</w:t>
      </w:r>
      <w:ins w:id="321" w:author="Isabel.b" w:date="2017-08-31T11:54:00Z">
        <w:r w:rsidR="00894CA5" w:rsidRPr="00894CA5">
          <w:rPr>
            <w:i/>
            <w:color w:val="3C3C3C"/>
            <w:rPrChange w:id="322" w:author="Isabel.b" w:date="2017-08-31T11:55:00Z">
              <w:rPr>
                <w:color w:val="3C3C3C"/>
              </w:rPr>
            </w:rPrChange>
          </w:rPr>
          <w:t>earch</w:t>
        </w:r>
      </w:ins>
      <w:ins w:id="323" w:author="Isabel.b" w:date="2017-08-31T12:00:00Z">
        <w:r w:rsidR="00587CA7">
          <w:rPr>
            <w:i/>
            <w:color w:val="3C3C3C"/>
          </w:rPr>
          <w:t xml:space="preserve">, </w:t>
        </w:r>
        <w:r w:rsidR="00894CA5" w:rsidRPr="00894CA5">
          <w:rPr>
            <w:color w:val="3C3C3C"/>
            <w:rPrChange w:id="324" w:author="Isabel.b" w:date="2017-09-01T05:07:00Z">
              <w:rPr>
                <w:i/>
                <w:color w:val="3C3C3C"/>
              </w:rPr>
            </w:rPrChange>
          </w:rPr>
          <w:t>August</w:t>
        </w:r>
      </w:ins>
      <w:ins w:id="325" w:author="Isabel.b" w:date="2017-09-01T05:11:00Z">
        <w:r w:rsidR="008D0AD9">
          <w:rPr>
            <w:color w:val="3C3C3C"/>
          </w:rPr>
          <w:t>,</w:t>
        </w:r>
      </w:ins>
      <w:r>
        <w:rPr>
          <w:color w:val="3C3C3C"/>
        </w:rPr>
        <w:t xml:space="preserve"> 2015</w:t>
      </w:r>
      <w:del w:id="326" w:author="Isabel.b" w:date="2017-08-31T11:54:00Z">
        <w:r w:rsidDel="00587CA7">
          <w:rPr>
            <w:color w:val="3C3C3C"/>
          </w:rPr>
          <w:delText xml:space="preserve"> Aug 21</w:delText>
        </w:r>
      </w:del>
      <w:r>
        <w:rPr>
          <w:color w:val="3C3C3C"/>
        </w:rPr>
        <w:t>. </w:t>
      </w:r>
      <w:hyperlink r:id="rId36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Document here</w:t>
        </w:r>
      </w:hyperlink>
      <w:r>
        <w:rPr>
          <w:color w:val="3C3C3C"/>
        </w:rPr>
        <w:t> (Free full text on 21/02/2017).  </w:t>
      </w:r>
    </w:p>
    <w:p w:rsidR="00243CCC" w:rsidRDefault="00243CCC" w:rsidP="00D039E3">
      <w:pPr>
        <w:pStyle w:val="Textebrut"/>
        <w:rPr>
          <w:rFonts w:ascii="Courier New" w:hAnsi="Courier New" w:cs="Courier New"/>
        </w:rPr>
      </w:pPr>
    </w:p>
    <w:p w:rsidR="00243CCC" w:rsidRDefault="00243CCC" w:rsidP="00D039E3">
      <w:pPr>
        <w:pStyle w:val="Textebrut"/>
        <w:rPr>
          <w:rFonts w:ascii="Courier New" w:hAnsi="Courier New" w:cs="Courier New"/>
        </w:rPr>
      </w:pPr>
    </w:p>
    <w:p w:rsidR="00243CCC" w:rsidRDefault="00894CA5" w:rsidP="00D039E3">
      <w:pPr>
        <w:pStyle w:val="Textebrut"/>
        <w:rPr>
          <w:rFonts w:ascii="Courier New" w:hAnsi="Courier New" w:cs="Courier New"/>
        </w:rPr>
      </w:pPr>
      <w:hyperlink r:id="rId37" w:history="1">
        <w:r w:rsidR="00243CCC" w:rsidRPr="00DB2449">
          <w:rPr>
            <w:rStyle w:val="Lienhypertexte"/>
            <w:rFonts w:ascii="Courier New" w:hAnsi="Courier New" w:cs="Courier New"/>
          </w:rPr>
          <w:t>https://www.tdrmooc.org/courses/course-v1:TDR+IR+2016/courseware/e3524f7df8814f0db55058c4356eb3b1/b275582cb43e4027a8868022f0b7bcc3/?child=first</w:t>
        </w:r>
      </w:hyperlink>
    </w:p>
    <w:p w:rsidR="00243CCC" w:rsidRDefault="00243CCC" w:rsidP="00D039E3">
      <w:pPr>
        <w:pStyle w:val="Textebrut"/>
        <w:rPr>
          <w:rFonts w:ascii="Courier New" w:hAnsi="Courier New" w:cs="Courier New"/>
        </w:rPr>
      </w:pPr>
    </w:p>
    <w:p w:rsidR="00243CCC" w:rsidRPr="00243CCC" w:rsidRDefault="00243CCC" w:rsidP="00243CCC">
      <w:pPr>
        <w:shd w:val="clear" w:color="auto" w:fill="FFFFFF"/>
        <w:spacing w:line="311" w:lineRule="atLeast"/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</w:pPr>
      <w:r w:rsidRPr="00243CCC">
        <w:rPr>
          <w:rFonts w:ascii="Helvetica" w:eastAsia="Times New Roman" w:hAnsi="Helvetica" w:cs="Helvetica"/>
          <w:color w:val="767676"/>
          <w:sz w:val="21"/>
          <w:szCs w:val="21"/>
          <w:lang w:eastAsia="ko-KR"/>
        </w:rPr>
        <w:t>Module 3: Designing Implementation Strategies &gt; Choose an appropriate IR design &gt; Objectives</w:t>
      </w:r>
    </w:p>
    <w:p w:rsidR="00243CCC" w:rsidRPr="00243CCC" w:rsidRDefault="00243CCC" w:rsidP="0024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243CCC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  <w:r w:rsidRPr="00243CCC">
        <w:rPr>
          <w:rFonts w:ascii="inherit" w:eastAsia="Times New Roman" w:hAnsi="inherit" w:cs="Times New Roman"/>
          <w:sz w:val="24"/>
          <w:szCs w:val="24"/>
          <w:lang w:eastAsia="ko-KR"/>
        </w:rPr>
        <w:t>Previous</w:t>
      </w:r>
    </w:p>
    <w:p w:rsidR="00243CCC" w:rsidRPr="00243CCC" w:rsidRDefault="00243CCC" w:rsidP="00243CCC">
      <w:pPr>
        <w:numPr>
          <w:ilvl w:val="0"/>
          <w:numId w:val="17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243CCC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video </w:t>
      </w:r>
      <w:r w:rsidRPr="00243CCC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Objectives</w:t>
      </w:r>
      <w:r w:rsidRPr="00243CCC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243CCC" w:rsidRPr="00243CCC" w:rsidRDefault="00243CCC" w:rsidP="00243CCC">
      <w:pPr>
        <w:numPr>
          <w:ilvl w:val="0"/>
          <w:numId w:val="17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243CCC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problem </w:t>
      </w:r>
      <w:r w:rsidRPr="00243CCC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Practice assessment</w:t>
      </w:r>
      <w:r w:rsidRPr="00243CCC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243CCC" w:rsidRPr="00243CCC" w:rsidRDefault="00243CCC" w:rsidP="00243CCC">
      <w:pPr>
        <w:numPr>
          <w:ilvl w:val="0"/>
          <w:numId w:val="17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-15"/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</w:pPr>
      <w:r w:rsidRPr="00243CCC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other </w:t>
      </w:r>
      <w:r w:rsidRPr="00243CCC">
        <w:rPr>
          <w:rFonts w:ascii="Verdana" w:eastAsia="Times New Roman" w:hAnsi="Verdana" w:cs="Times New Roman"/>
          <w:color w:val="FFFFFF"/>
          <w:sz w:val="24"/>
          <w:szCs w:val="24"/>
          <w:lang w:eastAsia="ko-KR"/>
        </w:rPr>
        <w:t>Resources and References</w:t>
      </w:r>
      <w:r w:rsidRPr="00243CCC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 </w:t>
      </w:r>
    </w:p>
    <w:p w:rsidR="00243CCC" w:rsidRPr="00243CCC" w:rsidRDefault="00243CCC" w:rsidP="00243C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243CCC">
        <w:rPr>
          <w:rFonts w:ascii="inherit" w:eastAsia="Times New Roman" w:hAnsi="inherit" w:cs="Times New Roman"/>
          <w:sz w:val="24"/>
          <w:szCs w:val="24"/>
          <w:lang w:eastAsia="ko-KR"/>
        </w:rPr>
        <w:t>Next</w:t>
      </w:r>
      <w:r w:rsidRPr="00243CCC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</w:p>
    <w:p w:rsidR="00243CCC" w:rsidRPr="00243CCC" w:rsidRDefault="00243CCC" w:rsidP="00243CCC">
      <w:pPr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</w:pPr>
      <w:r w:rsidRPr="00243CCC">
        <w:rPr>
          <w:rFonts w:ascii="Verdana" w:eastAsia="Times New Roman" w:hAnsi="Verdana" w:cs="Times New Roman"/>
          <w:b/>
          <w:bCs/>
          <w:color w:val="3C3C3C"/>
          <w:sz w:val="36"/>
          <w:szCs w:val="36"/>
          <w:lang w:eastAsia="ko-KR"/>
        </w:rPr>
        <w:t>Objectives</w:t>
      </w:r>
    </w:p>
    <w:p w:rsidR="00243CCC" w:rsidRPr="00243CCC" w:rsidRDefault="00243CCC" w:rsidP="00243C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243CCC">
        <w:rPr>
          <w:rFonts w:ascii="Times New Roman" w:eastAsia="Times New Roman" w:hAnsi="Times New Roman" w:cs="Times New Roman"/>
          <w:sz w:val="24"/>
          <w:szCs w:val="24"/>
          <w:lang w:eastAsia="ko-KR"/>
        </w:rPr>
        <w:t> </w:t>
      </w:r>
      <w:r w:rsidRPr="00243CCC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 xml:space="preserve">Click to </w:t>
      </w:r>
      <w:proofErr w:type="spellStart"/>
      <w:r w:rsidRPr="00243CCC">
        <w:rPr>
          <w:rFonts w:ascii="inherit" w:eastAsia="Times New Roman" w:hAnsi="inherit" w:cs="Times New Roman"/>
          <w:color w:val="000000"/>
          <w:sz w:val="24"/>
          <w:szCs w:val="24"/>
          <w:lang w:eastAsia="ko-KR"/>
        </w:rPr>
        <w:t>add</w:t>
      </w:r>
      <w:r w:rsidRPr="00243CCC">
        <w:rPr>
          <w:rFonts w:ascii="inherit" w:eastAsia="Times New Roman" w:hAnsi="inherit" w:cs="Times New Roman"/>
          <w:sz w:val="24"/>
          <w:szCs w:val="24"/>
          <w:lang w:eastAsia="ko-KR"/>
        </w:rPr>
        <w:t>Bookmark</w:t>
      </w:r>
      <w:proofErr w:type="spellEnd"/>
      <w:r w:rsidRPr="00243CCC">
        <w:rPr>
          <w:rFonts w:ascii="inherit" w:eastAsia="Times New Roman" w:hAnsi="inherit" w:cs="Times New Roman"/>
          <w:sz w:val="24"/>
          <w:szCs w:val="24"/>
          <w:lang w:eastAsia="ko-KR"/>
        </w:rPr>
        <w:t xml:space="preserve"> this page</w:t>
      </w:r>
    </w:p>
    <w:p w:rsidR="00243CCC" w:rsidRPr="00243CCC" w:rsidRDefault="00243CCC" w:rsidP="00243CCC">
      <w:pPr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ko-KR"/>
        </w:rPr>
      </w:pPr>
      <w:r w:rsidRPr="00243CCC"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ko-KR"/>
        </w:rPr>
        <w:t>Objectives</w:t>
      </w:r>
    </w:p>
    <w:p w:rsidR="00243CCC" w:rsidRPr="00243CCC" w:rsidRDefault="00243CCC" w:rsidP="00243CCC">
      <w:pPr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</w:pPr>
      <w:r w:rsidRPr="00243CCC">
        <w:rPr>
          <w:rFonts w:ascii="Verdana" w:eastAsia="Times New Roman" w:hAnsi="Verdana" w:cs="Times New Roman"/>
          <w:color w:val="3C3C3C"/>
          <w:sz w:val="24"/>
          <w:szCs w:val="24"/>
          <w:lang w:eastAsia="ko-KR"/>
        </w:rPr>
        <w:t>At the end of this section you will be able to:</w:t>
      </w:r>
    </w:p>
    <w:p w:rsidR="00243CCC" w:rsidRPr="00243CCC" w:rsidRDefault="00243CCC" w:rsidP="00243CCC">
      <w:pPr>
        <w:numPr>
          <w:ilvl w:val="0"/>
          <w:numId w:val="18"/>
        </w:numPr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</w:pPr>
      <w:r w:rsidRPr="00243CCC">
        <w:rPr>
          <w:rFonts w:ascii="inherit" w:eastAsia="Times New Roman" w:hAnsi="inherit" w:cs="Times New Roman"/>
          <w:color w:val="3C3C3C"/>
          <w:sz w:val="24"/>
          <w:szCs w:val="24"/>
          <w:lang w:eastAsia="ko-KR"/>
        </w:rPr>
        <w:lastRenderedPageBreak/>
        <w:t>Appreciate the importance of formulating the relevant research question</w:t>
      </w:r>
    </w:p>
    <w:p w:rsidR="00243CCC" w:rsidRPr="00243CCC" w:rsidRDefault="00243CCC" w:rsidP="00243CCC">
      <w:pPr>
        <w:numPr>
          <w:ilvl w:val="0"/>
          <w:numId w:val="18"/>
        </w:numPr>
        <w:spacing w:before="100" w:beforeAutospacing="1" w:line="336" w:lineRule="atLeast"/>
        <w:ind w:left="0"/>
        <w:rPr>
          <w:rFonts w:ascii="Times New Roman" w:eastAsia="Times New Roman" w:hAnsi="Times New Roman" w:cs="Times New Roman"/>
          <w:color w:val="3C3C3C"/>
          <w:sz w:val="24"/>
          <w:szCs w:val="24"/>
          <w:lang w:eastAsia="ko-KR"/>
        </w:rPr>
      </w:pPr>
      <w:r w:rsidRPr="00243CCC">
        <w:rPr>
          <w:rFonts w:ascii="inherit" w:eastAsia="Times New Roman" w:hAnsi="inherit" w:cs="Times New Roman"/>
          <w:color w:val="3C3C3C"/>
          <w:sz w:val="24"/>
          <w:szCs w:val="24"/>
          <w:lang w:eastAsia="ko-KR"/>
        </w:rPr>
        <w:t>Go from the research question to the design of a research strategy</w:t>
      </w:r>
    </w:p>
    <w:p w:rsidR="00243CCC" w:rsidRDefault="001764C3" w:rsidP="001764C3">
      <w:pPr>
        <w:pStyle w:val="Titre3"/>
        <w:shd w:val="clear" w:color="auto" w:fill="FFFFFF"/>
        <w:spacing w:before="0" w:beforeAutospacing="0" w:after="0" w:afterAutospacing="0" w:line="336" w:lineRule="atLeast"/>
        <w:rPr>
          <w:rFonts w:ascii="Verdana" w:hAnsi="Verdana"/>
          <w:color w:val="474747"/>
          <w:sz w:val="36"/>
          <w:szCs w:val="36"/>
        </w:rPr>
      </w:pPr>
      <w:r>
        <w:rPr>
          <w:rFonts w:ascii="Verdana" w:hAnsi="Verdana"/>
          <w:color w:val="474747"/>
          <w:sz w:val="36"/>
          <w:szCs w:val="36"/>
        </w:rPr>
        <w:t>The</w:t>
      </w:r>
      <w:r w:rsidRPr="001764C3">
        <w:rPr>
          <w:rFonts w:ascii="Verdana" w:hAnsi="Verdana"/>
          <w:color w:val="474747"/>
          <w:sz w:val="36"/>
          <w:szCs w:val="36"/>
        </w:rPr>
        <w:t xml:space="preserve"> research question </w:t>
      </w:r>
    </w:p>
    <w:p w:rsidR="001764C3" w:rsidRPr="00243CCC" w:rsidRDefault="001764C3" w:rsidP="001764C3">
      <w:pPr>
        <w:pStyle w:val="Titre3"/>
        <w:shd w:val="clear" w:color="auto" w:fill="FFFFFF"/>
        <w:spacing w:before="0" w:beforeAutospacing="0" w:after="0" w:afterAutospacing="0" w:line="336" w:lineRule="atLeast"/>
        <w:rPr>
          <w:rFonts w:ascii="Verdana" w:hAnsi="Verdana"/>
          <w:b w:val="0"/>
          <w:bCs w:val="0"/>
          <w:color w:val="474747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00:00:04,974 --&gt; 00:00:05,846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Welcome back to the course.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00:00:06,065 --&gt; 00:00:07,777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I'm Neal Alexander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2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00:00:07,882 --&gt; 00:00:10,189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I'm based at CIDEIM in Cali in Colombia.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00:00:10,709 --&gt; 00:00:13,588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The next 2 chapters, this one and the next one,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00:00:13,731 --&gt; 00:00:16,990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are</w:t>
      </w:r>
      <w:proofErr w:type="gramEnd"/>
      <w:r w:rsidRPr="008F01FA">
        <w:rPr>
          <w:rFonts w:ascii="Courier New" w:hAnsi="Courier New" w:cs="Courier New"/>
        </w:rPr>
        <w:t xml:space="preserve"> about how to choose a suitable implementation research design.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5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00:00:17,617 --&gt; 00:00:20,095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This chapter is about how to specify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00:00:20,240 --&gt; 00:00:21,297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your</w:t>
      </w:r>
      <w:proofErr w:type="gramEnd"/>
      <w:r w:rsidRPr="008F01FA">
        <w:rPr>
          <w:rFonts w:ascii="Courier New" w:hAnsi="Courier New" w:cs="Courier New"/>
        </w:rPr>
        <w:t xml:space="preserve"> research question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7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00:00:21,434 --&gt; 00:00:22,919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in</w:t>
      </w:r>
      <w:proofErr w:type="gramEnd"/>
      <w:r w:rsidRPr="008F01FA">
        <w:rPr>
          <w:rFonts w:ascii="Courier New" w:hAnsi="Courier New" w:cs="Courier New"/>
        </w:rPr>
        <w:t xml:space="preserve"> connection with the objective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00:00:23,126 --&gt; 00:00:27,391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and</w:t>
      </w:r>
      <w:proofErr w:type="gramEnd"/>
      <w:r w:rsidRPr="008F01FA">
        <w:rPr>
          <w:rFonts w:ascii="Courier New" w:hAnsi="Courier New" w:cs="Courier New"/>
        </w:rPr>
        <w:t xml:space="preserve"> how to use it to specifically address a given health related problem.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00:00:27,988 --&gt; 00:00:30,460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Then, once you've specified your research question,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00:00:30,600 --&gt; 00:00:34,061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the</w:t>
      </w:r>
      <w:proofErr w:type="gramEnd"/>
      <w:r w:rsidRPr="008F01FA">
        <w:rPr>
          <w:rFonts w:ascii="Courier New" w:hAnsi="Courier New" w:cs="Courier New"/>
        </w:rPr>
        <w:t xml:space="preserve"> next chapter is about how to use it to develop a research design.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11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00:00:34,466 --&gt; 00:00:36,349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lastRenderedPageBreak/>
        <w:t xml:space="preserve">So, what is a research </w:t>
      </w:r>
      <w:proofErr w:type="gramStart"/>
      <w:r w:rsidRPr="008F01FA">
        <w:rPr>
          <w:rFonts w:ascii="Courier New" w:hAnsi="Courier New" w:cs="Courier New"/>
        </w:rPr>
        <w:t>question</w:t>
      </w:r>
      <w:proofErr w:type="gramEnd"/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12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00:00:36,501 --&gt; 00:00:37,858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and</w:t>
      </w:r>
      <w:proofErr w:type="gramEnd"/>
      <w:r w:rsidRPr="008F01FA">
        <w:rPr>
          <w:rFonts w:ascii="Courier New" w:hAnsi="Courier New" w:cs="Courier New"/>
        </w:rPr>
        <w:t xml:space="preserve"> why does it matter?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00:00:38,496 --&gt; 00:00:40,268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Well, it's a way of specifying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00:00:40,434 --&gt; 00:00:43,733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what</w:t>
      </w:r>
      <w:proofErr w:type="gramEnd"/>
      <w:r w:rsidRPr="008F01FA">
        <w:rPr>
          <w:rFonts w:ascii="Courier New" w:hAnsi="Courier New" w:cs="Courier New"/>
        </w:rPr>
        <w:t xml:space="preserve"> it is that you want to have learnt by the end of the research.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15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00:00:44,194 --&gt; 00:00:46,567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It's the next step in the evidence-based approach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00:00:46,702 --&gt; 00:00:49,376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after</w:t>
      </w:r>
      <w:proofErr w:type="gramEnd"/>
      <w:r w:rsidRPr="008F01FA">
        <w:rPr>
          <w:rFonts w:ascii="Courier New" w:hAnsi="Courier New" w:cs="Courier New"/>
        </w:rPr>
        <w:t xml:space="preserve"> you've identified a health related problem.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17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00:00:49,888 --&gt; 00:00:53,004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 xml:space="preserve">It's a way to help select between </w:t>
      </w:r>
      <w:del w:id="327" w:author="Isabel.b" w:date="2017-08-24T05:11:00Z">
        <w:r w:rsidRPr="008F01FA" w:rsidDel="00EF64CD">
          <w:rPr>
            <w:rFonts w:ascii="Courier New" w:hAnsi="Courier New" w:cs="Courier New"/>
          </w:rPr>
          <w:delText xml:space="preserve">a </w:delText>
        </w:r>
      </w:del>
      <w:ins w:id="328" w:author="Isabel.b" w:date="2017-08-24T05:11:00Z">
        <w:r w:rsidR="00EF64CD">
          <w:rPr>
            <w:rFonts w:ascii="Courier New" w:hAnsi="Courier New" w:cs="Courier New"/>
          </w:rPr>
          <w:t>the</w:t>
        </w:r>
        <w:r w:rsidR="00EF64CD" w:rsidRPr="008F01FA">
          <w:rPr>
            <w:rFonts w:ascii="Courier New" w:hAnsi="Courier New" w:cs="Courier New"/>
          </w:rPr>
          <w:t xml:space="preserve"> </w:t>
        </w:r>
      </w:ins>
      <w:r w:rsidRPr="008F01FA">
        <w:rPr>
          <w:rFonts w:ascii="Courier New" w:hAnsi="Courier New" w:cs="Courier New"/>
        </w:rPr>
        <w:t xml:space="preserve">wide </w:t>
      </w:r>
      <w:proofErr w:type="gramStart"/>
      <w:r w:rsidRPr="008F01FA">
        <w:rPr>
          <w:rFonts w:ascii="Courier New" w:hAnsi="Courier New" w:cs="Courier New"/>
        </w:rPr>
        <w:t>range</w:t>
      </w:r>
      <w:proofErr w:type="gramEnd"/>
      <w:r w:rsidRPr="008F01FA">
        <w:rPr>
          <w:rFonts w:ascii="Courier New" w:hAnsi="Courier New" w:cs="Courier New"/>
        </w:rPr>
        <w:t xml:space="preserve"> of qualitative,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00:00:53,277 --&gt; 00:00:55,254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quantitative</w:t>
      </w:r>
      <w:proofErr w:type="gramEnd"/>
      <w:r w:rsidRPr="008F01FA">
        <w:rPr>
          <w:rFonts w:ascii="Courier New" w:hAnsi="Courier New" w:cs="Courier New"/>
        </w:rPr>
        <w:t>, and mixed methods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00:00:55,493 --&gt; 00:00:58,029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that</w:t>
      </w:r>
      <w:proofErr w:type="gramEnd"/>
      <w:r w:rsidRPr="008F01FA">
        <w:rPr>
          <w:rFonts w:ascii="Courier New" w:hAnsi="Courier New" w:cs="Courier New"/>
        </w:rPr>
        <w:t xml:space="preserve"> can be used in implementation research.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20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00:00:58,702 --&gt; 00:01:00,672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You can have different types of research questions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21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00:01:00,829 --&gt; 00:01:02,418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depending</w:t>
      </w:r>
      <w:proofErr w:type="gramEnd"/>
      <w:r w:rsidRPr="008F01FA">
        <w:rPr>
          <w:rFonts w:ascii="Courier New" w:hAnsi="Courier New" w:cs="Courier New"/>
        </w:rPr>
        <w:t xml:space="preserve"> on the type of objective.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22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00:01:02,866 --&gt; 00:01:05,987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Suppose the objective is explanatory</w:t>
      </w:r>
      <w:del w:id="329" w:author="Isabel.b" w:date="2017-08-24T05:13:00Z">
        <w:r w:rsidRPr="008F01FA" w:rsidDel="00EF64CD">
          <w:rPr>
            <w:rFonts w:ascii="Courier New" w:hAnsi="Courier New" w:cs="Courier New"/>
          </w:rPr>
          <w:delText>.</w:delText>
        </w:r>
      </w:del>
      <w:ins w:id="330" w:author="Isabel.b" w:date="2017-08-24T05:13:00Z">
        <w:r w:rsidR="00EF64CD">
          <w:rPr>
            <w:rFonts w:ascii="Courier New" w:hAnsi="Courier New" w:cs="Courier New"/>
          </w:rPr>
          <w:t>:</w:t>
        </w:r>
      </w:ins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23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00:01:06,476 --&gt; 00:01:08,621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For example, you might have a cervical screening strategy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24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00:01:08,784 --&gt; 00:01:11,014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that</w:t>
      </w:r>
      <w:proofErr w:type="gramEnd"/>
      <w:r w:rsidRPr="008F01FA">
        <w:rPr>
          <w:rFonts w:ascii="Courier New" w:hAnsi="Courier New" w:cs="Courier New"/>
        </w:rPr>
        <w:t xml:space="preserve"> isn't reaching all the women who might benefit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lastRenderedPageBreak/>
        <w:t>25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00:01:11,190 --&gt; 00:01:13,560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and</w:t>
      </w:r>
      <w:proofErr w:type="gramEnd"/>
      <w:r w:rsidRPr="008F01FA">
        <w:rPr>
          <w:rFonts w:ascii="Courier New" w:hAnsi="Courier New" w:cs="Courier New"/>
        </w:rPr>
        <w:t xml:space="preserve"> you want to find out what's stopping it from doing so.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26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00:01:14,058 --&gt; 00:01:16,100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Then, you might want to describe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27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00:01:16,423 --&gt; 00:01:17,920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a</w:t>
      </w:r>
      <w:proofErr w:type="gramEnd"/>
      <w:r w:rsidRPr="008F01FA">
        <w:rPr>
          <w:rFonts w:ascii="Courier New" w:hAnsi="Courier New" w:cs="Courier New"/>
        </w:rPr>
        <w:t xml:space="preserve"> situation that you know about</w:t>
      </w:r>
      <w:del w:id="331" w:author="Isabel.b" w:date="2017-08-24T05:13:00Z">
        <w:r w:rsidRPr="008F01FA" w:rsidDel="00EF64CD">
          <w:rPr>
            <w:rFonts w:ascii="Courier New" w:hAnsi="Courier New" w:cs="Courier New"/>
          </w:rPr>
          <w:delText>.</w:delText>
        </w:r>
      </w:del>
      <w:ins w:id="332" w:author="Isabel.b" w:date="2017-08-24T05:13:00Z">
        <w:r w:rsidR="00EF64CD">
          <w:rPr>
            <w:rFonts w:ascii="Courier New" w:hAnsi="Courier New" w:cs="Courier New"/>
          </w:rPr>
          <w:t>:</w:t>
        </w:r>
      </w:ins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28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00:01:18,033 --&gt; 00:01:21,412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For example, how health teams manage to provide HIV/AIDS treatment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29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00:01:21,550 --&gt; 00:01:22,608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to</w:t>
      </w:r>
      <w:proofErr w:type="gramEnd"/>
      <w:r w:rsidRPr="008F01FA">
        <w:rPr>
          <w:rFonts w:ascii="Courier New" w:hAnsi="Courier New" w:cs="Courier New"/>
        </w:rPr>
        <w:t xml:space="preserve"> those who need it.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30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00:01:22,796 --&gt; 00:01:24,718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You might want to influence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31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00:01:24,841 --&gt; 00:01:26,350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something</w:t>
      </w:r>
      <w:proofErr w:type="gramEnd"/>
      <w:r w:rsidRPr="008F01FA">
        <w:rPr>
          <w:rFonts w:ascii="Courier New" w:hAnsi="Courier New" w:cs="Courier New"/>
        </w:rPr>
        <w:t xml:space="preserve"> through an intervention</w:t>
      </w:r>
      <w:del w:id="333" w:author="Isabel.b" w:date="2017-08-24T05:13:00Z">
        <w:r w:rsidRPr="008F01FA" w:rsidDel="00EF64CD">
          <w:rPr>
            <w:rFonts w:ascii="Courier New" w:hAnsi="Courier New" w:cs="Courier New"/>
          </w:rPr>
          <w:delText>.</w:delText>
        </w:r>
      </w:del>
      <w:ins w:id="334" w:author="Isabel.b" w:date="2017-08-24T05:13:00Z">
        <w:r w:rsidR="00EF64CD">
          <w:rPr>
            <w:rFonts w:ascii="Courier New" w:hAnsi="Courier New" w:cs="Courier New"/>
          </w:rPr>
          <w:t>:</w:t>
        </w:r>
      </w:ins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32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00:01:26,628 --&gt; 00:01:29,204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For example, a package of health insurance benefits.</w:t>
      </w:r>
      <w:proofErr w:type="gramEnd"/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33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00:01:29,530 --&gt; 00:01:32,391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You might want to know what kind of effect that package has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34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00:01:32,526 --&gt; 00:01:34,990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on</w:t>
      </w:r>
      <w:proofErr w:type="gramEnd"/>
      <w:r w:rsidRPr="008F01FA">
        <w:rPr>
          <w:rFonts w:ascii="Courier New" w:hAnsi="Courier New" w:cs="Courier New"/>
        </w:rPr>
        <w:t xml:space="preserve"> access to hospital services.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35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00:01:35,614 --&gt; 00:01:37,551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You might want to explain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36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00:01:38,134 --&gt; 00:01:40,778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a</w:t>
      </w:r>
      <w:proofErr w:type="gramEnd"/>
      <w:r w:rsidRPr="008F01FA">
        <w:rPr>
          <w:rFonts w:ascii="Courier New" w:hAnsi="Courier New" w:cs="Courier New"/>
        </w:rPr>
        <w:t xml:space="preserve"> bit like describe but more analytic</w:t>
      </w:r>
      <w:del w:id="335" w:author="Isabel.b" w:date="2017-08-24T05:13:00Z">
        <w:r w:rsidRPr="008F01FA" w:rsidDel="00EF64CD">
          <w:rPr>
            <w:rFonts w:ascii="Courier New" w:hAnsi="Courier New" w:cs="Courier New"/>
          </w:rPr>
          <w:delText>.</w:delText>
        </w:r>
      </w:del>
      <w:ins w:id="336" w:author="Isabel.b" w:date="2017-08-24T05:13:00Z">
        <w:r w:rsidR="00EF64CD">
          <w:rPr>
            <w:rFonts w:ascii="Courier New" w:hAnsi="Courier New" w:cs="Courier New"/>
          </w:rPr>
          <w:t>:</w:t>
        </w:r>
      </w:ins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37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00:01:40,901 --&gt; 00:01:43,993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For example, understand how community empowerment can lead to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38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00:01:44,156 --&gt; 00:01:45,004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lastRenderedPageBreak/>
        <w:t>improved</w:t>
      </w:r>
      <w:proofErr w:type="gramEnd"/>
      <w:r w:rsidRPr="008F01FA">
        <w:rPr>
          <w:rFonts w:ascii="Courier New" w:hAnsi="Courier New" w:cs="Courier New"/>
        </w:rPr>
        <w:t xml:space="preserve"> sanitation.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39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00:01:45,511 --&gt; 00:01:48,264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Finally, you might want to predict,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40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00:01:48,381 --&gt; 00:01:50,673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meaning</w:t>
      </w:r>
      <w:proofErr w:type="gramEnd"/>
      <w:r w:rsidRPr="008F01FA">
        <w:rPr>
          <w:rFonts w:ascii="Courier New" w:hAnsi="Courier New" w:cs="Courier New"/>
        </w:rPr>
        <w:t xml:space="preserve"> thinking of changes into the future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41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00:01:50,968 --&gt; 00:01:53,366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not</w:t>
      </w:r>
      <w:proofErr w:type="gramEnd"/>
      <w:r w:rsidRPr="008F01FA">
        <w:rPr>
          <w:rFonts w:ascii="Courier New" w:hAnsi="Courier New" w:cs="Courier New"/>
        </w:rPr>
        <w:t xml:space="preserve"> necessarily predicting in the physical sense</w:t>
      </w:r>
      <w:del w:id="337" w:author="Isabel.b" w:date="2017-08-24T05:14:00Z">
        <w:r w:rsidRPr="008F01FA" w:rsidDel="00EF64CD">
          <w:rPr>
            <w:rFonts w:ascii="Courier New" w:hAnsi="Courier New" w:cs="Courier New"/>
          </w:rPr>
          <w:delText>.</w:delText>
        </w:r>
      </w:del>
      <w:ins w:id="338" w:author="Isabel.b" w:date="2017-08-24T05:14:00Z">
        <w:r w:rsidR="00EF64CD">
          <w:rPr>
            <w:rFonts w:ascii="Courier New" w:hAnsi="Courier New" w:cs="Courier New"/>
          </w:rPr>
          <w:t>:</w:t>
        </w:r>
      </w:ins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42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00:01:53,629 --&gt; 00:01:56,193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For example, you might want to know how to expand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43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00:01:56,342 --&gt; 00:02:00,334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use</w:t>
      </w:r>
      <w:proofErr w:type="gramEnd"/>
      <w:r w:rsidRPr="008F01FA">
        <w:rPr>
          <w:rFonts w:ascii="Courier New" w:hAnsi="Courier New" w:cs="Courier New"/>
        </w:rPr>
        <w:t xml:space="preserve"> of bed nets to such an extent that malaria transmission is prevented.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44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00:02:00,806 --&gt; 00:02:03,190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To try to develop specific research questions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45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00:02:03,366 --&gt; 00:02:05,029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we</w:t>
      </w:r>
      <w:proofErr w:type="gramEnd"/>
      <w:r w:rsidRPr="008F01FA">
        <w:rPr>
          <w:rFonts w:ascii="Courier New" w:hAnsi="Courier New" w:cs="Courier New"/>
        </w:rPr>
        <w:t xml:space="preserve"> identify the key elements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46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00:02:05,174 --&gt; 00:02:06,750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and</w:t>
      </w:r>
      <w:proofErr w:type="gramEnd"/>
      <w:r w:rsidRPr="008F01FA">
        <w:rPr>
          <w:rFonts w:ascii="Courier New" w:hAnsi="Courier New" w:cs="Courier New"/>
        </w:rPr>
        <w:t xml:space="preserve"> one way to do that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47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00:02:07,017 --&gt; 00:02:08,824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is</w:t>
      </w:r>
      <w:proofErr w:type="gramEnd"/>
      <w:r w:rsidRPr="008F01FA">
        <w:rPr>
          <w:rFonts w:ascii="Courier New" w:hAnsi="Courier New" w:cs="Courier New"/>
        </w:rPr>
        <w:t xml:space="preserve"> via the PICO scheme.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48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00:02:09,146 --&gt; 00:02:11,667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The 'P' is for population,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49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00:02:11,901 --&gt; 00:02:15,888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which</w:t>
      </w:r>
      <w:proofErr w:type="gramEnd"/>
      <w:r w:rsidRPr="008F01FA">
        <w:rPr>
          <w:rFonts w:ascii="Courier New" w:hAnsi="Courier New" w:cs="Courier New"/>
        </w:rPr>
        <w:t>, in implementation research, means the stakeholders in the implementation strategy.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50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00:02:16,350 --&gt; 00:02:20,504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'I' is for the intervention, or implementation strategy itself...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51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00:02:20,645 --&gt; 00:02:21,902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what</w:t>
      </w:r>
      <w:proofErr w:type="gramEnd"/>
      <w:r w:rsidRPr="008F01FA">
        <w:rPr>
          <w:rFonts w:ascii="Courier New" w:hAnsi="Courier New" w:cs="Courier New"/>
        </w:rPr>
        <w:t xml:space="preserve"> does that consist of?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52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00:02:22,536 --&gt; 00:02:25,349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'C' is for control or comparison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53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00:02:25,643 --&gt; 00:02:28,025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What's the alternative to the implementation strategy?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54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00:02:28,338 --&gt; 00:02:30,918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Finally, 'O' is for the outcome.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55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00:02:31,109 --&gt; 00:02:34,489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What do we hope the implementation strategy is going to improve?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56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00:02:35,462 --&gt; 00:02:37,626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For most of the rest of this chapter, we're going to take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57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00:02:37,788 --&gt; 00:02:39,895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an</w:t>
      </w:r>
      <w:proofErr w:type="gramEnd"/>
      <w:r w:rsidRPr="008F01FA">
        <w:rPr>
          <w:rFonts w:ascii="Courier New" w:hAnsi="Courier New" w:cs="Courier New"/>
        </w:rPr>
        <w:t xml:space="preserve"> example implementation research question,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58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00:02:40,045 --&gt; 00:02:41,136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break</w:t>
      </w:r>
      <w:proofErr w:type="gramEnd"/>
      <w:r w:rsidRPr="008F01FA">
        <w:rPr>
          <w:rFonts w:ascii="Courier New" w:hAnsi="Courier New" w:cs="Courier New"/>
        </w:rPr>
        <w:t xml:space="preserve"> it down,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59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00:02:41,567 --&gt; 00:02:43,252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then</w:t>
      </w:r>
      <w:proofErr w:type="gramEnd"/>
      <w:r w:rsidRPr="008F01FA">
        <w:rPr>
          <w:rFonts w:ascii="Courier New" w:hAnsi="Courier New" w:cs="Courier New"/>
        </w:rPr>
        <w:t xml:space="preserve"> make the parts more specific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60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00:02:43,430 --&gt; 00:02:47,020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aiming</w:t>
      </w:r>
      <w:proofErr w:type="gramEnd"/>
      <w:r w:rsidRPr="008F01FA">
        <w:rPr>
          <w:rFonts w:ascii="Courier New" w:hAnsi="Courier New" w:cs="Courier New"/>
        </w:rPr>
        <w:t xml:space="preserve"> to refine the question and make it more useful in guiding the design.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61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00:02:47,310 --&gt; 00:02:50,259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This particular research question relates to dengue.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62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00:02:50,567 --&gt; 00:02:53,128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In the photo here there's a discarded car tire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63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00:02:53,458 --&gt; 00:02:56,115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which</w:t>
      </w:r>
      <w:proofErr w:type="gramEnd"/>
      <w:r w:rsidRPr="008F01FA">
        <w:rPr>
          <w:rFonts w:ascii="Courier New" w:hAnsi="Courier New" w:cs="Courier New"/>
        </w:rPr>
        <w:t xml:space="preserve"> is something that can easily collect rainwater and become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64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00:02:56,165 --&gt; 00:02:58,299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a</w:t>
      </w:r>
      <w:proofErr w:type="gramEnd"/>
      <w:r w:rsidRPr="008F01FA">
        <w:rPr>
          <w:rFonts w:ascii="Courier New" w:hAnsi="Courier New" w:cs="Courier New"/>
        </w:rPr>
        <w:t xml:space="preserve"> breeding site for </w:t>
      </w:r>
      <w:proofErr w:type="spellStart"/>
      <w:ins w:id="339" w:author="Isabel.b" w:date="2017-08-24T05:16:00Z">
        <w:r w:rsidR="00EF64CD">
          <w:rPr>
            <w:rFonts w:ascii="Courier New" w:hAnsi="Courier New" w:cs="Courier New"/>
          </w:rPr>
          <w:t>Aedes</w:t>
        </w:r>
        <w:proofErr w:type="spellEnd"/>
        <w:r w:rsidR="00EF64CD">
          <w:rPr>
            <w:rFonts w:ascii="Courier New" w:hAnsi="Courier New" w:cs="Courier New"/>
          </w:rPr>
          <w:t xml:space="preserve"> </w:t>
        </w:r>
      </w:ins>
      <w:r w:rsidRPr="008F01FA">
        <w:rPr>
          <w:rFonts w:ascii="Courier New" w:hAnsi="Courier New" w:cs="Courier New"/>
        </w:rPr>
        <w:t>mosquito</w:t>
      </w:r>
      <w:ins w:id="340" w:author="Isabel.b" w:date="2017-08-24T05:16:00Z">
        <w:r w:rsidR="00EF64CD">
          <w:rPr>
            <w:rFonts w:ascii="Courier New" w:hAnsi="Courier New" w:cs="Courier New"/>
          </w:rPr>
          <w:t>e</w:t>
        </w:r>
      </w:ins>
      <w:r w:rsidRPr="008F01FA">
        <w:rPr>
          <w:rFonts w:ascii="Courier New" w:hAnsi="Courier New" w:cs="Courier New"/>
        </w:rPr>
        <w:t>s.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lastRenderedPageBreak/>
        <w:t>65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00:02:58,785 --&gt; 00:02:59,912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The question is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66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00:03:00,057 --&gt; 00:03:03,193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how</w:t>
      </w:r>
      <w:proofErr w:type="gramEnd"/>
      <w:r w:rsidRPr="008F01FA">
        <w:rPr>
          <w:rFonts w:ascii="Courier New" w:hAnsi="Courier New" w:cs="Courier New"/>
        </w:rPr>
        <w:t xml:space="preserve"> can a local health department effectively target breeding sites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67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00:03:03,367 --&gt; 00:03:05,096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of</w:t>
      </w:r>
      <w:proofErr w:type="gramEnd"/>
      <w:r w:rsidRPr="008F01FA">
        <w:rPr>
          <w:rFonts w:ascii="Courier New" w:hAnsi="Courier New" w:cs="Courier New"/>
        </w:rPr>
        <w:t xml:space="preserve"> mosquitoes which transmit dengue?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68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00:03:05,476 --&gt; 00:03:09,170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We're going to break it down and see what it contains in terms of the PICO elements.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69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00:03:09,836 --&gt; 00:03:11,017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Here's the question again.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70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00:03:11,324 --&gt; 00:03:14,755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What does it say about the 'P' for population or stakeholders?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71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00:03:15,384 --&gt; 00:03:18,693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Well, first, although the intervention is ultimately aimed at reducing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72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00:03:18,855 --&gt; 00:03:20,562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dengue</w:t>
      </w:r>
      <w:proofErr w:type="gramEnd"/>
      <w:r w:rsidRPr="008F01FA">
        <w:rPr>
          <w:rFonts w:ascii="Courier New" w:hAnsi="Courier New" w:cs="Courier New"/>
        </w:rPr>
        <w:t xml:space="preserve"> incidents in the population,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73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00:03:20,735 --&gt; 00:03:23,936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here</w:t>
      </w:r>
      <w:proofErr w:type="gramEnd"/>
      <w:r w:rsidRPr="008F01FA">
        <w:rPr>
          <w:rFonts w:ascii="Courier New" w:hAnsi="Courier New" w:cs="Courier New"/>
        </w:rPr>
        <w:t xml:space="preserve"> we're interested in implementation.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74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00:03:24,102 --&gt; 00:03:29,303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 xml:space="preserve">So, </w:t>
      </w:r>
      <w:proofErr w:type="gramStart"/>
      <w:r w:rsidRPr="008F01FA">
        <w:rPr>
          <w:rFonts w:ascii="Courier New" w:hAnsi="Courier New" w:cs="Courier New"/>
        </w:rPr>
        <w:t>the who</w:t>
      </w:r>
      <w:proofErr w:type="gramEnd"/>
      <w:r w:rsidRPr="008F01FA">
        <w:rPr>
          <w:rFonts w:ascii="Courier New" w:hAnsi="Courier New" w:cs="Courier New"/>
        </w:rPr>
        <w:t>, the 'P' in the PICO, the population or stakeholders,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75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00:03:29,623 --&gt; 00:03:32,294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refers</w:t>
      </w:r>
      <w:proofErr w:type="gramEnd"/>
      <w:r w:rsidRPr="008F01FA">
        <w:rPr>
          <w:rFonts w:ascii="Courier New" w:hAnsi="Courier New" w:cs="Courier New"/>
        </w:rPr>
        <w:t xml:space="preserve"> to those who are managing and carrying out the intervention.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76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00:03:32,821 --&gt; 00:03:35,239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Are they mentioned in the current version of the question?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77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00:03:35,715 --&gt; 00:03:38,831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Well, no, they're not, but who do you think they could be?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78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lastRenderedPageBreak/>
        <w:t>00:03:39,319 --&gt; 00:03:43,120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Well, they're likely to be some combination of public servants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79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00:03:43,244 --&gt; 00:03:44,998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like</w:t>
      </w:r>
      <w:proofErr w:type="gramEnd"/>
      <w:r w:rsidRPr="008F01FA">
        <w:rPr>
          <w:rFonts w:ascii="Courier New" w:hAnsi="Courier New" w:cs="Courier New"/>
        </w:rPr>
        <w:t xml:space="preserve"> health service or sanitation workers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80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00:03:45,158 --&gt; 00:03:46,226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and</w:t>
      </w:r>
      <w:proofErr w:type="gramEnd"/>
      <w:r w:rsidRPr="008F01FA">
        <w:rPr>
          <w:rFonts w:ascii="Courier New" w:hAnsi="Courier New" w:cs="Courier New"/>
        </w:rPr>
        <w:t xml:space="preserve"> the general public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81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00:03:46,373 --&gt; 00:03:49,884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if</w:t>
      </w:r>
      <w:proofErr w:type="gramEnd"/>
      <w:r w:rsidRPr="008F01FA">
        <w:rPr>
          <w:rFonts w:ascii="Courier New" w:hAnsi="Courier New" w:cs="Courier New"/>
        </w:rPr>
        <w:t>, for example, the strategy involves mass media messages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82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00:03:50,018 --&gt; 00:03:52,609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aimed</w:t>
      </w:r>
      <w:proofErr w:type="gramEnd"/>
      <w:r w:rsidRPr="008F01FA">
        <w:rPr>
          <w:rFonts w:ascii="Courier New" w:hAnsi="Courier New" w:cs="Courier New"/>
        </w:rPr>
        <w:t xml:space="preserve"> at cleaning up discarded containers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83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00:03:52,762 --&gt; 00:03:54,190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which</w:t>
      </w:r>
      <w:proofErr w:type="gramEnd"/>
      <w:r w:rsidRPr="008F01FA">
        <w:rPr>
          <w:rFonts w:ascii="Courier New" w:hAnsi="Courier New" w:cs="Courier New"/>
        </w:rPr>
        <w:t xml:space="preserve"> could hold rainwater.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84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00:03:55,011 --&gt; 00:03:57,965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Here's the question again. What about the 'I' for intervention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85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00:03:58,077 --&gt; 00:03:59,939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or</w:t>
      </w:r>
      <w:proofErr w:type="gramEnd"/>
      <w:r w:rsidRPr="008F01FA">
        <w:rPr>
          <w:rFonts w:ascii="Courier New" w:hAnsi="Courier New" w:cs="Courier New"/>
        </w:rPr>
        <w:t xml:space="preserve"> implementation strategy?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86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00:04:00,109 --&gt; 00:04:01,536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What does the question say about that?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87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00:04:01,996 --&gt; 00:04:03,159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It does say something.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88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00:04:03,284 --&gt; 00:04:05,473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 xml:space="preserve">It says it's </w:t>
      </w:r>
      <w:del w:id="341" w:author="Isabel.b" w:date="2017-08-24T05:16:00Z">
        <w:r w:rsidRPr="008F01FA" w:rsidDel="00EF64CD">
          <w:rPr>
            <w:rFonts w:ascii="Courier New" w:hAnsi="Courier New" w:cs="Courier New"/>
          </w:rPr>
          <w:delText>a back</w:delText>
        </w:r>
      </w:del>
      <w:ins w:id="342" w:author="Isabel.b" w:date="2017-08-24T05:16:00Z">
        <w:r w:rsidR="00EF64CD">
          <w:rPr>
            <w:rFonts w:ascii="Courier New" w:hAnsi="Courier New" w:cs="Courier New"/>
          </w:rPr>
          <w:t xml:space="preserve"> about</w:t>
        </w:r>
      </w:ins>
      <w:r w:rsidRPr="008F01FA">
        <w:rPr>
          <w:rFonts w:ascii="Courier New" w:hAnsi="Courier New" w:cs="Courier New"/>
        </w:rPr>
        <w:t xml:space="preserve"> targeting mosquito breeding sites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89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00:04:05,610 --&gt; 00:04:06,691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but</w:t>
      </w:r>
      <w:proofErr w:type="gramEnd"/>
      <w:r w:rsidRPr="008F01FA">
        <w:rPr>
          <w:rFonts w:ascii="Courier New" w:hAnsi="Courier New" w:cs="Courier New"/>
        </w:rPr>
        <w:t xml:space="preserve"> it's very general.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90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00:04:07,274 --&gt; 00:04:10,962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We might try to say something about some or all of the following components</w:t>
      </w:r>
      <w:del w:id="343" w:author="Isabel.b" w:date="2017-08-24T05:17:00Z">
        <w:r w:rsidRPr="008F01FA" w:rsidDel="00EF64CD">
          <w:rPr>
            <w:rFonts w:ascii="Courier New" w:hAnsi="Courier New" w:cs="Courier New"/>
          </w:rPr>
          <w:delText>.</w:delText>
        </w:r>
      </w:del>
      <w:ins w:id="344" w:author="Isabel.b" w:date="2017-08-24T05:17:00Z">
        <w:r w:rsidR="00EF64CD">
          <w:rPr>
            <w:rFonts w:ascii="Courier New" w:hAnsi="Courier New" w:cs="Courier New"/>
          </w:rPr>
          <w:t>:</w:t>
        </w:r>
      </w:ins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91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00:04:11,109 --&gt; 00:04:16,118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del w:id="345" w:author="Isabel.b" w:date="2017-08-24T05:17:00Z">
        <w:r w:rsidRPr="008F01FA" w:rsidDel="00EF64CD">
          <w:rPr>
            <w:rFonts w:ascii="Courier New" w:hAnsi="Courier New" w:cs="Courier New"/>
          </w:rPr>
          <w:lastRenderedPageBreak/>
          <w:delText>Justification</w:delText>
        </w:r>
      </w:del>
      <w:proofErr w:type="gramStart"/>
      <w:ins w:id="346" w:author="Isabel.b" w:date="2017-08-24T05:17:00Z">
        <w:r w:rsidR="00EF64CD">
          <w:rPr>
            <w:rFonts w:ascii="Courier New" w:hAnsi="Courier New" w:cs="Courier New"/>
          </w:rPr>
          <w:t>j</w:t>
        </w:r>
        <w:r w:rsidR="00EF64CD" w:rsidRPr="008F01FA">
          <w:rPr>
            <w:rFonts w:ascii="Courier New" w:hAnsi="Courier New" w:cs="Courier New"/>
          </w:rPr>
          <w:t>ustification</w:t>
        </w:r>
      </w:ins>
      <w:proofErr w:type="gramEnd"/>
      <w:r w:rsidRPr="008F01FA">
        <w:rPr>
          <w:rFonts w:ascii="Courier New" w:hAnsi="Courier New" w:cs="Courier New"/>
        </w:rPr>
        <w:t>, why we're doing this, action and action targets,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92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00:04:16,247 --&gt; 00:04:19,747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temporality</w:t>
      </w:r>
      <w:proofErr w:type="gramEnd"/>
      <w:r w:rsidRPr="008F01FA">
        <w:rPr>
          <w:rFonts w:ascii="Courier New" w:hAnsi="Courier New" w:cs="Courier New"/>
        </w:rPr>
        <w:t xml:space="preserve"> or time, and dose or how much.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93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00:04:20,186 --&gt; 00:04:22,394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This is following the paper by Proctor and others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94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00:04:22,507 --&gt; 00:04:26,968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whose</w:t>
      </w:r>
      <w:proofErr w:type="gramEnd"/>
      <w:r w:rsidRPr="008F01FA">
        <w:rPr>
          <w:rFonts w:ascii="Courier New" w:hAnsi="Courier New" w:cs="Courier New"/>
        </w:rPr>
        <w:t xml:space="preserve"> scheme also contains components covered under the 'P' and 'O' of PICO.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95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00:04:27,464 --&gt; 00:04:28,944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Following up those components,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96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00:04:29,112 --&gt; 00:04:30,859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in</w:t>
      </w:r>
      <w:proofErr w:type="gramEnd"/>
      <w:r w:rsidRPr="008F01FA">
        <w:rPr>
          <w:rFonts w:ascii="Courier New" w:hAnsi="Courier New" w:cs="Courier New"/>
        </w:rPr>
        <w:t xml:space="preserve"> terms of justification,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97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00:04:31,017 --&gt; 00:04:33,894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prior</w:t>
      </w:r>
      <w:proofErr w:type="gramEnd"/>
      <w:r w:rsidRPr="008F01FA">
        <w:rPr>
          <w:rFonts w:ascii="Courier New" w:hAnsi="Courier New" w:cs="Courier New"/>
        </w:rPr>
        <w:t xml:space="preserve"> work found that controlled measures were subject to limitations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98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00:04:33,951 --&gt; 00:04:36,813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such</w:t>
      </w:r>
      <w:proofErr w:type="gramEnd"/>
      <w:r w:rsidRPr="008F01FA">
        <w:rPr>
          <w:rFonts w:ascii="Courier New" w:hAnsi="Courier New" w:cs="Courier New"/>
        </w:rPr>
        <w:t xml:space="preserve"> as lack of training and high turnover of personnel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99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00:04:36,954 --&gt; 00:04:39,461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and</w:t>
      </w:r>
      <w:proofErr w:type="gramEnd"/>
      <w:r w:rsidRPr="008F01FA">
        <w:rPr>
          <w:rFonts w:ascii="Courier New" w:hAnsi="Courier New" w:cs="Courier New"/>
        </w:rPr>
        <w:t xml:space="preserve"> concentration on national guidelines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100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00:04:39,600 --&gt; 00:04:41,123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over</w:t>
      </w:r>
      <w:proofErr w:type="gramEnd"/>
      <w:r w:rsidRPr="008F01FA">
        <w:rPr>
          <w:rFonts w:ascii="Courier New" w:hAnsi="Courier New" w:cs="Courier New"/>
        </w:rPr>
        <w:t xml:space="preserve"> local conditions.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101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00:04:41,767 --&gt; 00:04:44,494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 xml:space="preserve">Action </w:t>
      </w:r>
      <w:del w:id="347" w:author="Isabel.b" w:date="2017-08-24T05:17:00Z">
        <w:r w:rsidRPr="008F01FA" w:rsidDel="00EF64CD">
          <w:rPr>
            <w:rFonts w:ascii="Courier New" w:hAnsi="Courier New" w:cs="Courier New"/>
          </w:rPr>
          <w:delText xml:space="preserve">or </w:delText>
        </w:r>
      </w:del>
      <w:ins w:id="348" w:author="Isabel.b" w:date="2017-08-24T05:17:00Z">
        <w:r w:rsidR="00EF64CD">
          <w:rPr>
            <w:rFonts w:ascii="Courier New" w:hAnsi="Courier New" w:cs="Courier New"/>
          </w:rPr>
          <w:t>and</w:t>
        </w:r>
        <w:r w:rsidR="00EF64CD" w:rsidRPr="008F01FA">
          <w:rPr>
            <w:rFonts w:ascii="Courier New" w:hAnsi="Courier New" w:cs="Courier New"/>
          </w:rPr>
          <w:t xml:space="preserve"> </w:t>
        </w:r>
      </w:ins>
      <w:r w:rsidRPr="008F01FA">
        <w:rPr>
          <w:rFonts w:ascii="Courier New" w:hAnsi="Courier New" w:cs="Courier New"/>
        </w:rPr>
        <w:t>action targets therefore included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102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00:04:44,647 --&gt; 00:04:47,694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training</w:t>
      </w:r>
      <w:proofErr w:type="gramEnd"/>
      <w:r w:rsidRPr="008F01FA">
        <w:rPr>
          <w:rFonts w:ascii="Courier New" w:hAnsi="Courier New" w:cs="Courier New"/>
        </w:rPr>
        <w:t xml:space="preserve"> of sanitation technicians and other personnel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103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00:04:48,027 --&gt; 00:04:51,954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and</w:t>
      </w:r>
      <w:proofErr w:type="gramEnd"/>
      <w:r w:rsidRPr="008F01FA">
        <w:rPr>
          <w:rFonts w:ascii="Courier New" w:hAnsi="Courier New" w:cs="Courier New"/>
        </w:rPr>
        <w:t xml:space="preserve"> identifying the key breeding sites and targeting them.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104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00:04:52,532 --&gt; 00:04:55,515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lastRenderedPageBreak/>
        <w:t>Storm drains, rather than domestic containers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105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00:04:55,792 --&gt; 00:04:57,242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were</w:t>
      </w:r>
      <w:proofErr w:type="gramEnd"/>
      <w:r w:rsidRPr="008F01FA">
        <w:rPr>
          <w:rFonts w:ascii="Courier New" w:hAnsi="Courier New" w:cs="Courier New"/>
        </w:rPr>
        <w:t xml:space="preserve"> found to be dominant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106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00:04:57,644 --&gt; 00:05:00,247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and</w:t>
      </w:r>
      <w:proofErr w:type="gramEnd"/>
      <w:r w:rsidRPr="008F01FA">
        <w:rPr>
          <w:rFonts w:ascii="Courier New" w:hAnsi="Courier New" w:cs="Courier New"/>
        </w:rPr>
        <w:t xml:space="preserve"> they were targeted with </w:t>
      </w:r>
      <w:proofErr w:type="spellStart"/>
      <w:r w:rsidRPr="008F01FA">
        <w:rPr>
          <w:rFonts w:ascii="Courier New" w:hAnsi="Courier New" w:cs="Courier New"/>
        </w:rPr>
        <w:t>pyriproxyfen</w:t>
      </w:r>
      <w:proofErr w:type="spellEnd"/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107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00:05:00,382 --&gt; 00:05:02,400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which</w:t>
      </w:r>
      <w:proofErr w:type="gramEnd"/>
      <w:r w:rsidRPr="008F01FA">
        <w:rPr>
          <w:rFonts w:ascii="Courier New" w:hAnsi="Courier New" w:cs="Courier New"/>
        </w:rPr>
        <w:t xml:space="preserve"> is an insect growth regulator.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108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00:05:04,130 --&gt; 00:05:07,330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So, now we're on to 'C' for control or comparison.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109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00:05:07,603 --&gt; 00:05:09,801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What does the question say about that?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110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00:05:10,977 --&gt; 00:05:13,764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Well, no, it doesn't really say anything about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111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00:05:13,839 --&gt; 00:05:15,653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what</w:t>
      </w:r>
      <w:proofErr w:type="gramEnd"/>
      <w:r w:rsidRPr="008F01FA">
        <w:rPr>
          <w:rFonts w:ascii="Courier New" w:hAnsi="Courier New" w:cs="Courier New"/>
        </w:rPr>
        <w:t xml:space="preserve"> the intervention will be compared with.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112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00:05:16,097 --&gt; 00:05:18,233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We'll come back to this briefly in the next chapter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113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00:05:18,295 --&gt; 00:05:20,466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but</w:t>
      </w:r>
      <w:proofErr w:type="gramEnd"/>
      <w:r w:rsidRPr="008F01FA">
        <w:rPr>
          <w:rFonts w:ascii="Courier New" w:hAnsi="Courier New" w:cs="Courier New"/>
        </w:rPr>
        <w:t xml:space="preserve"> you might consider doing a trial,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114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00:05:20,634 --&gt; 00:05:23,227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which</w:t>
      </w:r>
      <w:proofErr w:type="gramEnd"/>
      <w:r w:rsidRPr="008F01FA">
        <w:rPr>
          <w:rFonts w:ascii="Courier New" w:hAnsi="Courier New" w:cs="Courier New"/>
        </w:rPr>
        <w:t xml:space="preserve"> would give you a nearby control group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115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00:05:23,400 --&gt; 00:05:24,306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at</w:t>
      </w:r>
      <w:proofErr w:type="gramEnd"/>
      <w:r w:rsidRPr="008F01FA">
        <w:rPr>
          <w:rFonts w:ascii="Courier New" w:hAnsi="Courier New" w:cs="Courier New"/>
        </w:rPr>
        <w:t xml:space="preserve"> the same time,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116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00:05:24,451 --&gt; 00:05:26,645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or</w:t>
      </w:r>
      <w:proofErr w:type="gramEnd"/>
      <w:r w:rsidRPr="008F01FA">
        <w:rPr>
          <w:rFonts w:ascii="Courier New" w:hAnsi="Courier New" w:cs="Courier New"/>
        </w:rPr>
        <w:t>, a before/after comparison.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117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00:05:27,790 --&gt; 00:05:29,975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Finally, what about the 'O' for outcome?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lastRenderedPageBreak/>
        <w:t>118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00:05:30,122 --&gt; 00:05:32,318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What does the question tell us about that as it stands?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119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00:05:32,783 --&gt; 00:05:35,686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Well, the question mentions effectively targeting breeding sites.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120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00:05:36,107 --&gt; 00:05:39,503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In terms of implementation research, we might consider the following aspects: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121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00:05:39,894 --&gt; 00:05:43,005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acceptability</w:t>
      </w:r>
      <w:proofErr w:type="gramEnd"/>
      <w:r w:rsidRPr="008F01FA">
        <w:rPr>
          <w:rFonts w:ascii="Courier New" w:hAnsi="Courier New" w:cs="Courier New"/>
        </w:rPr>
        <w:t>, adoption,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122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00:05:43,147 --&gt; 00:05:45,759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whether</w:t>
      </w:r>
      <w:proofErr w:type="gramEnd"/>
      <w:r w:rsidRPr="008F01FA">
        <w:rPr>
          <w:rFonts w:ascii="Courier New" w:hAnsi="Courier New" w:cs="Courier New"/>
        </w:rPr>
        <w:t xml:space="preserve"> people actually follow the strategy,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123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00:05:46,236 --&gt; 00:05:49,004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appropriateness</w:t>
      </w:r>
      <w:proofErr w:type="gramEnd"/>
      <w:r w:rsidRPr="008F01FA">
        <w:rPr>
          <w:rFonts w:ascii="Courier New" w:hAnsi="Courier New" w:cs="Courier New"/>
        </w:rPr>
        <w:t>, feasibility,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124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00:05:49,198 --&gt; 00:05:51,174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fidelity</w:t>
      </w:r>
      <w:proofErr w:type="gramEnd"/>
      <w:r w:rsidRPr="008F01FA">
        <w:rPr>
          <w:rFonts w:ascii="Courier New" w:hAnsi="Courier New" w:cs="Courier New"/>
        </w:rPr>
        <w:t>, meaning, for example,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125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00:05:51,250 --&gt; 00:05:54,281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are</w:t>
      </w:r>
      <w:proofErr w:type="gramEnd"/>
      <w:r w:rsidRPr="008F01FA">
        <w:rPr>
          <w:rFonts w:ascii="Courier New" w:hAnsi="Courier New" w:cs="Courier New"/>
        </w:rPr>
        <w:t xml:space="preserve"> the key breeding sites being correctly identified?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126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00:05:55,100 --&gt; 00:05:59,148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Cost of the implementation: is the new strategy more expensive?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127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00:05:59,840 --&gt; 00:06:03,439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Penetration, which could mean whether the key breeding sites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128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00:06:03,546 --&gt; 00:06:05,774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are</w:t>
      </w:r>
      <w:proofErr w:type="gramEnd"/>
      <w:r w:rsidRPr="008F01FA">
        <w:rPr>
          <w:rFonts w:ascii="Courier New" w:hAnsi="Courier New" w:cs="Courier New"/>
        </w:rPr>
        <w:t xml:space="preserve"> actually being treated with </w:t>
      </w:r>
      <w:proofErr w:type="spellStart"/>
      <w:r w:rsidRPr="008F01FA">
        <w:rPr>
          <w:rFonts w:ascii="Courier New" w:hAnsi="Courier New" w:cs="Courier New"/>
        </w:rPr>
        <w:t>pyriproxyfen</w:t>
      </w:r>
      <w:proofErr w:type="spellEnd"/>
      <w:r w:rsidRPr="008F01FA">
        <w:rPr>
          <w:rFonts w:ascii="Courier New" w:hAnsi="Courier New" w:cs="Courier New"/>
        </w:rPr>
        <w:t>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129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00:06:06,147 --&gt; 00:06:07,458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Finally, sustainability.</w:t>
      </w:r>
      <w:proofErr w:type="gramEnd"/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130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00:06:08,288 --&gt; 00:06:11,272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So, a refined question might be as follows</w:t>
      </w:r>
      <w:del w:id="349" w:author="Isabel.b" w:date="2017-08-24T05:18:00Z">
        <w:r w:rsidRPr="008F01FA" w:rsidDel="00EF64CD">
          <w:rPr>
            <w:rFonts w:ascii="Courier New" w:hAnsi="Courier New" w:cs="Courier New"/>
          </w:rPr>
          <w:delText>.</w:delText>
        </w:r>
      </w:del>
      <w:ins w:id="350" w:author="Isabel.b" w:date="2017-08-24T05:18:00Z">
        <w:r w:rsidR="00EF64CD">
          <w:rPr>
            <w:rFonts w:ascii="Courier New" w:hAnsi="Courier New" w:cs="Courier New"/>
          </w:rPr>
          <w:t xml:space="preserve">: </w:t>
        </w:r>
        <w:del w:id="351" w:author="Edith Certain" w:date="2017-09-18T15:50:00Z">
          <w:r w:rsidR="00894CA5" w:rsidRPr="00894CA5" w:rsidDel="002977BD">
            <w:rPr>
              <w:rFonts w:ascii="Courier New" w:hAnsi="Courier New" w:cs="Courier New"/>
              <w:highlight w:val="cyan"/>
              <w:rPrChange w:id="352" w:author="Isabel.b" w:date="2017-08-24T05:19:00Z">
                <w:rPr>
                  <w:rFonts w:ascii="Courier New" w:hAnsi="Courier New" w:cs="Courier New"/>
                  <w:sz w:val="22"/>
                  <w:szCs w:val="22"/>
                </w:rPr>
              </w:rPrChange>
            </w:rPr>
            <w:delText xml:space="preserve">(Should question </w:delText>
          </w:r>
        </w:del>
      </w:ins>
      <w:ins w:id="353" w:author="Isabel.b" w:date="2017-08-24T05:19:00Z">
        <w:del w:id="354" w:author="Edith Certain" w:date="2017-09-18T15:50:00Z">
          <w:r w:rsidR="00894CA5" w:rsidRPr="00894CA5" w:rsidDel="002977BD">
            <w:rPr>
              <w:rFonts w:ascii="Courier New" w:hAnsi="Courier New" w:cs="Courier New"/>
              <w:highlight w:val="cyan"/>
              <w:rPrChange w:id="355" w:author="Isabel.b" w:date="2017-08-24T05:19:00Z">
                <w:rPr>
                  <w:rFonts w:ascii="Courier New" w:hAnsi="Courier New" w:cs="Courier New"/>
                  <w:sz w:val="22"/>
                  <w:szCs w:val="22"/>
                </w:rPr>
              </w:rPrChange>
            </w:rPr>
            <w:delText>a</w:delText>
          </w:r>
        </w:del>
      </w:ins>
      <w:ins w:id="356" w:author="Isabel.b" w:date="2017-08-24T05:18:00Z">
        <w:del w:id="357" w:author="Edith Certain" w:date="2017-09-18T15:50:00Z">
          <w:r w:rsidR="00894CA5" w:rsidRPr="00894CA5" w:rsidDel="002977BD">
            <w:rPr>
              <w:rFonts w:ascii="Courier New" w:hAnsi="Courier New" w:cs="Courier New"/>
              <w:highlight w:val="cyan"/>
              <w:rPrChange w:id="358" w:author="Isabel.b" w:date="2017-08-24T05:19:00Z">
                <w:rPr>
                  <w:rFonts w:ascii="Courier New" w:hAnsi="Courier New" w:cs="Courier New"/>
                  <w:sz w:val="22"/>
                  <w:szCs w:val="22"/>
                </w:rPr>
              </w:rPrChange>
            </w:rPr>
            <w:delText xml:space="preserve">s written on slide be included in transcript for </w:delText>
          </w:r>
        </w:del>
      </w:ins>
      <w:ins w:id="359" w:author="Isabel.b" w:date="2017-08-24T05:19:00Z">
        <w:del w:id="360" w:author="Edith Certain" w:date="2017-09-18T15:50:00Z">
          <w:r w:rsidR="00894CA5" w:rsidRPr="00894CA5" w:rsidDel="002977BD">
            <w:rPr>
              <w:rFonts w:ascii="Courier New" w:hAnsi="Courier New" w:cs="Courier New"/>
              <w:highlight w:val="cyan"/>
              <w:rPrChange w:id="361" w:author="Isabel.b" w:date="2017-08-24T05:19:00Z">
                <w:rPr>
                  <w:rFonts w:ascii="Courier New" w:hAnsi="Courier New" w:cs="Courier New"/>
                  <w:sz w:val="22"/>
                  <w:szCs w:val="22"/>
                </w:rPr>
              </w:rPrChange>
            </w:rPr>
            <w:delText>greater</w:delText>
          </w:r>
        </w:del>
      </w:ins>
      <w:ins w:id="362" w:author="Isabel.b" w:date="2017-08-24T05:18:00Z">
        <w:del w:id="363" w:author="Edith Certain" w:date="2017-09-18T15:50:00Z">
          <w:r w:rsidR="00894CA5" w:rsidRPr="00894CA5" w:rsidDel="002977BD">
            <w:rPr>
              <w:rFonts w:ascii="Courier New" w:hAnsi="Courier New" w:cs="Courier New"/>
              <w:highlight w:val="cyan"/>
              <w:rPrChange w:id="364" w:author="Isabel.b" w:date="2017-08-24T05:19:00Z">
                <w:rPr>
                  <w:rFonts w:ascii="Courier New" w:hAnsi="Courier New" w:cs="Courier New"/>
                  <w:sz w:val="22"/>
                  <w:szCs w:val="22"/>
                </w:rPr>
              </w:rPrChange>
            </w:rPr>
            <w:delText xml:space="preserve"> </w:delText>
          </w:r>
        </w:del>
      </w:ins>
      <w:ins w:id="365" w:author="Isabel.b" w:date="2017-08-24T05:19:00Z">
        <w:del w:id="366" w:author="Edith Certain" w:date="2017-09-18T15:50:00Z">
          <w:r w:rsidR="00894CA5" w:rsidRPr="00894CA5" w:rsidDel="002977BD">
            <w:rPr>
              <w:rFonts w:ascii="Courier New" w:hAnsi="Courier New" w:cs="Courier New"/>
              <w:highlight w:val="cyan"/>
              <w:rPrChange w:id="367" w:author="Isabel.b" w:date="2017-08-24T05:19:00Z">
                <w:rPr>
                  <w:rFonts w:ascii="Courier New" w:hAnsi="Courier New" w:cs="Courier New"/>
                  <w:sz w:val="22"/>
                  <w:szCs w:val="22"/>
                </w:rPr>
              </w:rPrChange>
            </w:rPr>
            <w:delText>clarity?)</w:delText>
          </w:r>
        </w:del>
      </w:ins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lastRenderedPageBreak/>
        <w:t>131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00:06:12,125 --&gt; 00:06:14,271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This version has got more about the 'P'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132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00:06:14,400 --&gt; 00:06:16,580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for</w:t>
      </w:r>
      <w:proofErr w:type="gramEnd"/>
      <w:r w:rsidRPr="008F01FA">
        <w:rPr>
          <w:rFonts w:ascii="Courier New" w:hAnsi="Courier New" w:cs="Courier New"/>
        </w:rPr>
        <w:t xml:space="preserve"> population or stakeholders</w:t>
      </w:r>
      <w:ins w:id="368" w:author="Isabel.b" w:date="2017-08-24T05:19:00Z">
        <w:r w:rsidR="00EF64CD">
          <w:rPr>
            <w:rFonts w:ascii="Courier New" w:hAnsi="Courier New" w:cs="Courier New"/>
          </w:rPr>
          <w:t>,</w:t>
        </w:r>
      </w:ins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133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00:06:16,843 --&gt; 00:06:19,447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the</w:t>
      </w:r>
      <w:proofErr w:type="gramEnd"/>
      <w:r w:rsidRPr="008F01FA">
        <w:rPr>
          <w:rFonts w:ascii="Courier New" w:hAnsi="Courier New" w:cs="Courier New"/>
        </w:rPr>
        <w:t xml:space="preserve"> 'I' for intervention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134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00:06:19,597 --&gt; 00:06:21,836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or</w:t>
      </w:r>
      <w:proofErr w:type="gramEnd"/>
      <w:r w:rsidRPr="008F01FA">
        <w:rPr>
          <w:rFonts w:ascii="Courier New" w:hAnsi="Courier New" w:cs="Courier New"/>
        </w:rPr>
        <w:t xml:space="preserve"> the implementation strategy itself</w:t>
      </w:r>
      <w:ins w:id="369" w:author="Isabel.b" w:date="2017-08-24T05:19:00Z">
        <w:r w:rsidR="00EF64CD">
          <w:rPr>
            <w:rFonts w:ascii="Courier New" w:hAnsi="Courier New" w:cs="Courier New"/>
          </w:rPr>
          <w:t>,</w:t>
        </w:r>
      </w:ins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135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00:06:22,305 --&gt; 00:06:24,800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and</w:t>
      </w:r>
      <w:proofErr w:type="gramEnd"/>
      <w:r w:rsidRPr="008F01FA">
        <w:rPr>
          <w:rFonts w:ascii="Courier New" w:hAnsi="Courier New" w:cs="Courier New"/>
        </w:rPr>
        <w:t xml:space="preserve"> the 'O' for outcome,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136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00:06:25,428 --&gt; 00:06:28,345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and</w:t>
      </w:r>
      <w:proofErr w:type="gramEnd"/>
      <w:r w:rsidRPr="008F01FA">
        <w:rPr>
          <w:rFonts w:ascii="Courier New" w:hAnsi="Courier New" w:cs="Courier New"/>
        </w:rPr>
        <w:t xml:space="preserve"> we'll see a bit more about the 'C' for control or comparison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137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00:06:28,487 --&gt; 00:06:29,633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in</w:t>
      </w:r>
      <w:proofErr w:type="gramEnd"/>
      <w:r w:rsidRPr="008F01FA">
        <w:rPr>
          <w:rFonts w:ascii="Courier New" w:hAnsi="Courier New" w:cs="Courier New"/>
        </w:rPr>
        <w:t xml:space="preserve"> the next chapter.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138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00:06:30,405 --&gt; 00:06:31,843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That's the end of this chapter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139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00:06:31,985 --&gt; 00:06:34,519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closing</w:t>
      </w:r>
      <w:proofErr w:type="gramEnd"/>
      <w:r w:rsidRPr="008F01FA">
        <w:rPr>
          <w:rFonts w:ascii="Courier New" w:hAnsi="Courier New" w:cs="Courier New"/>
        </w:rPr>
        <w:t xml:space="preserve"> on this quote which says that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140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00:06:34,669 --&gt; 00:06:37,441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in</w:t>
      </w:r>
      <w:proofErr w:type="gramEnd"/>
      <w:r w:rsidRPr="008F01FA">
        <w:rPr>
          <w:rFonts w:ascii="Courier New" w:hAnsi="Courier New" w:cs="Courier New"/>
        </w:rPr>
        <w:t xml:space="preserve"> implementation research, as in other fields,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141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00:06:37,571 --&gt; 00:06:39,072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the</w:t>
      </w:r>
      <w:proofErr w:type="gramEnd"/>
      <w:r w:rsidRPr="008F01FA">
        <w:rPr>
          <w:rFonts w:ascii="Courier New" w:hAnsi="Courier New" w:cs="Courier New"/>
        </w:rPr>
        <w:t xml:space="preserve"> research question is king.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142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00:06:39,888 --&gt; 00:06:42,233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We've got an additional video,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143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00:06:42,463 --&gt; 00:06:45,110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an</w:t>
      </w:r>
      <w:proofErr w:type="gramEnd"/>
      <w:r w:rsidRPr="008F01FA">
        <w:rPr>
          <w:rFonts w:ascii="Courier New" w:hAnsi="Courier New" w:cs="Courier New"/>
        </w:rPr>
        <w:t xml:space="preserve"> interview with the vector-born disease coordinator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144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00:06:45,235 --&gt; 00:06:48,236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lastRenderedPageBreak/>
        <w:t>in</w:t>
      </w:r>
      <w:proofErr w:type="gramEnd"/>
      <w:r w:rsidRPr="008F01FA">
        <w:rPr>
          <w:rFonts w:ascii="Courier New" w:hAnsi="Courier New" w:cs="Courier New"/>
        </w:rPr>
        <w:t xml:space="preserve"> the town where that dengue vector study was done,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145</w:t>
      </w: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  <w:r w:rsidRPr="008F01FA">
        <w:rPr>
          <w:rFonts w:ascii="Courier New" w:hAnsi="Courier New" w:cs="Courier New"/>
        </w:rPr>
        <w:t>00:06:48,731 --&gt; 00:06:51,731</w:t>
      </w:r>
    </w:p>
    <w:p w:rsidR="00243CCC" w:rsidRDefault="00243CCC" w:rsidP="00243CCC">
      <w:pPr>
        <w:pStyle w:val="Textebrut"/>
        <w:rPr>
          <w:rFonts w:ascii="Courier New" w:hAnsi="Courier New" w:cs="Courier New"/>
        </w:rPr>
      </w:pPr>
      <w:proofErr w:type="gramStart"/>
      <w:r w:rsidRPr="008F01FA">
        <w:rPr>
          <w:rFonts w:ascii="Courier New" w:hAnsi="Courier New" w:cs="Courier New"/>
        </w:rPr>
        <w:t>and</w:t>
      </w:r>
      <w:proofErr w:type="gramEnd"/>
      <w:r w:rsidRPr="008F01FA">
        <w:rPr>
          <w:rFonts w:ascii="Courier New" w:hAnsi="Courier New" w:cs="Courier New"/>
        </w:rPr>
        <w:t xml:space="preserve"> I'll be back in the next chapter.</w:t>
      </w:r>
    </w:p>
    <w:p w:rsidR="001764C3" w:rsidRDefault="001764C3" w:rsidP="00243CCC">
      <w:pPr>
        <w:pStyle w:val="Textebrut"/>
        <w:rPr>
          <w:rFonts w:ascii="Courier New" w:hAnsi="Courier New" w:cs="Courier New"/>
        </w:rPr>
      </w:pPr>
    </w:p>
    <w:p w:rsidR="001764C3" w:rsidRDefault="001764C3" w:rsidP="00243CCC">
      <w:pPr>
        <w:pStyle w:val="Textebrut"/>
        <w:rPr>
          <w:rFonts w:ascii="Courier New" w:hAnsi="Courier New" w:cs="Courier New"/>
        </w:rPr>
      </w:pPr>
    </w:p>
    <w:p w:rsidR="000F2050" w:rsidRDefault="000F2050" w:rsidP="00243CCC">
      <w:pPr>
        <w:pStyle w:val="Textebrut"/>
        <w:rPr>
          <w:rFonts w:ascii="Courier New" w:hAnsi="Courier New" w:cs="Courier New"/>
        </w:rPr>
      </w:pPr>
    </w:p>
    <w:p w:rsidR="000F2050" w:rsidRDefault="000F2050" w:rsidP="00243CCC">
      <w:pPr>
        <w:pStyle w:val="Textebrut"/>
        <w:rPr>
          <w:rFonts w:ascii="Courier New" w:hAnsi="Courier New" w:cs="Courier New"/>
        </w:rPr>
      </w:pPr>
    </w:p>
    <w:p w:rsidR="001764C3" w:rsidRPr="001764C3" w:rsidRDefault="001764C3" w:rsidP="001764C3">
      <w:pPr>
        <w:shd w:val="clear" w:color="auto" w:fill="FFFFFF"/>
        <w:spacing w:after="0" w:line="336" w:lineRule="atLeast"/>
        <w:outlineLvl w:val="2"/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ko-KR"/>
        </w:rPr>
      </w:pPr>
      <w:r w:rsidRPr="001764C3"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ko-KR"/>
        </w:rPr>
        <w:t>From research question to research design</w:t>
      </w:r>
    </w:p>
    <w:p w:rsidR="000F2050" w:rsidRDefault="000F2050" w:rsidP="00243CCC">
      <w:pPr>
        <w:pStyle w:val="Textebrut"/>
        <w:rPr>
          <w:rFonts w:ascii="Courier New" w:hAnsi="Courier New" w:cs="Courier New"/>
        </w:rPr>
      </w:pPr>
    </w:p>
    <w:p w:rsidR="000F2050" w:rsidRDefault="000F2050" w:rsidP="00243CCC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00:00:04,474 --&gt; 00:00:08,552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Welcome back. I'm Neal Alexander from CIDEIM in Cali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1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00:00:08,955 --&gt; 00:00:10,507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and</w:t>
      </w:r>
      <w:proofErr w:type="gramEnd"/>
      <w:r w:rsidRPr="005F43A4">
        <w:rPr>
          <w:rFonts w:ascii="Courier New" w:hAnsi="Courier New" w:cs="Courier New"/>
        </w:rPr>
        <w:t xml:space="preserve"> in this chapter, we're going to continue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2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00:00:10,574 --&gt; 00:00:13,183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with</w:t>
      </w:r>
      <w:proofErr w:type="gramEnd"/>
      <w:r w:rsidRPr="005F43A4">
        <w:rPr>
          <w:rFonts w:ascii="Courier New" w:hAnsi="Courier New" w:cs="Courier New"/>
        </w:rPr>
        <w:t xml:space="preserve"> how to choose a suitable implementation research design.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3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00:00:13,390 --&gt; 00:00:16,386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There are many different study designs. You can read about them in the book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4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00:00:16,497 --&gt; 00:00:19,560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by</w:t>
      </w:r>
      <w:proofErr w:type="gramEnd"/>
      <w:r w:rsidRPr="005F43A4">
        <w:rPr>
          <w:rFonts w:ascii="Courier New" w:hAnsi="Courier New" w:cs="Courier New"/>
        </w:rPr>
        <w:t xml:space="preserve"> Bonita and others, that's published by WHO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5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00:00:19,721 --&gt; 00:00:21,883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and</w:t>
      </w:r>
      <w:proofErr w:type="gramEnd"/>
      <w:r w:rsidRPr="005F43A4">
        <w:rPr>
          <w:rFonts w:ascii="Courier New" w:hAnsi="Courier New" w:cs="Courier New"/>
        </w:rPr>
        <w:t xml:space="preserve"> you can get it as a free download.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6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00:00:22,018 --&gt; 00:00:24,131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The details are in the bibliography at the end.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7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00:00:24,470 --&gt; 00:00:28,342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For now, we're just very simply going to distinguish between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8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00:00:28,562 --&gt; 00:00:30,745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observational</w:t>
      </w:r>
      <w:proofErr w:type="gramEnd"/>
      <w:r w:rsidRPr="005F43A4">
        <w:rPr>
          <w:rFonts w:ascii="Courier New" w:hAnsi="Courier New" w:cs="Courier New"/>
        </w:rPr>
        <w:t xml:space="preserve"> studies on the one hand,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9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00:00:31,009 --&gt; 00:00:34,457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and</w:t>
      </w:r>
      <w:proofErr w:type="gramEnd"/>
      <w:r w:rsidRPr="005F43A4">
        <w:rPr>
          <w:rFonts w:ascii="Courier New" w:hAnsi="Courier New" w:cs="Courier New"/>
        </w:rPr>
        <w:t xml:space="preserve"> experimental or intervention studies on the other</w:t>
      </w:r>
      <w:ins w:id="370" w:author="Isabel.b" w:date="2017-08-25T06:22:00Z">
        <w:r w:rsidR="00F279AD">
          <w:rPr>
            <w:rFonts w:ascii="Courier New" w:hAnsi="Courier New" w:cs="Courier New"/>
          </w:rPr>
          <w:t>.</w:t>
        </w:r>
      </w:ins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lastRenderedPageBreak/>
        <w:t>10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00:00:35,026 --&gt; 00:00:37,288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In observational studies,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11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00:00:37,485 --&gt; 00:00:39,058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the</w:t>
      </w:r>
      <w:proofErr w:type="gramEnd"/>
      <w:r w:rsidRPr="005F43A4">
        <w:rPr>
          <w:rFonts w:ascii="Courier New" w:hAnsi="Courier New" w:cs="Courier New"/>
        </w:rPr>
        <w:t xml:space="preserve"> researcher takes the measurements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12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00:00:39,182 --&gt; 00:00:42,748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but</w:t>
      </w:r>
      <w:proofErr w:type="gramEnd"/>
      <w:r w:rsidRPr="005F43A4">
        <w:rPr>
          <w:rFonts w:ascii="Courier New" w:hAnsi="Courier New" w:cs="Courier New"/>
        </w:rPr>
        <w:t xml:space="preserve"> it's not their intention to intervene and change the situation.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13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00:00:43,168 --&gt; 00:00:45,365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Within intervention studies,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14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00:00:45,648 --&gt; 00:00:48,423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they</w:t>
      </w:r>
      <w:proofErr w:type="gramEnd"/>
      <w:r w:rsidRPr="005F43A4">
        <w:rPr>
          <w:rFonts w:ascii="Courier New" w:hAnsi="Courier New" w:cs="Courier New"/>
        </w:rPr>
        <w:t xml:space="preserve"> can be experimental, like a randomized trial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15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00:00:48,554 --&gt; 00:00:50,727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or</w:t>
      </w:r>
      <w:proofErr w:type="gramEnd"/>
      <w:r w:rsidRPr="005F43A4">
        <w:rPr>
          <w:rFonts w:ascii="Courier New" w:hAnsi="Courier New" w:cs="Courier New"/>
        </w:rPr>
        <w:t xml:space="preserve"> they can be quasi-experimental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16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00:00:50,865 --&gt; 00:00:52,431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like</w:t>
      </w:r>
      <w:proofErr w:type="gramEnd"/>
      <w:r w:rsidRPr="005F43A4">
        <w:rPr>
          <w:rFonts w:ascii="Courier New" w:hAnsi="Courier New" w:cs="Courier New"/>
        </w:rPr>
        <w:t xml:space="preserve"> a before and after design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17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00:00:52,603 --&gt; 00:00:53,534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where</w:t>
      </w:r>
      <w:proofErr w:type="gramEnd"/>
      <w:r w:rsidRPr="005F43A4">
        <w:rPr>
          <w:rFonts w:ascii="Courier New" w:hAnsi="Courier New" w:cs="Courier New"/>
        </w:rPr>
        <w:t xml:space="preserve"> you do an intervention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18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00:00:53,669 --&gt; 00:00:55,433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and</w:t>
      </w:r>
      <w:proofErr w:type="gramEnd"/>
      <w:r w:rsidRPr="005F43A4">
        <w:rPr>
          <w:rFonts w:ascii="Courier New" w:hAnsi="Courier New" w:cs="Courier New"/>
        </w:rPr>
        <w:t xml:space="preserve"> see how things change from before.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19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00:00:56,158 --&gt; 00:00:59,061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Observational studies tend to be easier and cheaper to carry out,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20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00:00:59,246 --&gt; 00:01:00,403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but</w:t>
      </w:r>
      <w:proofErr w:type="gramEnd"/>
      <w:r w:rsidRPr="005F43A4">
        <w:rPr>
          <w:rFonts w:ascii="Courier New" w:hAnsi="Courier New" w:cs="Courier New"/>
        </w:rPr>
        <w:t xml:space="preserve"> without providing,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21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00:01:00,534 --&gt; 00:01:03,273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on</w:t>
      </w:r>
      <w:proofErr w:type="gramEnd"/>
      <w:r w:rsidRPr="005F43A4">
        <w:rPr>
          <w:rFonts w:ascii="Courier New" w:hAnsi="Courier New" w:cs="Courier New"/>
        </w:rPr>
        <w:t xml:space="preserve"> the whole, as strong of evidence as experimental ones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22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00:01:03,720 --&gt; 00:01:06,197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and</w:t>
      </w:r>
      <w:proofErr w:type="gramEnd"/>
      <w:r w:rsidRPr="005F43A4">
        <w:rPr>
          <w:rFonts w:ascii="Courier New" w:hAnsi="Courier New" w:cs="Courier New"/>
        </w:rPr>
        <w:t xml:space="preserve"> that's quantified in frameworks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23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00:01:06,247 --&gt; 00:01:09,364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lastRenderedPageBreak/>
        <w:t>like</w:t>
      </w:r>
      <w:proofErr w:type="gramEnd"/>
      <w:r w:rsidRPr="005F43A4">
        <w:rPr>
          <w:rFonts w:ascii="Courier New" w:hAnsi="Courier New" w:cs="Courier New"/>
        </w:rPr>
        <w:t xml:space="preserve"> the GRADE guidelines here.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24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00:01:11,180 --&gt; 00:01:15,565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In turn, when WHO made recommendations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25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00:01:15,995 --&gt; 00:01:18,879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del w:id="371" w:author="Isabel.b" w:date="2017-08-25T06:22:00Z">
        <w:r w:rsidRPr="005F43A4" w:rsidDel="00F279AD">
          <w:rPr>
            <w:rFonts w:ascii="Courier New" w:hAnsi="Courier New" w:cs="Courier New"/>
          </w:rPr>
          <w:delText xml:space="preserve">that </w:delText>
        </w:r>
      </w:del>
      <w:proofErr w:type="gramStart"/>
      <w:ins w:id="372" w:author="Isabel.b" w:date="2017-08-25T06:22:00Z">
        <w:r w:rsidR="00F279AD" w:rsidRPr="005F43A4">
          <w:rPr>
            <w:rFonts w:ascii="Courier New" w:hAnsi="Courier New" w:cs="Courier New"/>
          </w:rPr>
          <w:t>th</w:t>
        </w:r>
        <w:r w:rsidR="00F279AD">
          <w:rPr>
            <w:rFonts w:ascii="Courier New" w:hAnsi="Courier New" w:cs="Courier New"/>
          </w:rPr>
          <w:t>en</w:t>
        </w:r>
        <w:proofErr w:type="gramEnd"/>
        <w:r w:rsidR="00F279AD" w:rsidRPr="005F43A4">
          <w:rPr>
            <w:rFonts w:ascii="Courier New" w:hAnsi="Courier New" w:cs="Courier New"/>
          </w:rPr>
          <w:t xml:space="preserve"> </w:t>
        </w:r>
      </w:ins>
      <w:r w:rsidRPr="005F43A4">
        <w:rPr>
          <w:rFonts w:ascii="Courier New" w:hAnsi="Courier New" w:cs="Courier New"/>
        </w:rPr>
        <w:t>it's been found that they have a higher take up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26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00:01:18,929 --&gt; 00:01:21,680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if</w:t>
      </w:r>
      <w:proofErr w:type="gramEnd"/>
      <w:r w:rsidRPr="005F43A4">
        <w:rPr>
          <w:rFonts w:ascii="Courier New" w:hAnsi="Courier New" w:cs="Courier New"/>
        </w:rPr>
        <w:t xml:space="preserve"> the degree of evidence is stronger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27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00:01:21,831 --&gt; 00:01:22,737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in</w:t>
      </w:r>
      <w:proofErr w:type="gramEnd"/>
      <w:r w:rsidRPr="005F43A4">
        <w:rPr>
          <w:rFonts w:ascii="Courier New" w:hAnsi="Courier New" w:cs="Courier New"/>
        </w:rPr>
        <w:t xml:space="preserve"> these terms.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28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00:01:22,918 --&gt; 00:01:27,071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Now, in the previous chapter, we saw different kinds of research objectives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29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00:01:27,294 --&gt; 00:01:30,085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and</w:t>
      </w:r>
      <w:proofErr w:type="gramEnd"/>
      <w:r w:rsidRPr="005F43A4">
        <w:rPr>
          <w:rFonts w:ascii="Courier New" w:hAnsi="Courier New" w:cs="Courier New"/>
        </w:rPr>
        <w:t xml:space="preserve"> the kinds of research questions that go with them.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30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00:01:30,309 --&gt; 00:01:32,263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In this slide and the next few ones,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31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00:01:32,366 --&gt; 00:01:33,759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we're</w:t>
      </w:r>
      <w:proofErr w:type="gramEnd"/>
      <w:r w:rsidRPr="005F43A4">
        <w:rPr>
          <w:rFonts w:ascii="Courier New" w:hAnsi="Courier New" w:cs="Courier New"/>
        </w:rPr>
        <w:t xml:space="preserve"> going to see what kinds of designs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32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00:01:33,872 --&gt; 00:01:35,603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might</w:t>
      </w:r>
      <w:proofErr w:type="gramEnd"/>
      <w:r w:rsidRPr="005F43A4">
        <w:rPr>
          <w:rFonts w:ascii="Courier New" w:hAnsi="Courier New" w:cs="Courier New"/>
        </w:rPr>
        <w:t xml:space="preserve"> be suitable for each kind of objective.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33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00:01:36,391 --&gt; 00:01:40,244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Here, we've got exploratory and descriptive objectives.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34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00:01:40,724 --&gt; 00:01:43,724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By definition, they don't have anything to do with interventions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35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00:01:43,846 --&gt; 00:01:45,944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so</w:t>
      </w:r>
      <w:proofErr w:type="gramEnd"/>
      <w:r w:rsidRPr="005F43A4">
        <w:rPr>
          <w:rFonts w:ascii="Courier New" w:hAnsi="Courier New" w:cs="Courier New"/>
        </w:rPr>
        <w:t xml:space="preserve"> observational designs are more suitable.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36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00:01:46,475 --&gt; 00:01:49,026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Now, within observational designs,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37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00:01:49,214 --&gt; 00:01:52,214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there's</w:t>
      </w:r>
      <w:proofErr w:type="gramEnd"/>
      <w:r w:rsidRPr="005F43A4">
        <w:rPr>
          <w:rFonts w:ascii="Courier New" w:hAnsi="Courier New" w:cs="Courier New"/>
        </w:rPr>
        <w:t xml:space="preserve"> a range of qualitative and quantitative methods available.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38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00:01:52,928 --&gt; 00:01:56,694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For implementation research, the qualitative ones may be more relevant,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39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00:01:57,072 --&gt; 00:01:59,138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and</w:t>
      </w:r>
      <w:proofErr w:type="gramEnd"/>
      <w:r w:rsidRPr="005F43A4">
        <w:rPr>
          <w:rFonts w:ascii="Courier New" w:hAnsi="Courier New" w:cs="Courier New"/>
        </w:rPr>
        <w:t xml:space="preserve"> they include ethnography,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40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00:01:59,414 --&gt; 00:02:03,015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case</w:t>
      </w:r>
      <w:proofErr w:type="gramEnd"/>
      <w:r w:rsidRPr="005F43A4">
        <w:rPr>
          <w:rFonts w:ascii="Courier New" w:hAnsi="Courier New" w:cs="Courier New"/>
        </w:rPr>
        <w:t xml:space="preserve"> studies, key informant interviews and focus groups.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41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00:02:03,719 --&gt; 00:02:07,115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Still within exploratory and descriptive objectives,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42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00:02:07,251 --&gt; 00:02:09,330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quantitative</w:t>
      </w:r>
      <w:proofErr w:type="gramEnd"/>
      <w:r w:rsidRPr="005F43A4">
        <w:rPr>
          <w:rFonts w:ascii="Courier New" w:hAnsi="Courier New" w:cs="Courier New"/>
        </w:rPr>
        <w:t xml:space="preserve"> methods, such as surveys,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43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00:02:09,446 --&gt; 00:02:13,075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also</w:t>
      </w:r>
      <w:proofErr w:type="gramEnd"/>
      <w:r w:rsidRPr="005F43A4">
        <w:rPr>
          <w:rFonts w:ascii="Courier New" w:hAnsi="Courier New" w:cs="Courier New"/>
        </w:rPr>
        <w:t xml:space="preserve"> may be useful in observational designs.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44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00:02:13,779 --&gt; 00:02:15,672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Finally, mixed methods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45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00:02:15,819 --&gt; 00:02:18,505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meaning</w:t>
      </w:r>
      <w:proofErr w:type="gramEnd"/>
      <w:r w:rsidRPr="005F43A4">
        <w:rPr>
          <w:rFonts w:ascii="Courier New" w:hAnsi="Courier New" w:cs="Courier New"/>
        </w:rPr>
        <w:t xml:space="preserve"> combinations of qualitative and quantitative methods,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46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00:02:18,654 --&gt; 00:02:20,294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can</w:t>
      </w:r>
      <w:proofErr w:type="gramEnd"/>
      <w:r w:rsidRPr="005F43A4">
        <w:rPr>
          <w:rFonts w:ascii="Courier New" w:hAnsi="Courier New" w:cs="Courier New"/>
        </w:rPr>
        <w:t xml:space="preserve"> be used in different combinations.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47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00:02:20,294 --&gt; 00:02:23,346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First one, then the other, or the other way around and so on.</w:t>
      </w:r>
      <w:proofErr w:type="gramEnd"/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48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00:02:24,177 --&gt; 00:02:25,171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Moving on,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49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00:02:25,283 --&gt; 00:02:27,300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the</w:t>
      </w:r>
      <w:proofErr w:type="gramEnd"/>
      <w:r w:rsidRPr="005F43A4">
        <w:rPr>
          <w:rFonts w:ascii="Courier New" w:hAnsi="Courier New" w:cs="Courier New"/>
        </w:rPr>
        <w:t xml:space="preserve"> influence kind of objective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50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lastRenderedPageBreak/>
        <w:t>00:02:27,425 --&gt; 00:02:30,488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is</w:t>
      </w:r>
      <w:proofErr w:type="gramEnd"/>
      <w:r w:rsidRPr="005F43A4">
        <w:rPr>
          <w:rFonts w:ascii="Courier New" w:hAnsi="Courier New" w:cs="Courier New"/>
        </w:rPr>
        <w:t xml:space="preserve"> where an interventional design such as a trial is most relevant.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51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00:02:31,495 --&gt; 00:02:35,091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Here, we've got a schematic diagram of a cluster-randomized trial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52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00:02:35,224 --&gt; 00:02:36,728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to</w:t>
      </w:r>
      <w:proofErr w:type="gramEnd"/>
      <w:r w:rsidRPr="005F43A4">
        <w:rPr>
          <w:rFonts w:ascii="Courier New" w:hAnsi="Courier New" w:cs="Courier New"/>
        </w:rPr>
        <w:t xml:space="preserve"> evaluate the effectiveness of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53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00:02:36,829 --&gt; 00:02:38,514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5F43A4">
        <w:rPr>
          <w:rFonts w:ascii="Courier New" w:hAnsi="Courier New" w:cs="Courier New"/>
        </w:rPr>
        <w:t>eHealth</w:t>
      </w:r>
      <w:proofErr w:type="spellEnd"/>
      <w:proofErr w:type="gramEnd"/>
      <w:r w:rsidRPr="005F43A4">
        <w:rPr>
          <w:rFonts w:ascii="Courier New" w:hAnsi="Courier New" w:cs="Courier New"/>
        </w:rPr>
        <w:t xml:space="preserve"> supported patient recruitment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54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00:02:38,633 --&gt; 00:02:39,599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called</w:t>
      </w:r>
      <w:proofErr w:type="gramEnd"/>
      <w:r w:rsidRPr="005F43A4">
        <w:rPr>
          <w:rFonts w:ascii="Courier New" w:hAnsi="Courier New" w:cs="Courier New"/>
        </w:rPr>
        <w:t xml:space="preserve"> "</w:t>
      </w:r>
      <w:ins w:id="373" w:author="Isabel.b" w:date="2017-09-01T05:55:00Z">
        <w:r w:rsidR="00C32428" w:rsidRPr="00C32428">
          <w:rPr>
            <w:rFonts w:ascii="Courier New" w:hAnsi="Courier New" w:cs="Courier New"/>
          </w:rPr>
          <w:t xml:space="preserve"> </w:t>
        </w:r>
        <w:proofErr w:type="spellStart"/>
        <w:r w:rsidR="00C32428">
          <w:rPr>
            <w:rFonts w:ascii="Courier New" w:hAnsi="Courier New" w:cs="Courier New"/>
          </w:rPr>
          <w:t>TRANSFoRm</w:t>
        </w:r>
        <w:proofErr w:type="spellEnd"/>
        <w:r w:rsidR="00C32428" w:rsidRPr="005F43A4" w:rsidDel="00C32428">
          <w:rPr>
            <w:rFonts w:ascii="Courier New" w:hAnsi="Courier New" w:cs="Courier New"/>
          </w:rPr>
          <w:t xml:space="preserve"> </w:t>
        </w:r>
      </w:ins>
      <w:del w:id="374" w:author="Isabel.b" w:date="2017-09-01T05:55:00Z">
        <w:r w:rsidRPr="005F43A4" w:rsidDel="00C32428">
          <w:rPr>
            <w:rFonts w:ascii="Courier New" w:hAnsi="Courier New" w:cs="Courier New"/>
          </w:rPr>
          <w:delText>TRANSFORM</w:delText>
        </w:r>
      </w:del>
      <w:r w:rsidRPr="005F43A4">
        <w:rPr>
          <w:rFonts w:ascii="Courier New" w:hAnsi="Courier New" w:cs="Courier New"/>
        </w:rPr>
        <w:t>"</w:t>
      </w:r>
      <w:ins w:id="375" w:author="Isabel.b" w:date="2017-08-25T06:22:00Z">
        <w:r w:rsidR="00C32428">
          <w:rPr>
            <w:rFonts w:ascii="Courier New" w:hAnsi="Courier New" w:cs="Courier New"/>
          </w:rPr>
          <w:t xml:space="preserve"> </w:t>
        </w:r>
      </w:ins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55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00:02:39,821 --&gt; 00:02:42,164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in</w:t>
      </w:r>
      <w:proofErr w:type="gramEnd"/>
      <w:r w:rsidRPr="005F43A4">
        <w:rPr>
          <w:rFonts w:ascii="Courier New" w:hAnsi="Courier New" w:cs="Courier New"/>
        </w:rPr>
        <w:t xml:space="preserve"> primary care research.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56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00:02:42,869 --&gt; 00:02:45,428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It was done in 5 countries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57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00:02:45,913 --&gt; 00:02:49,160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and</w:t>
      </w:r>
      <w:proofErr w:type="gramEnd"/>
      <w:r w:rsidRPr="005F43A4">
        <w:rPr>
          <w:rFonts w:ascii="Courier New" w:hAnsi="Courier New" w:cs="Courier New"/>
        </w:rPr>
        <w:t xml:space="preserve"> between them, they included primary care centers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58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00:02:49,282 --&gt; 00:02:51,621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which</w:t>
      </w:r>
      <w:proofErr w:type="gramEnd"/>
      <w:r w:rsidRPr="005F43A4">
        <w:rPr>
          <w:rFonts w:ascii="Courier New" w:hAnsi="Courier New" w:cs="Courier New"/>
        </w:rPr>
        <w:t xml:space="preserve"> were the clusters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59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00:02:52,096 --&gt; 00:02:54,986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which</w:t>
      </w:r>
      <w:proofErr w:type="gramEnd"/>
      <w:r w:rsidRPr="005F43A4">
        <w:rPr>
          <w:rFonts w:ascii="Courier New" w:hAnsi="Courier New" w:cs="Courier New"/>
        </w:rPr>
        <w:t xml:space="preserve"> were randomized to either the </w:t>
      </w:r>
      <w:proofErr w:type="spellStart"/>
      <w:r w:rsidRPr="005F43A4">
        <w:rPr>
          <w:rFonts w:ascii="Courier New" w:hAnsi="Courier New" w:cs="Courier New"/>
        </w:rPr>
        <w:t>TRANSFoRm</w:t>
      </w:r>
      <w:proofErr w:type="spellEnd"/>
      <w:r w:rsidRPr="005F43A4">
        <w:rPr>
          <w:rFonts w:ascii="Courier New" w:hAnsi="Courier New" w:cs="Courier New"/>
        </w:rPr>
        <w:t xml:space="preserve"> arm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60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00:02:55,431 --&gt; 00:02:57,998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20 of them and 20 to the control arm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61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00:02:58,323 --&gt; 00:02:59,238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with</w:t>
      </w:r>
      <w:proofErr w:type="gramEnd"/>
      <w:r w:rsidRPr="005F43A4">
        <w:rPr>
          <w:rFonts w:ascii="Courier New" w:hAnsi="Courier New" w:cs="Courier New"/>
        </w:rPr>
        <w:t xml:space="preserve"> the outcomes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62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00:02:59,464 --&gt; 00:03:02,105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being</w:t>
      </w:r>
      <w:proofErr w:type="gramEnd"/>
      <w:r w:rsidRPr="005F43A4">
        <w:rPr>
          <w:rFonts w:ascii="Courier New" w:hAnsi="Courier New" w:cs="Courier New"/>
        </w:rPr>
        <w:t xml:space="preserve"> compared between the two arms.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63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00:03:02,897 --&gt; 00:03:04,910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For the explain type of objective,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64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00:03:05,169 --&gt; 00:03:06,949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which</w:t>
      </w:r>
      <w:proofErr w:type="gramEnd"/>
      <w:r w:rsidRPr="005F43A4">
        <w:rPr>
          <w:rFonts w:ascii="Courier New" w:hAnsi="Courier New" w:cs="Courier New"/>
        </w:rPr>
        <w:t xml:space="preserve"> we said was more analytic than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65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00:03:07,052 --&gt; 00:03:09,857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the</w:t>
      </w:r>
      <w:proofErr w:type="gramEnd"/>
      <w:r w:rsidRPr="005F43A4">
        <w:rPr>
          <w:rFonts w:ascii="Courier New" w:hAnsi="Courier New" w:cs="Courier New"/>
        </w:rPr>
        <w:t xml:space="preserve"> explore or describe objectives,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66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00:03:10,054 --&gt; 00:03:13,154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we</w:t>
      </w:r>
      <w:proofErr w:type="gramEnd"/>
      <w:r w:rsidRPr="005F43A4">
        <w:rPr>
          <w:rFonts w:ascii="Courier New" w:hAnsi="Courier New" w:cs="Courier New"/>
        </w:rPr>
        <w:t xml:space="preserve"> might use either an observational or an intervention</w:t>
      </w:r>
      <w:del w:id="376" w:author="Isabel.b" w:date="2017-08-25T06:23:00Z">
        <w:r w:rsidRPr="005F43A4" w:rsidDel="00F279AD">
          <w:rPr>
            <w:rFonts w:ascii="Courier New" w:hAnsi="Courier New" w:cs="Courier New"/>
          </w:rPr>
          <w:delText>al</w:delText>
        </w:r>
      </w:del>
      <w:r w:rsidRPr="005F43A4">
        <w:rPr>
          <w:rFonts w:ascii="Courier New" w:hAnsi="Courier New" w:cs="Courier New"/>
        </w:rPr>
        <w:t xml:space="preserve"> design.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67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00:03:13,676 --&gt; 00:03:15,079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If an intervention one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68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00:03:15,283 --&gt; 00:03:17,074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then</w:t>
      </w:r>
      <w:proofErr w:type="gramEnd"/>
      <w:r w:rsidRPr="005F43A4">
        <w:rPr>
          <w:rFonts w:ascii="Courier New" w:hAnsi="Courier New" w:cs="Courier New"/>
        </w:rPr>
        <w:t xml:space="preserve"> a quasi-experimental design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69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00:03:17,193 --&gt; 00:03:19,677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might</w:t>
      </w:r>
      <w:proofErr w:type="gramEnd"/>
      <w:r w:rsidRPr="005F43A4">
        <w:rPr>
          <w:rFonts w:ascii="Courier New" w:hAnsi="Courier New" w:cs="Courier New"/>
        </w:rPr>
        <w:t xml:space="preserve"> be more suitable than an experimental one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70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00:03:19,804 --&gt; 00:03:21,138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like</w:t>
      </w:r>
      <w:proofErr w:type="gramEnd"/>
      <w:r w:rsidRPr="005F43A4">
        <w:rPr>
          <w:rFonts w:ascii="Courier New" w:hAnsi="Courier New" w:cs="Courier New"/>
        </w:rPr>
        <w:t xml:space="preserve"> a randomized trial.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71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00:03:22,167 --&gt; 00:03:24,236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Here, we've got an illustration of one kind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72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00:03:24,356 --&gt; 00:03:25,789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of</w:t>
      </w:r>
      <w:proofErr w:type="gramEnd"/>
      <w:r w:rsidRPr="005F43A4">
        <w:rPr>
          <w:rFonts w:ascii="Courier New" w:hAnsi="Courier New" w:cs="Courier New"/>
        </w:rPr>
        <w:t xml:space="preserve"> quasi-experimental design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73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00:03:26,108 --&gt; 00:03:29,830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called</w:t>
      </w:r>
      <w:proofErr w:type="gramEnd"/>
      <w:r w:rsidRPr="005F43A4">
        <w:rPr>
          <w:rFonts w:ascii="Courier New" w:hAnsi="Courier New" w:cs="Courier New"/>
        </w:rPr>
        <w:t xml:space="preserve"> </w:t>
      </w:r>
      <w:ins w:id="377" w:author="Isabel.b" w:date="2017-08-25T06:23:00Z">
        <w:r w:rsidR="00F279AD">
          <w:rPr>
            <w:rFonts w:ascii="Courier New" w:hAnsi="Courier New" w:cs="Courier New"/>
          </w:rPr>
          <w:t xml:space="preserve">the </w:t>
        </w:r>
      </w:ins>
      <w:r w:rsidRPr="005F43A4">
        <w:rPr>
          <w:rFonts w:ascii="Courier New" w:hAnsi="Courier New" w:cs="Courier New"/>
        </w:rPr>
        <w:t>before/after or interrupted time series design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74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00:03:29,969 --&gt; 00:03:31,293</w:t>
      </w:r>
    </w:p>
    <w:p w:rsidR="001764C3" w:rsidRPr="005F43A4" w:rsidDel="007F43B3" w:rsidRDefault="001764C3" w:rsidP="001764C3">
      <w:pPr>
        <w:pStyle w:val="Textebrut"/>
        <w:rPr>
          <w:del w:id="378" w:author="Edith Certain" w:date="2017-09-18T15:51:00Z"/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and</w:t>
      </w:r>
      <w:proofErr w:type="gramEnd"/>
      <w:r w:rsidRPr="005F43A4">
        <w:rPr>
          <w:rFonts w:ascii="Courier New" w:hAnsi="Courier New" w:cs="Courier New"/>
        </w:rPr>
        <w:t xml:space="preserve"> here we've got a quote</w:t>
      </w:r>
      <w:ins w:id="379" w:author="Isabel.b" w:date="2017-08-25T06:23:00Z">
        <w:r w:rsidR="00F279AD">
          <w:rPr>
            <w:rFonts w:ascii="Courier New" w:hAnsi="Courier New" w:cs="Courier New"/>
          </w:rPr>
          <w:t xml:space="preserve"> </w:t>
        </w:r>
        <w:del w:id="380" w:author="Edith Certain" w:date="2017-09-18T15:51:00Z">
          <w:r w:rsidR="00F279AD" w:rsidDel="007F43B3">
            <w:rPr>
              <w:rFonts w:ascii="Courier New" w:hAnsi="Courier New" w:cs="Courier New"/>
            </w:rPr>
            <w:delText>(should full quote or the auth</w:delText>
          </w:r>
        </w:del>
      </w:ins>
      <w:ins w:id="381" w:author="Isabel.b" w:date="2017-08-25T06:24:00Z">
        <w:del w:id="382" w:author="Edith Certain" w:date="2017-09-18T15:51:00Z">
          <w:r w:rsidR="00F279AD" w:rsidDel="007F43B3">
            <w:rPr>
              <w:rFonts w:ascii="Courier New" w:hAnsi="Courier New" w:cs="Courier New"/>
            </w:rPr>
            <w:delText>or</w:delText>
          </w:r>
        </w:del>
      </w:ins>
      <w:ins w:id="383" w:author="Isabel.b" w:date="2017-08-25T06:23:00Z">
        <w:del w:id="384" w:author="Edith Certain" w:date="2017-09-18T15:51:00Z">
          <w:r w:rsidR="00F279AD" w:rsidDel="007F43B3">
            <w:rPr>
              <w:rFonts w:ascii="Courier New" w:hAnsi="Courier New" w:cs="Courier New"/>
            </w:rPr>
            <w:delText>s be cited?)</w:delText>
          </w:r>
        </w:del>
      </w:ins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75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00:03:31,435 --&gt; 00:03:33,222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from</w:t>
      </w:r>
      <w:proofErr w:type="gramEnd"/>
      <w:r w:rsidRPr="005F43A4">
        <w:rPr>
          <w:rFonts w:ascii="Courier New" w:hAnsi="Courier New" w:cs="Courier New"/>
        </w:rPr>
        <w:t xml:space="preserve"> a paper which argues for the importance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76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00:03:33,356 --&gt; 00:03:35,703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of</w:t>
      </w:r>
      <w:proofErr w:type="gramEnd"/>
      <w:r w:rsidRPr="005F43A4">
        <w:rPr>
          <w:rFonts w:ascii="Courier New" w:hAnsi="Courier New" w:cs="Courier New"/>
        </w:rPr>
        <w:t xml:space="preserve"> this design in quality improvement research.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77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lastRenderedPageBreak/>
        <w:t>00:03:36,214 --&gt; 00:03:37,448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How does it work?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78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00:03:37,589 --&gt; 00:03:40,308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Well, in the figure here,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79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00:03:40,451 --&gt; 00:03:42,829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we've</w:t>
      </w:r>
      <w:proofErr w:type="gramEnd"/>
      <w:r w:rsidRPr="005F43A4">
        <w:rPr>
          <w:rFonts w:ascii="Courier New" w:hAnsi="Courier New" w:cs="Courier New"/>
        </w:rPr>
        <w:t xml:space="preserve"> got time on the horizontal axis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80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00:03:43,008 --&gt; 00:03:45,985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and</w:t>
      </w:r>
      <w:proofErr w:type="gramEnd"/>
      <w:r w:rsidRPr="005F43A4">
        <w:rPr>
          <w:rFonts w:ascii="Courier New" w:hAnsi="Courier New" w:cs="Courier New"/>
        </w:rPr>
        <w:t xml:space="preserve"> an outcome of interest on the vertical axis.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81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00:03:46,508 --&gt; 00:03:47,911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Let's say, for example, that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82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00:03:48,079 --&gt; 00:03:49,610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prior</w:t>
      </w:r>
      <w:proofErr w:type="gramEnd"/>
      <w:r w:rsidRPr="005F43A4">
        <w:rPr>
          <w:rFonts w:ascii="Courier New" w:hAnsi="Courier New" w:cs="Courier New"/>
        </w:rPr>
        <w:t xml:space="preserve"> to the intervention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83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00:03:49,736 --&gt; 00:03:51,336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the</w:t>
      </w:r>
      <w:proofErr w:type="gramEnd"/>
      <w:r w:rsidRPr="005F43A4">
        <w:rPr>
          <w:rFonts w:ascii="Courier New" w:hAnsi="Courier New" w:cs="Courier New"/>
        </w:rPr>
        <w:t xml:space="preserve"> outcome has </w:t>
      </w:r>
      <w:ins w:id="385" w:author="Isabel.b" w:date="2017-08-25T06:24:00Z">
        <w:r w:rsidR="00F279AD">
          <w:rPr>
            <w:rFonts w:ascii="Courier New" w:hAnsi="Courier New" w:cs="Courier New"/>
          </w:rPr>
          <w:t xml:space="preserve">got </w:t>
        </w:r>
      </w:ins>
      <w:r w:rsidRPr="005F43A4">
        <w:rPr>
          <w:rFonts w:ascii="Courier New" w:hAnsi="Courier New" w:cs="Courier New"/>
        </w:rPr>
        <w:t>a steady trend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84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00:03:51,682 --&gt; 00:03:55,441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then</w:t>
      </w:r>
      <w:proofErr w:type="gramEnd"/>
      <w:r w:rsidRPr="005F43A4">
        <w:rPr>
          <w:rFonts w:ascii="Courier New" w:hAnsi="Courier New" w:cs="Courier New"/>
        </w:rPr>
        <w:t>, we might assume that had we not intervened here,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85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00:03:55,640 --&gt; 00:03:57,356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it</w:t>
      </w:r>
      <w:proofErr w:type="gramEnd"/>
      <w:r w:rsidRPr="005F43A4">
        <w:rPr>
          <w:rFonts w:ascii="Courier New" w:hAnsi="Courier New" w:cs="Courier New"/>
        </w:rPr>
        <w:t xml:space="preserve"> would have continued in the same way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86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00:03:57,422 --&gt; 00:03:58,862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and</w:t>
      </w:r>
      <w:proofErr w:type="gramEnd"/>
      <w:r w:rsidRPr="005F43A4">
        <w:rPr>
          <w:rFonts w:ascii="Courier New" w:hAnsi="Courier New" w:cs="Courier New"/>
        </w:rPr>
        <w:t xml:space="preserve"> that's the dotted line there.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87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00:03:59,352 --&gt; 00:04:01,842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Well, that's quite an assumption,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88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00:04:02,138 --&gt; 00:04:05,541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and</w:t>
      </w:r>
      <w:proofErr w:type="gramEnd"/>
      <w:r w:rsidRPr="005F43A4">
        <w:rPr>
          <w:rFonts w:ascii="Courier New" w:hAnsi="Courier New" w:cs="Courier New"/>
        </w:rPr>
        <w:t xml:space="preserve"> it does make the evidence less strong than if we'd done a randomized trial.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89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00:04:05,751 --&gt; 00:04:06,704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However,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90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00:04:07,098 --&gt; 00:04:09,434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lastRenderedPageBreak/>
        <w:t>what</w:t>
      </w:r>
      <w:proofErr w:type="gramEnd"/>
      <w:r w:rsidRPr="005F43A4">
        <w:rPr>
          <w:rFonts w:ascii="Courier New" w:hAnsi="Courier New" w:cs="Courier New"/>
        </w:rPr>
        <w:t xml:space="preserve"> it lets us do is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91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00:04:09,955 --&gt; 00:04:12,175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compare</w:t>
      </w:r>
      <w:proofErr w:type="gramEnd"/>
      <w:r w:rsidRPr="005F43A4">
        <w:rPr>
          <w:rFonts w:ascii="Courier New" w:hAnsi="Courier New" w:cs="Courier New"/>
        </w:rPr>
        <w:t xml:space="preserve"> what actually happened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92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00:04:12,370 --&gt; 00:04:13,691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in</w:t>
      </w:r>
      <w:proofErr w:type="gramEnd"/>
      <w:r w:rsidRPr="005F43A4">
        <w:rPr>
          <w:rFonts w:ascii="Courier New" w:hAnsi="Courier New" w:cs="Courier New"/>
        </w:rPr>
        <w:t xml:space="preserve"> the solid line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93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00:04:14,210 --&gt; 00:04:18,858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with</w:t>
      </w:r>
      <w:proofErr w:type="gramEnd"/>
      <w:r w:rsidRPr="005F43A4">
        <w:rPr>
          <w:rFonts w:ascii="Courier New" w:hAnsi="Courier New" w:cs="Courier New"/>
        </w:rPr>
        <w:t xml:space="preserve"> the assumed counterfactual data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94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00:04:18,997 --&gt; 00:04:20,077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in</w:t>
      </w:r>
      <w:proofErr w:type="gramEnd"/>
      <w:r w:rsidRPr="005F43A4">
        <w:rPr>
          <w:rFonts w:ascii="Courier New" w:hAnsi="Courier New" w:cs="Courier New"/>
        </w:rPr>
        <w:t xml:space="preserve"> the dotted line.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95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00:04:20,557 --&gt; 00:04:22,496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If you remember the research question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96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00:04:22,615 --&gt; 00:04:23,986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about</w:t>
      </w:r>
      <w:proofErr w:type="gramEnd"/>
      <w:r w:rsidRPr="005F43A4">
        <w:rPr>
          <w:rFonts w:ascii="Courier New" w:hAnsi="Courier New" w:cs="Courier New"/>
        </w:rPr>
        <w:t xml:space="preserve"> dengue in the previous chapter,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97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00:04:24,122 --&gt; 00:04:25,298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this</w:t>
      </w:r>
      <w:proofErr w:type="gramEnd"/>
      <w:r w:rsidRPr="005F43A4">
        <w:rPr>
          <w:rFonts w:ascii="Courier New" w:hAnsi="Courier New" w:cs="Courier New"/>
        </w:rPr>
        <w:t xml:space="preserve"> is how the comparison,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98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00:04:25,451 --&gt; 00:04:28,152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the</w:t>
      </w:r>
      <w:proofErr w:type="gramEnd"/>
      <w:r w:rsidRPr="005F43A4">
        <w:rPr>
          <w:rFonts w:ascii="Courier New" w:hAnsi="Courier New" w:cs="Courier New"/>
        </w:rPr>
        <w:t xml:space="preserve"> C component of PICO was made,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99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00:04:28,642 --&gt; 00:04:32,032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before</w:t>
      </w:r>
      <w:proofErr w:type="gramEnd"/>
      <w:r w:rsidRPr="005F43A4">
        <w:rPr>
          <w:rFonts w:ascii="Courier New" w:hAnsi="Courier New" w:cs="Courier New"/>
        </w:rPr>
        <w:t xml:space="preserve"> and after the intervention w</w:t>
      </w:r>
      <w:ins w:id="386" w:author="Isabel.b" w:date="2017-08-25T06:24:00Z">
        <w:r w:rsidR="00F279AD">
          <w:rPr>
            <w:rFonts w:ascii="Courier New" w:hAnsi="Courier New" w:cs="Courier New"/>
          </w:rPr>
          <w:t>as</w:t>
        </w:r>
      </w:ins>
      <w:del w:id="387" w:author="Isabel.b" w:date="2017-08-25T06:24:00Z">
        <w:r w:rsidRPr="005F43A4" w:rsidDel="00F279AD">
          <w:rPr>
            <w:rFonts w:ascii="Courier New" w:hAnsi="Courier New" w:cs="Courier New"/>
          </w:rPr>
          <w:delText>ere</w:delText>
        </w:r>
      </w:del>
      <w:r w:rsidRPr="005F43A4">
        <w:rPr>
          <w:rFonts w:ascii="Courier New" w:hAnsi="Courier New" w:cs="Courier New"/>
        </w:rPr>
        <w:t xml:space="preserve"> compared.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100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00:04:32,695 --&gt; 00:04:35,301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Finally, for the predict kind of objective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101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00:04:35,701 --&gt; 00:04:38,339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then</w:t>
      </w:r>
      <w:proofErr w:type="gramEnd"/>
      <w:r w:rsidRPr="005F43A4">
        <w:rPr>
          <w:rFonts w:ascii="Courier New" w:hAnsi="Courier New" w:cs="Courier New"/>
        </w:rPr>
        <w:t xml:space="preserve"> observational designs may be more relevant.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102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00:04:39,375 --&gt; 00:04:41,048</w:t>
      </w:r>
    </w:p>
    <w:p w:rsidR="001764C3" w:rsidRPr="005F43A4" w:rsidRDefault="00F279AD" w:rsidP="001764C3">
      <w:pPr>
        <w:pStyle w:val="Textebrut"/>
        <w:rPr>
          <w:rFonts w:ascii="Courier New" w:hAnsi="Courier New" w:cs="Courier New"/>
        </w:rPr>
      </w:pPr>
      <w:ins w:id="388" w:author="Isabel.b" w:date="2017-08-25T06:25:00Z">
        <w:r>
          <w:rPr>
            <w:rFonts w:ascii="Courier New" w:hAnsi="Courier New" w:cs="Courier New"/>
          </w:rPr>
          <w:t>So t</w:t>
        </w:r>
      </w:ins>
      <w:del w:id="389" w:author="Isabel.b" w:date="2017-08-25T06:25:00Z">
        <w:r w:rsidR="001764C3" w:rsidRPr="005F43A4" w:rsidDel="00F279AD">
          <w:rPr>
            <w:rFonts w:ascii="Courier New" w:hAnsi="Courier New" w:cs="Courier New"/>
          </w:rPr>
          <w:delText>T</w:delText>
        </w:r>
      </w:del>
      <w:r w:rsidR="001764C3" w:rsidRPr="005F43A4">
        <w:rPr>
          <w:rFonts w:ascii="Courier New" w:hAnsi="Courier New" w:cs="Courier New"/>
        </w:rPr>
        <w:t xml:space="preserve">he </w:t>
      </w:r>
      <w:proofErr w:type="gramStart"/>
      <w:r w:rsidR="001764C3" w:rsidRPr="005F43A4">
        <w:rPr>
          <w:rFonts w:ascii="Courier New" w:hAnsi="Courier New" w:cs="Courier New"/>
        </w:rPr>
        <w:t>take</w:t>
      </w:r>
      <w:proofErr w:type="gramEnd"/>
      <w:r w:rsidR="001764C3" w:rsidRPr="005F43A4">
        <w:rPr>
          <w:rFonts w:ascii="Courier New" w:hAnsi="Courier New" w:cs="Courier New"/>
        </w:rPr>
        <w:t xml:space="preserve"> home message from this chapter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103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00:04:41,265 --&gt; 00:04:43,110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is</w:t>
      </w:r>
      <w:proofErr w:type="gramEnd"/>
      <w:r w:rsidRPr="005F43A4">
        <w:rPr>
          <w:rFonts w:ascii="Courier New" w:hAnsi="Courier New" w:cs="Courier New"/>
        </w:rPr>
        <w:t xml:space="preserve"> that the research design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lastRenderedPageBreak/>
        <w:t>104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00:04:43,296 --&gt; 00:04:45,649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should</w:t>
      </w:r>
      <w:proofErr w:type="gramEnd"/>
      <w:r w:rsidRPr="005F43A4">
        <w:rPr>
          <w:rFonts w:ascii="Courier New" w:hAnsi="Courier New" w:cs="Courier New"/>
        </w:rPr>
        <w:t xml:space="preserve"> be determined by the research question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105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00:04:45,911 --&gt; 00:04:46,822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and</w:t>
      </w:r>
      <w:proofErr w:type="gramEnd"/>
      <w:r w:rsidRPr="005F43A4">
        <w:rPr>
          <w:rFonts w:ascii="Courier New" w:hAnsi="Courier New" w:cs="Courier New"/>
        </w:rPr>
        <w:t xml:space="preserve"> the objective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106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00:04:47,098 --&gt; 00:04:48,746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and</w:t>
      </w:r>
      <w:proofErr w:type="gramEnd"/>
      <w:r w:rsidRPr="005F43A4">
        <w:rPr>
          <w:rFonts w:ascii="Courier New" w:hAnsi="Courier New" w:cs="Courier New"/>
        </w:rPr>
        <w:t xml:space="preserve"> also by the strength of evidence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107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r w:rsidRPr="005F43A4">
        <w:rPr>
          <w:rFonts w:ascii="Courier New" w:hAnsi="Courier New" w:cs="Courier New"/>
        </w:rPr>
        <w:t>00:04:48,852 --&gt; 00:04:50,729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  <w:proofErr w:type="gramStart"/>
      <w:r w:rsidRPr="005F43A4">
        <w:rPr>
          <w:rFonts w:ascii="Courier New" w:hAnsi="Courier New" w:cs="Courier New"/>
        </w:rPr>
        <w:t>that</w:t>
      </w:r>
      <w:proofErr w:type="gramEnd"/>
      <w:r w:rsidRPr="005F43A4">
        <w:rPr>
          <w:rFonts w:ascii="Courier New" w:hAnsi="Courier New" w:cs="Courier New"/>
        </w:rPr>
        <w:t xml:space="preserve"> it's feasible for you to achieve.</w:t>
      </w: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1764C3" w:rsidRPr="005F43A4" w:rsidRDefault="001764C3" w:rsidP="001764C3">
      <w:pPr>
        <w:pStyle w:val="Textebrut"/>
        <w:rPr>
          <w:rFonts w:ascii="Courier New" w:hAnsi="Courier New" w:cs="Courier New"/>
        </w:rPr>
      </w:pPr>
    </w:p>
    <w:p w:rsidR="000F2050" w:rsidRDefault="00894CA5" w:rsidP="00243CCC">
      <w:pPr>
        <w:pStyle w:val="Textebrut"/>
        <w:rPr>
          <w:rFonts w:ascii="Courier New" w:hAnsi="Courier New" w:cs="Courier New"/>
        </w:rPr>
      </w:pPr>
      <w:hyperlink r:id="rId38" w:history="1">
        <w:r w:rsidR="000F2050" w:rsidRPr="008520A0">
          <w:rPr>
            <w:rStyle w:val="Lienhypertexte"/>
            <w:rFonts w:ascii="Courier New" w:hAnsi="Courier New" w:cs="Courier New"/>
          </w:rPr>
          <w:t>https://www.tdrmooc.org/courses/course-v1:TDR+IR+2016/courseware/e3524f7df8814f0db55058c4356eb3b1/b275582cb43e4027a8868022f0b7bcc3/?child=first</w:t>
        </w:r>
      </w:hyperlink>
    </w:p>
    <w:p w:rsidR="000F2050" w:rsidRDefault="000F2050" w:rsidP="00243CCC">
      <w:pPr>
        <w:pStyle w:val="Textebrut"/>
        <w:rPr>
          <w:rFonts w:ascii="Courier New" w:hAnsi="Courier New" w:cs="Courier New"/>
        </w:rPr>
      </w:pPr>
    </w:p>
    <w:p w:rsidR="000F2050" w:rsidRDefault="00894CA5" w:rsidP="000F2050">
      <w:hyperlink r:id="rId39" w:history="1">
        <w:r w:rsidR="000F2050">
          <w:rPr>
            <w:rStyle w:val="Lienhypertexte"/>
            <w:rFonts w:ascii="inherit" w:hAnsi="inherit"/>
            <w:color w:val="0075B4"/>
          </w:rPr>
          <w:t>Course</w:t>
        </w:r>
      </w:hyperlink>
      <w:r w:rsidR="000F2050">
        <w:t>  </w:t>
      </w:r>
      <w:hyperlink r:id="rId40" w:anchor="block-v1:TDR+IR+2016+type@chapter+block@e3524f7df8814f0db55058c4356eb3b1" w:history="1">
        <w:r w:rsidR="000F2050">
          <w:rPr>
            <w:rStyle w:val="Lienhypertexte"/>
            <w:rFonts w:ascii="inherit" w:hAnsi="inherit"/>
            <w:color w:val="0075B4"/>
          </w:rPr>
          <w:t>Module 3: Designing Implementation Strategies</w:t>
        </w:r>
      </w:hyperlink>
      <w:r w:rsidR="000F2050">
        <w:t>  </w:t>
      </w:r>
      <w:hyperlink r:id="rId41" w:anchor="block-v1:TDR+IR+2016+type@sequential+block@b275582cb43e4027a8868022f0b7bcc3" w:history="1">
        <w:proofErr w:type="gramStart"/>
        <w:r w:rsidR="000F2050">
          <w:rPr>
            <w:rStyle w:val="Lienhypertexte"/>
            <w:rFonts w:ascii="inherit" w:hAnsi="inherit"/>
            <w:color w:val="0075B4"/>
          </w:rPr>
          <w:t>Choose</w:t>
        </w:r>
        <w:proofErr w:type="gramEnd"/>
        <w:r w:rsidR="000F2050">
          <w:rPr>
            <w:rStyle w:val="Lienhypertexte"/>
            <w:rFonts w:ascii="inherit" w:hAnsi="inherit"/>
            <w:color w:val="0075B4"/>
          </w:rPr>
          <w:t xml:space="preserve"> an appropriate IR design</w:t>
        </w:r>
      </w:hyperlink>
      <w:r w:rsidR="000F2050">
        <w:t>  </w:t>
      </w:r>
      <w:r w:rsidR="000F2050">
        <w:rPr>
          <w:rStyle w:val="nav-item"/>
          <w:rFonts w:ascii="inherit" w:hAnsi="inherit"/>
        </w:rPr>
        <w:t>Practice assessment</w:t>
      </w:r>
    </w:p>
    <w:p w:rsidR="000F2050" w:rsidRDefault="000F2050" w:rsidP="000F2050">
      <w:r>
        <w:t> </w:t>
      </w:r>
      <w:r>
        <w:rPr>
          <w:rFonts w:ascii="inherit" w:hAnsi="inherit"/>
        </w:rPr>
        <w:t>Previous</w:t>
      </w:r>
    </w:p>
    <w:p w:rsidR="000F2050" w:rsidRDefault="000F2050" w:rsidP="000F2050">
      <w:pPr>
        <w:numPr>
          <w:ilvl w:val="0"/>
          <w:numId w:val="19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video </w:t>
      </w:r>
      <w:r>
        <w:rPr>
          <w:rFonts w:ascii="Verdana" w:hAnsi="Verdana"/>
          <w:color w:val="FFFFFF"/>
        </w:rPr>
        <w:t>Objectives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0F2050" w:rsidRDefault="000F2050" w:rsidP="000F2050">
      <w:pPr>
        <w:numPr>
          <w:ilvl w:val="0"/>
          <w:numId w:val="19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problem </w:t>
      </w:r>
      <w:r>
        <w:rPr>
          <w:rFonts w:ascii="Verdana" w:hAnsi="Verdana"/>
          <w:color w:val="FFFFFF"/>
        </w:rPr>
        <w:t>Practice assessment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0F2050" w:rsidRDefault="000F2050" w:rsidP="000F2050">
      <w:pPr>
        <w:numPr>
          <w:ilvl w:val="0"/>
          <w:numId w:val="19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other </w:t>
      </w:r>
      <w:r>
        <w:rPr>
          <w:rFonts w:ascii="Verdana" w:hAnsi="Verdana"/>
          <w:color w:val="FFFFFF"/>
        </w:rPr>
        <w:t>Resources and References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0F2050" w:rsidRDefault="000F2050" w:rsidP="000F2050">
      <w:pPr>
        <w:spacing w:line="240" w:lineRule="auto"/>
        <w:rPr>
          <w:rFonts w:ascii="Times New Roman" w:hAnsi="Times New Roman"/>
        </w:rPr>
      </w:pPr>
      <w:r>
        <w:rPr>
          <w:rFonts w:ascii="inherit" w:hAnsi="inherit"/>
        </w:rPr>
        <w:t>Next</w:t>
      </w:r>
      <w:r>
        <w:t> </w:t>
      </w:r>
    </w:p>
    <w:p w:rsidR="000F2050" w:rsidRDefault="000F2050" w:rsidP="000F2050">
      <w:pPr>
        <w:pStyle w:val="Titre2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t>Practice assessment</w:t>
      </w:r>
    </w:p>
    <w:p w:rsidR="000F2050" w:rsidRDefault="000F2050" w:rsidP="000F2050">
      <w:pPr>
        <w:rPr>
          <w:rFonts w:ascii="Times New Roman" w:hAnsi="Times New Roman"/>
        </w:rPr>
      </w:pPr>
      <w:r>
        <w:t> </w:t>
      </w:r>
      <w:r>
        <w:rPr>
          <w:rStyle w:val="bookmark-text"/>
          <w:rFonts w:ascii="inherit" w:hAnsi="inherit"/>
        </w:rPr>
        <w:t>Bookmark this page</w:t>
      </w:r>
    </w:p>
    <w:p w:rsidR="000F2050" w:rsidRDefault="000F2050" w:rsidP="000F2050">
      <w:pPr>
        <w:pStyle w:val="Titre3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Style w:val="lev"/>
          <w:rFonts w:ascii="Verdana" w:hAnsi="Verdana"/>
          <w:b/>
          <w:bCs/>
          <w:color w:val="3C3C3C"/>
          <w:sz w:val="29"/>
          <w:szCs w:val="29"/>
        </w:rPr>
        <w:t>Discussion</w:t>
      </w:r>
    </w:p>
    <w:p w:rsidR="000F2050" w:rsidRDefault="000F2050" w:rsidP="000F2050">
      <w:pPr>
        <w:pStyle w:val="NormalWeb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Please read the following</w:t>
      </w:r>
      <w:ins w:id="390" w:author="Edith Certain" w:date="2017-09-18T15:53:00Z">
        <w:r w:rsidR="007F43B3">
          <w:rPr>
            <w:rFonts w:ascii="Verdana" w:hAnsi="Verdana"/>
            <w:color w:val="3C3C3C"/>
          </w:rPr>
          <w:t xml:space="preserve"> page in the document below</w:t>
        </w:r>
      </w:ins>
      <w:ins w:id="391" w:author="Edith Certain" w:date="2017-09-18T15:55:00Z">
        <w:r w:rsidR="007F43B3">
          <w:rPr>
            <w:rFonts w:ascii="Verdana" w:hAnsi="Verdana"/>
            <w:color w:val="3C3C3C"/>
          </w:rPr>
          <w:t xml:space="preserve"> and</w:t>
        </w:r>
      </w:ins>
      <w:ins w:id="392" w:author="Edith Certain" w:date="2017-09-18T15:56:00Z">
        <w:r w:rsidR="007F43B3">
          <w:rPr>
            <w:rFonts w:ascii="Verdana" w:hAnsi="Verdana"/>
            <w:color w:val="3C3C3C"/>
          </w:rPr>
          <w:t xml:space="preserve"> try to</w:t>
        </w:r>
      </w:ins>
      <w:ins w:id="393" w:author="Edith Certain" w:date="2017-09-18T15:55:00Z">
        <w:r w:rsidR="007F43B3">
          <w:rPr>
            <w:rFonts w:ascii="Verdana" w:hAnsi="Verdana"/>
            <w:color w:val="3C3C3C"/>
          </w:rPr>
          <w:t xml:space="preserve"> answer the questions</w:t>
        </w:r>
      </w:ins>
      <w:ins w:id="394" w:author="Edith Certain" w:date="2017-09-18T15:57:00Z">
        <w:r w:rsidR="007F43B3">
          <w:rPr>
            <w:rFonts w:ascii="Verdana" w:hAnsi="Verdana"/>
            <w:color w:val="3C3C3C"/>
          </w:rPr>
          <w:t>:</w:t>
        </w:r>
      </w:ins>
      <w:del w:id="395" w:author="Edith Certain" w:date="2017-09-18T15:53:00Z">
        <w:r w:rsidDel="007F43B3">
          <w:rPr>
            <w:rFonts w:ascii="Verdana" w:hAnsi="Verdana"/>
            <w:color w:val="3C3C3C"/>
          </w:rPr>
          <w:delText xml:space="preserve"> xxxx</w:delText>
        </w:r>
      </w:del>
    </w:p>
    <w:p w:rsidR="000F2050" w:rsidRDefault="000F2050" w:rsidP="000F2050">
      <w:pPr>
        <w:pStyle w:val="NormalWeb"/>
        <w:spacing w:before="300" w:beforeAutospacing="0" w:after="340" w:afterAutospacing="0"/>
        <w:rPr>
          <w:rFonts w:ascii="Verdana" w:hAnsi="Verdana"/>
          <w:color w:val="3C3C3C"/>
        </w:rPr>
      </w:pPr>
    </w:p>
    <w:p w:rsidR="000F2050" w:rsidRDefault="000F2050" w:rsidP="000F2050">
      <w:pPr>
        <w:pStyle w:val="NormalWeb"/>
        <w:spacing w:before="300" w:beforeAutospacing="0" w:after="340" w:afterAutospacing="0"/>
        <w:rPr>
          <w:rFonts w:ascii="Verdana" w:hAnsi="Verdana"/>
          <w:color w:val="3C3C3C"/>
        </w:rPr>
      </w:pPr>
    </w:p>
    <w:p w:rsidR="000F2050" w:rsidRDefault="000F2050" w:rsidP="000F2050">
      <w:pPr>
        <w:pStyle w:val="NormalWeb"/>
        <w:spacing w:before="300" w:beforeAutospacing="0" w:after="340" w:afterAutospacing="0"/>
        <w:rPr>
          <w:rFonts w:ascii="Verdana" w:hAnsi="Verdana"/>
          <w:color w:val="3C3C3C"/>
        </w:rPr>
      </w:pPr>
    </w:p>
    <w:p w:rsidR="000F2050" w:rsidRDefault="000F2050" w:rsidP="000F2050">
      <w:pPr>
        <w:pStyle w:val="NormalWeb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Do these objectives of the Home Management of Malaria study* (HMM, p19) identify the following aspects? If so what are they?</w:t>
      </w:r>
    </w:p>
    <w:p w:rsidR="000F2050" w:rsidRDefault="000F2050" w:rsidP="000F2050">
      <w:pPr>
        <w:numPr>
          <w:ilvl w:val="0"/>
          <w:numId w:val="20"/>
        </w:numPr>
        <w:spacing w:before="100" w:beforeAutospacing="1" w:after="170" w:line="336" w:lineRule="atLeast"/>
        <w:ind w:left="0"/>
        <w:rPr>
          <w:rFonts w:ascii="Times New Roman" w:hAnsi="Times New Roman"/>
          <w:color w:val="3C3C3C"/>
        </w:rPr>
      </w:pPr>
      <w:r>
        <w:rPr>
          <w:color w:val="3C3C3C"/>
        </w:rPr>
        <w:lastRenderedPageBreak/>
        <w:t>Population</w:t>
      </w:r>
      <w:del w:id="396" w:author="Isabel.b" w:date="2017-08-24T05:25:00Z">
        <w:r w:rsidDel="000F2050">
          <w:rPr>
            <w:color w:val="3C3C3C"/>
          </w:rPr>
          <w:delText>,</w:delText>
        </w:r>
      </w:del>
      <w:r>
        <w:rPr>
          <w:color w:val="3C3C3C"/>
        </w:rPr>
        <w:t xml:space="preserve"> or stakeholders?</w:t>
      </w:r>
    </w:p>
    <w:p w:rsidR="000F2050" w:rsidRDefault="000F2050" w:rsidP="000F2050">
      <w:pPr>
        <w:numPr>
          <w:ilvl w:val="0"/>
          <w:numId w:val="20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>Intervention</w:t>
      </w:r>
      <w:del w:id="397" w:author="Isabel.b" w:date="2017-08-24T05:25:00Z">
        <w:r w:rsidDel="000F2050">
          <w:rPr>
            <w:color w:val="3C3C3C"/>
          </w:rPr>
          <w:delText>,</w:delText>
        </w:r>
      </w:del>
      <w:r>
        <w:rPr>
          <w:color w:val="3C3C3C"/>
        </w:rPr>
        <w:t xml:space="preserve"> or implementation strategy?</w:t>
      </w:r>
    </w:p>
    <w:p w:rsidR="000F2050" w:rsidRDefault="000F2050" w:rsidP="000F2050">
      <w:pPr>
        <w:numPr>
          <w:ilvl w:val="0"/>
          <w:numId w:val="20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>Control</w:t>
      </w:r>
      <w:del w:id="398" w:author="Isabel.b" w:date="2017-08-24T05:25:00Z">
        <w:r w:rsidDel="000F2050">
          <w:rPr>
            <w:color w:val="3C3C3C"/>
          </w:rPr>
          <w:delText>,</w:delText>
        </w:r>
      </w:del>
      <w:r>
        <w:rPr>
          <w:color w:val="3C3C3C"/>
        </w:rPr>
        <w:t xml:space="preserve"> or comparison?</w:t>
      </w:r>
    </w:p>
    <w:p w:rsidR="000F2050" w:rsidRDefault="000F2050" w:rsidP="000F2050">
      <w:pPr>
        <w:numPr>
          <w:ilvl w:val="0"/>
          <w:numId w:val="20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>Outcome(s)?</w:t>
      </w:r>
    </w:p>
    <w:p w:rsidR="000F2050" w:rsidDel="007F43B3" w:rsidRDefault="000F2050" w:rsidP="000F2050">
      <w:pPr>
        <w:pStyle w:val="NormalWeb"/>
        <w:spacing w:before="300" w:beforeAutospacing="0" w:after="340" w:afterAutospacing="0"/>
        <w:rPr>
          <w:del w:id="399" w:author="Edith Certain" w:date="2017-09-18T15:55:00Z"/>
          <w:rFonts w:ascii="Verdana" w:hAnsi="Verdana"/>
          <w:color w:val="3C3C3C"/>
        </w:rPr>
      </w:pPr>
      <w:del w:id="400" w:author="Edith Certain" w:date="2017-09-18T15:55:00Z">
        <w:r w:rsidDel="007F43B3">
          <w:rPr>
            <w:rFonts w:ascii="Verdana" w:hAnsi="Verdana"/>
            <w:color w:val="3C3C3C"/>
          </w:rPr>
          <w:delText>Instructions on how to respond.....</w:delText>
        </w:r>
      </w:del>
    </w:p>
    <w:p w:rsidR="000F2050" w:rsidRDefault="000F2050" w:rsidP="000F2050">
      <w:pPr>
        <w:pStyle w:val="NormalWeb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*In</w:t>
      </w:r>
      <w:ins w:id="401" w:author="Isabel.b" w:date="2017-09-01T03:43:00Z">
        <w:r w:rsidR="006D11CF" w:rsidRPr="00C2738A">
          <w:rPr>
            <w:rFonts w:ascii="Verdana" w:hAnsi="Verdana"/>
            <w:color w:val="3C3C3C"/>
          </w:rPr>
          <w:t>:</w:t>
        </w:r>
      </w:ins>
      <w:r w:rsidRPr="00C2738A">
        <w:rPr>
          <w:rFonts w:ascii="Verdana" w:hAnsi="Verdana"/>
          <w:color w:val="3C3C3C"/>
        </w:rPr>
        <w:t xml:space="preserve"> </w:t>
      </w:r>
      <w:proofErr w:type="spellStart"/>
      <w:ins w:id="402" w:author="Isabel.b" w:date="2017-09-01T03:43:00Z">
        <w:r w:rsidR="00894CA5" w:rsidRPr="00894CA5">
          <w:rPr>
            <w:rFonts w:ascii="Verdana" w:hAnsi="Verdana"/>
            <w:color w:val="26282A"/>
            <w:shd w:val="clear" w:color="auto" w:fill="FFFFFF"/>
            <w:rPrChange w:id="403" w:author="Isabel.b" w:date="2017-09-01T05:13:00Z">
              <w:rPr>
                <w:rFonts w:ascii="Helvetica" w:hAnsi="Helvetica"/>
                <w:color w:val="26282A"/>
                <w:sz w:val="20"/>
                <w:szCs w:val="20"/>
                <w:shd w:val="clear" w:color="auto" w:fill="FFFFFF"/>
              </w:rPr>
            </w:rPrChange>
          </w:rPr>
          <w:t>Gyapong</w:t>
        </w:r>
        <w:proofErr w:type="spellEnd"/>
        <w:r w:rsidR="00894CA5" w:rsidRPr="00894CA5">
          <w:rPr>
            <w:rFonts w:ascii="Verdana" w:hAnsi="Verdana"/>
            <w:color w:val="26282A"/>
            <w:shd w:val="clear" w:color="auto" w:fill="FFFFFF"/>
            <w:rPrChange w:id="404" w:author="Isabel.b" w:date="2017-09-01T05:13:00Z">
              <w:rPr>
                <w:rFonts w:ascii="Helvetica" w:hAnsi="Helvetica"/>
                <w:color w:val="26282A"/>
                <w:sz w:val="20"/>
                <w:szCs w:val="20"/>
                <w:shd w:val="clear" w:color="auto" w:fill="FFFFFF"/>
              </w:rPr>
            </w:rPrChange>
          </w:rPr>
          <w:t xml:space="preserve"> M, </w:t>
        </w:r>
        <w:proofErr w:type="spellStart"/>
        <w:r w:rsidR="00894CA5" w:rsidRPr="00894CA5">
          <w:rPr>
            <w:rFonts w:ascii="Verdana" w:hAnsi="Verdana"/>
            <w:color w:val="26282A"/>
            <w:shd w:val="clear" w:color="auto" w:fill="FFFFFF"/>
            <w:rPrChange w:id="405" w:author="Isabel.b" w:date="2017-09-01T05:13:00Z">
              <w:rPr>
                <w:rFonts w:ascii="Helvetica" w:hAnsi="Helvetica"/>
                <w:color w:val="26282A"/>
                <w:sz w:val="20"/>
                <w:szCs w:val="20"/>
                <w:shd w:val="clear" w:color="auto" w:fill="FFFFFF"/>
              </w:rPr>
            </w:rPrChange>
          </w:rPr>
          <w:t>Garshong</w:t>
        </w:r>
        <w:proofErr w:type="spellEnd"/>
        <w:r w:rsidR="00894CA5" w:rsidRPr="00894CA5">
          <w:rPr>
            <w:rFonts w:ascii="Verdana" w:hAnsi="Verdana"/>
            <w:color w:val="26282A"/>
            <w:shd w:val="clear" w:color="auto" w:fill="FFFFFF"/>
            <w:rPrChange w:id="406" w:author="Isabel.b" w:date="2017-09-01T05:13:00Z">
              <w:rPr>
                <w:rFonts w:ascii="Helvetica" w:hAnsi="Helvetica"/>
                <w:color w:val="26282A"/>
                <w:sz w:val="20"/>
                <w:szCs w:val="20"/>
                <w:shd w:val="clear" w:color="auto" w:fill="FFFFFF"/>
              </w:rPr>
            </w:rPrChange>
          </w:rPr>
          <w:t xml:space="preserve"> B. </w:t>
        </w:r>
        <w:r w:rsidR="00894CA5" w:rsidRPr="00894CA5">
          <w:rPr>
            <w:rFonts w:ascii="Verdana" w:hAnsi="Verdana"/>
            <w:i/>
            <w:iCs/>
            <w:color w:val="26282A"/>
            <w:shd w:val="clear" w:color="auto" w:fill="FFFFFF"/>
            <w:rPrChange w:id="407" w:author="Isabel.b" w:date="2017-09-01T05:13:00Z">
              <w:rPr>
                <w:rFonts w:ascii="Helvetica" w:hAnsi="Helvetica"/>
                <w:i/>
                <w:iCs/>
                <w:color w:val="26282A"/>
                <w:sz w:val="20"/>
                <w:szCs w:val="20"/>
                <w:shd w:val="clear" w:color="auto" w:fill="FFFFFF"/>
              </w:rPr>
            </w:rPrChange>
          </w:rPr>
          <w:t>Lessons learned in home management of malaria: implementation research in four African countries.</w:t>
        </w:r>
        <w:r w:rsidR="00894CA5" w:rsidRPr="00894CA5">
          <w:rPr>
            <w:rFonts w:ascii="Verdana" w:hAnsi="Verdana"/>
            <w:color w:val="26282A"/>
            <w:shd w:val="clear" w:color="auto" w:fill="FFFFFF"/>
            <w:rPrChange w:id="408" w:author="Isabel.b" w:date="2017-09-01T05:13:00Z">
              <w:rPr>
                <w:rFonts w:ascii="Helvetica" w:hAnsi="Helvetica"/>
                <w:color w:val="26282A"/>
                <w:sz w:val="20"/>
                <w:szCs w:val="20"/>
                <w:shd w:val="clear" w:color="auto" w:fill="FFFFFF"/>
              </w:rPr>
            </w:rPrChange>
          </w:rPr>
          <w:t xml:space="preserve">  </w:t>
        </w:r>
        <w:proofErr w:type="gramStart"/>
        <w:r w:rsidR="00894CA5" w:rsidRPr="00894CA5">
          <w:rPr>
            <w:rFonts w:ascii="Verdana" w:hAnsi="Verdana"/>
            <w:color w:val="26282A"/>
            <w:shd w:val="clear" w:color="auto" w:fill="FFFFFF"/>
            <w:rPrChange w:id="409" w:author="Isabel.b" w:date="2017-09-01T05:13:00Z">
              <w:rPr>
                <w:rFonts w:ascii="Helvetica" w:hAnsi="Helvetica"/>
                <w:color w:val="26282A"/>
                <w:sz w:val="20"/>
                <w:szCs w:val="20"/>
                <w:shd w:val="clear" w:color="auto" w:fill="FFFFFF"/>
              </w:rPr>
            </w:rPrChange>
          </w:rPr>
          <w:t xml:space="preserve">Geneva, World Health Organization on behalf of the Special </w:t>
        </w:r>
        <w:proofErr w:type="spellStart"/>
        <w:r w:rsidR="00894CA5" w:rsidRPr="00894CA5">
          <w:rPr>
            <w:rFonts w:ascii="Verdana" w:hAnsi="Verdana"/>
            <w:color w:val="26282A"/>
            <w:shd w:val="clear" w:color="auto" w:fill="FFFFFF"/>
            <w:rPrChange w:id="410" w:author="Isabel.b" w:date="2017-09-01T05:13:00Z">
              <w:rPr>
                <w:rFonts w:ascii="Helvetica" w:hAnsi="Helvetica"/>
                <w:color w:val="26282A"/>
                <w:sz w:val="20"/>
                <w:szCs w:val="20"/>
                <w:shd w:val="clear" w:color="auto" w:fill="FFFFFF"/>
              </w:rPr>
            </w:rPrChange>
          </w:rPr>
          <w:t>Programme</w:t>
        </w:r>
        <w:proofErr w:type="spellEnd"/>
        <w:r w:rsidR="00894CA5" w:rsidRPr="00894CA5">
          <w:rPr>
            <w:rFonts w:ascii="Verdana" w:hAnsi="Verdana"/>
            <w:color w:val="26282A"/>
            <w:shd w:val="clear" w:color="auto" w:fill="FFFFFF"/>
            <w:rPrChange w:id="411" w:author="Isabel.b" w:date="2017-09-01T05:13:00Z">
              <w:rPr>
                <w:rFonts w:ascii="Helvetica" w:hAnsi="Helvetica"/>
                <w:color w:val="26282A"/>
                <w:sz w:val="20"/>
                <w:szCs w:val="20"/>
                <w:shd w:val="clear" w:color="auto" w:fill="FFFFFF"/>
              </w:rPr>
            </w:rPrChange>
          </w:rPr>
          <w:t xml:space="preserve"> for Research and Training in Tropical Diseases, 2007</w:t>
        </w:r>
        <w:r w:rsidR="00894CA5" w:rsidRPr="00894CA5">
          <w:rPr>
            <w:rFonts w:ascii="Verdana" w:hAnsi="Verdana"/>
            <w:color w:val="26282A"/>
            <w:sz w:val="20"/>
            <w:szCs w:val="20"/>
            <w:shd w:val="clear" w:color="auto" w:fill="FFFFFF"/>
            <w:rPrChange w:id="412" w:author="Isabel.b" w:date="2017-09-01T05:13:00Z">
              <w:rPr>
                <w:rFonts w:ascii="Helvetica" w:hAnsi="Helvetica"/>
                <w:color w:val="26282A"/>
                <w:sz w:val="20"/>
                <w:szCs w:val="20"/>
                <w:shd w:val="clear" w:color="auto" w:fill="FFFFFF"/>
              </w:rPr>
            </w:rPrChange>
          </w:rPr>
          <w:t>.</w:t>
        </w:r>
        <w:proofErr w:type="gramEnd"/>
        <w:r w:rsidR="00894CA5" w:rsidRPr="00894CA5">
          <w:rPr>
            <w:rFonts w:ascii="Verdana" w:hAnsi="Verdana"/>
            <w:color w:val="26282A"/>
            <w:sz w:val="20"/>
            <w:szCs w:val="20"/>
            <w:shd w:val="clear" w:color="auto" w:fill="FFFFFF"/>
            <w:rPrChange w:id="413" w:author="Isabel.b" w:date="2017-09-01T05:13:00Z">
              <w:rPr>
                <w:rFonts w:ascii="Helvetica" w:hAnsi="Helvetica"/>
                <w:color w:val="26282A"/>
                <w:sz w:val="20"/>
                <w:szCs w:val="20"/>
                <w:shd w:val="clear" w:color="auto" w:fill="FFFFFF"/>
              </w:rPr>
            </w:rPrChange>
          </w:rPr>
          <w:t xml:space="preserve"> </w:t>
        </w:r>
      </w:ins>
      <w:del w:id="414" w:author="Isabel.b" w:date="2017-09-01T03:43:00Z">
        <w:r w:rsidDel="006D11CF">
          <w:rPr>
            <w:rFonts w:ascii="Verdana" w:hAnsi="Verdana"/>
            <w:color w:val="3C3C3C"/>
          </w:rPr>
          <w:delText>Gyapong M</w:delText>
        </w:r>
      </w:del>
      <w:del w:id="415" w:author="Isabel.b" w:date="2017-08-28T06:12:00Z">
        <w:r w:rsidDel="00EB1AD7">
          <w:rPr>
            <w:rFonts w:ascii="Verdana" w:hAnsi="Verdana"/>
            <w:color w:val="3C3C3C"/>
          </w:rPr>
          <w:delText xml:space="preserve">: </w:delText>
        </w:r>
      </w:del>
      <w:del w:id="416" w:author="Isabel.b" w:date="2017-09-01T03:43:00Z">
        <w:r w:rsidR="00894CA5" w:rsidRPr="00894CA5">
          <w:rPr>
            <w:rFonts w:ascii="Verdana" w:hAnsi="Verdana"/>
            <w:i/>
            <w:color w:val="3C3C3C"/>
            <w:rPrChange w:id="417" w:author="Isabel.b" w:date="2017-08-28T06:12:00Z">
              <w:rPr>
                <w:rFonts w:ascii="Verdana" w:eastAsiaTheme="minorEastAsia" w:hAnsi="Verdana" w:cstheme="minorBidi"/>
                <w:color w:val="3C3C3C"/>
                <w:sz w:val="22"/>
                <w:szCs w:val="22"/>
                <w:lang w:eastAsia="ii-CN"/>
              </w:rPr>
            </w:rPrChange>
          </w:rPr>
          <w:delText>Lessons learned in home management of malaria: implementation research in four African countries</w:delText>
        </w:r>
        <w:r w:rsidDel="006D11CF">
          <w:rPr>
            <w:rFonts w:ascii="Verdana" w:hAnsi="Verdana"/>
            <w:color w:val="3C3C3C"/>
          </w:rPr>
          <w:delText>. Geneva</w:delText>
        </w:r>
      </w:del>
      <w:del w:id="418" w:author="Isabel.b" w:date="2017-08-28T06:12:00Z">
        <w:r w:rsidDel="00EB1AD7">
          <w:rPr>
            <w:rFonts w:ascii="Verdana" w:hAnsi="Verdana"/>
            <w:color w:val="3C3C3C"/>
          </w:rPr>
          <w:delText xml:space="preserve">: </w:delText>
        </w:r>
      </w:del>
      <w:del w:id="419" w:author="Isabel.b" w:date="2017-09-01T03:43:00Z">
        <w:r w:rsidDel="006D11CF">
          <w:rPr>
            <w:rFonts w:ascii="Verdana" w:hAnsi="Verdana"/>
            <w:color w:val="3C3C3C"/>
          </w:rPr>
          <w:delText>World Health Organization</w:delText>
        </w:r>
      </w:del>
      <w:del w:id="420" w:author="Isabel.b" w:date="2017-08-28T06:12:00Z">
        <w:r w:rsidDel="00EB1AD7">
          <w:rPr>
            <w:rFonts w:ascii="Verdana" w:hAnsi="Verdana"/>
            <w:color w:val="3C3C3C"/>
          </w:rPr>
          <w:delText xml:space="preserve">; </w:delText>
        </w:r>
      </w:del>
      <w:del w:id="421" w:author="Isabel.b" w:date="2017-09-01T03:43:00Z">
        <w:r w:rsidDel="006D11CF">
          <w:rPr>
            <w:rFonts w:ascii="Verdana" w:hAnsi="Verdana"/>
            <w:color w:val="3C3C3C"/>
          </w:rPr>
          <w:delText>2007</w:delText>
        </w:r>
      </w:del>
      <w:del w:id="422" w:author="Isabel.b" w:date="2017-08-28T06:12:00Z">
        <w:r w:rsidDel="00EB1AD7">
          <w:rPr>
            <w:rFonts w:ascii="Verdana" w:hAnsi="Verdana"/>
            <w:color w:val="3C3C3C"/>
          </w:rPr>
          <w:delText xml:space="preserve">: </w:delText>
        </w:r>
      </w:del>
      <w:proofErr w:type="gramStart"/>
      <w:r>
        <w:rPr>
          <w:rFonts w:ascii="Verdana" w:hAnsi="Verdana"/>
          <w:color w:val="3C3C3C"/>
        </w:rPr>
        <w:t>p 19.</w:t>
      </w:r>
      <w:proofErr w:type="gramEnd"/>
      <w:r>
        <w:rPr>
          <w:rFonts w:ascii="Verdana" w:hAnsi="Verdana"/>
          <w:color w:val="3C3C3C"/>
        </w:rPr>
        <w:t> </w:t>
      </w:r>
      <w:hyperlink r:id="rId42" w:tgtFrame="[object Object]" w:history="1">
        <w:proofErr w:type="gramStart"/>
        <w:r>
          <w:rPr>
            <w:rStyle w:val="lev"/>
            <w:rFonts w:ascii="inherit" w:hAnsi="inherit"/>
            <w:color w:val="0079BC"/>
            <w:u w:val="single"/>
          </w:rPr>
          <w:t>Document here</w:t>
        </w:r>
      </w:hyperlink>
      <w:r>
        <w:rPr>
          <w:rFonts w:ascii="Verdana" w:hAnsi="Verdana"/>
          <w:color w:val="3C3C3C"/>
        </w:rPr>
        <w:t>.</w:t>
      </w:r>
      <w:proofErr w:type="gramEnd"/>
      <w:r>
        <w:rPr>
          <w:rFonts w:ascii="Verdana" w:hAnsi="Verdana"/>
          <w:color w:val="3C3C3C"/>
        </w:rPr>
        <w:t> </w:t>
      </w:r>
    </w:p>
    <w:p w:rsidR="000F2050" w:rsidRDefault="000F2050" w:rsidP="000F2050">
      <w:pPr>
        <w:pStyle w:val="Titre3"/>
        <w:spacing w:before="0" w:beforeAutospacing="0" w:after="150" w:afterAutospacing="0" w:line="336" w:lineRule="atLeast"/>
        <w:rPr>
          <w:rFonts w:ascii="Verdana" w:hAnsi="Verdana"/>
          <w:b w:val="0"/>
          <w:bCs w:val="0"/>
          <w:color w:val="474747"/>
          <w:sz w:val="32"/>
          <w:szCs w:val="32"/>
        </w:rPr>
      </w:pPr>
      <w:r>
        <w:rPr>
          <w:rFonts w:ascii="Verdana" w:hAnsi="Verdana"/>
          <w:b w:val="0"/>
          <w:bCs w:val="0"/>
          <w:color w:val="474747"/>
          <w:sz w:val="32"/>
          <w:szCs w:val="32"/>
        </w:rPr>
        <w:t>Discussion</w:t>
      </w:r>
    </w:p>
    <w:p w:rsidR="000F2050" w:rsidRDefault="000F2050" w:rsidP="000F2050">
      <w:pPr>
        <w:rPr>
          <w:rFonts w:ascii="Times New Roman" w:hAnsi="Times New Roman"/>
          <w:sz w:val="18"/>
          <w:szCs w:val="18"/>
        </w:rPr>
      </w:pPr>
      <w:r>
        <w:rPr>
          <w:rStyle w:val="inline-discussion-topic-title"/>
          <w:rFonts w:ascii="inherit" w:hAnsi="inherit"/>
          <w:b/>
          <w:bCs/>
          <w:sz w:val="18"/>
          <w:szCs w:val="18"/>
        </w:rPr>
        <w:t>Topic:</w:t>
      </w:r>
      <w:r>
        <w:rPr>
          <w:sz w:val="18"/>
          <w:szCs w:val="18"/>
        </w:rPr>
        <w:t> Week 1 / Topic-Level Student-Visible Label</w:t>
      </w:r>
    </w:p>
    <w:p w:rsidR="000F2050" w:rsidRDefault="000F2050" w:rsidP="000F2050">
      <w:pPr>
        <w:rPr>
          <w:sz w:val="24"/>
          <w:szCs w:val="24"/>
        </w:rPr>
      </w:pPr>
      <w:r>
        <w:rPr>
          <w:rStyle w:val="button-text"/>
          <w:rFonts w:ascii="inherit" w:hAnsi="inherit"/>
        </w:rPr>
        <w:t>Show Discussion</w:t>
      </w:r>
    </w:p>
    <w:p w:rsidR="000F2050" w:rsidRDefault="000F2050" w:rsidP="000F2050">
      <w:pPr>
        <w:pStyle w:val="Titre3"/>
        <w:spacing w:before="0" w:beforeAutospacing="0" w:after="150" w:afterAutospacing="0" w:line="336" w:lineRule="atLeast"/>
        <w:rPr>
          <w:rFonts w:ascii="Verdana" w:hAnsi="Verdana"/>
          <w:b w:val="0"/>
          <w:bCs w:val="0"/>
          <w:color w:val="474747"/>
          <w:sz w:val="32"/>
          <w:szCs w:val="32"/>
        </w:rPr>
      </w:pPr>
      <w:r>
        <w:rPr>
          <w:rFonts w:ascii="Verdana" w:hAnsi="Verdana"/>
          <w:b w:val="0"/>
          <w:bCs w:val="0"/>
          <w:color w:val="474747"/>
          <w:sz w:val="32"/>
          <w:szCs w:val="32"/>
        </w:rPr>
        <w:t>Questions</w:t>
      </w:r>
    </w:p>
    <w:p w:rsidR="000F2050" w:rsidRDefault="000F2050" w:rsidP="000F2050">
      <w:pPr>
        <w:rPr>
          <w:rFonts w:ascii="Times New Roman" w:hAnsi="Times New Roman"/>
          <w:color w:val="5E5E5E"/>
          <w:sz w:val="21"/>
          <w:szCs w:val="21"/>
        </w:rPr>
      </w:pPr>
      <w:r>
        <w:rPr>
          <w:color w:val="5E5E5E"/>
          <w:sz w:val="21"/>
          <w:szCs w:val="21"/>
        </w:rPr>
        <w:t>0 points possible (ungraded)</w:t>
      </w:r>
    </w:p>
    <w:p w:rsidR="000F2050" w:rsidRDefault="000F2050" w:rsidP="000F2050">
      <w:pPr>
        <w:rPr>
          <w:sz w:val="24"/>
          <w:szCs w:val="24"/>
        </w:rPr>
      </w:pPr>
      <w:r>
        <w:t>1. The compliance of mothers/caregivers with treatment for childhood fevers is an outcome of the study.</w:t>
      </w:r>
    </w:p>
    <w:p w:rsidR="000F2050" w:rsidRDefault="00894CA5" w:rsidP="000F2050">
      <w:r>
        <w:object w:dxaOrig="405" w:dyaOrig="360">
          <v:shape id="_x0000_i1088" type="#_x0000_t75" style="width:20.45pt;height:18.1pt" o:ole="">
            <v:imagedata r:id="rId12" o:title=""/>
          </v:shape>
          <w:control r:id="rId43" w:name="DefaultOcxName8" w:shapeid="_x0000_i1088"/>
        </w:object>
      </w:r>
      <w:r w:rsidR="000F2050">
        <w:t>True</w:t>
      </w:r>
    </w:p>
    <w:p w:rsidR="000F2050" w:rsidRDefault="00894CA5" w:rsidP="000F2050">
      <w:r>
        <w:object w:dxaOrig="405" w:dyaOrig="360">
          <v:shape id="_x0000_i1091" type="#_x0000_t75" style="width:20.45pt;height:18.1pt" o:ole="">
            <v:imagedata r:id="rId12" o:title=""/>
          </v:shape>
          <w:control r:id="rId44" w:name="DefaultOcxName11" w:shapeid="_x0000_i1091"/>
        </w:object>
      </w:r>
      <w:r w:rsidR="000F2050">
        <w:t>False</w:t>
      </w:r>
    </w:p>
    <w:p w:rsidR="000F2050" w:rsidRDefault="000F2050" w:rsidP="000F2050">
      <w:proofErr w:type="gramStart"/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unanswered</w:t>
      </w:r>
      <w:proofErr w:type="gramEnd"/>
    </w:p>
    <w:p w:rsidR="000F2050" w:rsidRDefault="000F2050" w:rsidP="000F2050">
      <w:r>
        <w:t>2. Mothers/caregivers are the only population or stakeholders in the study.</w:t>
      </w:r>
    </w:p>
    <w:p w:rsidR="000F2050" w:rsidRDefault="00894CA5" w:rsidP="000F2050">
      <w:r>
        <w:object w:dxaOrig="405" w:dyaOrig="360">
          <v:shape id="_x0000_i1094" type="#_x0000_t75" style="width:20.45pt;height:18.1pt" o:ole="">
            <v:imagedata r:id="rId12" o:title=""/>
          </v:shape>
          <w:control r:id="rId45" w:name="DefaultOcxName21" w:shapeid="_x0000_i1094"/>
        </w:object>
      </w:r>
      <w:r w:rsidR="000F2050">
        <w:t>True</w:t>
      </w:r>
    </w:p>
    <w:p w:rsidR="000F2050" w:rsidRDefault="00894CA5" w:rsidP="000F2050">
      <w:r>
        <w:object w:dxaOrig="405" w:dyaOrig="360">
          <v:shape id="_x0000_i1097" type="#_x0000_t75" style="width:20.45pt;height:18.1pt" o:ole="">
            <v:imagedata r:id="rId12" o:title=""/>
          </v:shape>
          <w:control r:id="rId46" w:name="DefaultOcxName31" w:shapeid="_x0000_i1097"/>
        </w:object>
      </w:r>
      <w:r w:rsidR="000F2050">
        <w:t>False</w:t>
      </w:r>
    </w:p>
    <w:p w:rsidR="000F2050" w:rsidRDefault="000F2050" w:rsidP="000F2050">
      <w:proofErr w:type="gramStart"/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unanswered</w:t>
      </w:r>
      <w:proofErr w:type="gramEnd"/>
    </w:p>
    <w:p w:rsidR="000F2050" w:rsidRDefault="000F2050" w:rsidP="000F2050">
      <w:r>
        <w:t>3. The stated objectives are consistent with comparing the outcomes before versus after imple</w:t>
      </w:r>
      <w:del w:id="423" w:author="Isabel.b" w:date="2017-08-24T05:26:00Z">
        <w:r w:rsidDel="000F2050">
          <w:delText>le</w:delText>
        </w:r>
      </w:del>
      <w:r>
        <w:t>mentation of the package of interventions.</w:t>
      </w:r>
    </w:p>
    <w:p w:rsidR="000F2050" w:rsidRDefault="00894CA5" w:rsidP="000F2050">
      <w:r>
        <w:lastRenderedPageBreak/>
        <w:object w:dxaOrig="405" w:dyaOrig="360">
          <v:shape id="_x0000_i1100" type="#_x0000_t75" style="width:20.45pt;height:18.1pt" o:ole="">
            <v:imagedata r:id="rId12" o:title=""/>
          </v:shape>
          <w:control r:id="rId47" w:name="DefaultOcxName41" w:shapeid="_x0000_i1100"/>
        </w:object>
      </w:r>
      <w:r w:rsidR="000F2050">
        <w:t>True</w:t>
      </w:r>
    </w:p>
    <w:p w:rsidR="000F2050" w:rsidRDefault="00894CA5" w:rsidP="000F2050">
      <w:r>
        <w:object w:dxaOrig="405" w:dyaOrig="360">
          <v:shape id="_x0000_i1103" type="#_x0000_t75" style="width:20.45pt;height:18.1pt" o:ole="">
            <v:imagedata r:id="rId12" o:title=""/>
          </v:shape>
          <w:control r:id="rId48" w:name="DefaultOcxName51" w:shapeid="_x0000_i1103"/>
        </w:object>
      </w:r>
      <w:r w:rsidR="000F2050">
        <w:t>False</w:t>
      </w:r>
    </w:p>
    <w:p w:rsidR="000F2050" w:rsidRDefault="000F2050" w:rsidP="000F2050">
      <w:proofErr w:type="gramStart"/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unanswered</w:t>
      </w:r>
      <w:proofErr w:type="gramEnd"/>
    </w:p>
    <w:p w:rsidR="000F2050" w:rsidRDefault="000F2050" w:rsidP="000F2050">
      <w:r>
        <w:t>4. The implementation strategy consists of IEC and prepackaged drugs.</w:t>
      </w:r>
    </w:p>
    <w:p w:rsidR="000F2050" w:rsidRDefault="00894CA5" w:rsidP="000F2050">
      <w:r>
        <w:object w:dxaOrig="405" w:dyaOrig="360">
          <v:shape id="_x0000_i1106" type="#_x0000_t75" style="width:20.45pt;height:18.1pt" o:ole="">
            <v:imagedata r:id="rId12" o:title=""/>
          </v:shape>
          <w:control r:id="rId49" w:name="DefaultOcxName61" w:shapeid="_x0000_i1106"/>
        </w:object>
      </w:r>
      <w:r w:rsidR="000F2050">
        <w:t>True</w:t>
      </w:r>
    </w:p>
    <w:p w:rsidR="000F2050" w:rsidRDefault="00894CA5" w:rsidP="000F2050">
      <w:r>
        <w:object w:dxaOrig="405" w:dyaOrig="360">
          <v:shape id="_x0000_i1109" type="#_x0000_t75" style="width:20.45pt;height:18.1pt" o:ole="">
            <v:imagedata r:id="rId12" o:title=""/>
          </v:shape>
          <w:control r:id="rId50" w:name="DefaultOcxName71" w:shapeid="_x0000_i1109"/>
        </w:object>
      </w:r>
      <w:r w:rsidR="000F2050">
        <w:t>False</w:t>
      </w:r>
    </w:p>
    <w:p w:rsidR="000F2050" w:rsidRDefault="000F2050" w:rsidP="000F2050">
      <w:proofErr w:type="gramStart"/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unanswered</w:t>
      </w:r>
      <w:proofErr w:type="gramEnd"/>
    </w:p>
    <w:p w:rsidR="000F2050" w:rsidRDefault="000F2050" w:rsidP="00243CCC">
      <w:pPr>
        <w:pStyle w:val="Textebrut"/>
        <w:rPr>
          <w:rFonts w:ascii="Courier New" w:hAnsi="Courier New" w:cs="Courier New"/>
        </w:rPr>
      </w:pPr>
    </w:p>
    <w:p w:rsidR="000F2050" w:rsidRDefault="00894CA5" w:rsidP="00243CCC">
      <w:pPr>
        <w:pStyle w:val="Textebrut"/>
        <w:rPr>
          <w:rFonts w:ascii="Courier New" w:hAnsi="Courier New" w:cs="Courier New"/>
        </w:rPr>
      </w:pPr>
      <w:hyperlink r:id="rId51" w:history="1">
        <w:r w:rsidR="00B14BF6" w:rsidRPr="00B00895">
          <w:rPr>
            <w:rStyle w:val="Lienhypertexte"/>
            <w:rFonts w:ascii="Courier New" w:hAnsi="Courier New" w:cs="Courier New"/>
          </w:rPr>
          <w:t>https://www.tdrmooc.org/courses/course-v1:TDR+IR+2016/courseware/e3524f7df8814f0db55058c4356eb3b1/b275582cb43e4027a8868022f0b7bcc3/?child=first</w:t>
        </w:r>
      </w:hyperlink>
    </w:p>
    <w:p w:rsidR="00B14BF6" w:rsidRDefault="00B14BF6" w:rsidP="00243CCC">
      <w:pPr>
        <w:pStyle w:val="Textebrut"/>
        <w:rPr>
          <w:rFonts w:ascii="Courier New" w:hAnsi="Courier New" w:cs="Courier New"/>
        </w:rPr>
      </w:pPr>
    </w:p>
    <w:p w:rsidR="000F2050" w:rsidRPr="008F01FA" w:rsidRDefault="000F2050" w:rsidP="00243CCC">
      <w:pPr>
        <w:pStyle w:val="Textebrut"/>
        <w:rPr>
          <w:rFonts w:ascii="Courier New" w:hAnsi="Courier New" w:cs="Courier New"/>
        </w:rPr>
      </w:pPr>
    </w:p>
    <w:p w:rsidR="00B14BF6" w:rsidRDefault="00894CA5" w:rsidP="00B14BF6">
      <w:hyperlink r:id="rId52" w:history="1">
        <w:r w:rsidR="00B14BF6">
          <w:rPr>
            <w:rStyle w:val="Lienhypertexte"/>
            <w:rFonts w:ascii="inherit" w:hAnsi="inherit"/>
            <w:color w:val="0075B4"/>
          </w:rPr>
          <w:t>Course</w:t>
        </w:r>
      </w:hyperlink>
      <w:r w:rsidR="00B14BF6">
        <w:t>  </w:t>
      </w:r>
      <w:hyperlink r:id="rId53" w:anchor="block-v1:TDR+IR+2016+type@chapter+block@e3524f7df8814f0db55058c4356eb3b1" w:history="1">
        <w:r w:rsidR="00B14BF6">
          <w:rPr>
            <w:rStyle w:val="Lienhypertexte"/>
            <w:rFonts w:ascii="inherit" w:hAnsi="inherit"/>
            <w:color w:val="0075B4"/>
          </w:rPr>
          <w:t>Module 3: Designing Implementation Strategies</w:t>
        </w:r>
      </w:hyperlink>
      <w:r w:rsidR="00B14BF6">
        <w:t>  </w:t>
      </w:r>
      <w:hyperlink r:id="rId54" w:anchor="block-v1:TDR+IR+2016+type@sequential+block@b275582cb43e4027a8868022f0b7bcc3" w:history="1">
        <w:proofErr w:type="gramStart"/>
        <w:r w:rsidR="00B14BF6">
          <w:rPr>
            <w:rStyle w:val="Lienhypertexte"/>
            <w:rFonts w:ascii="inherit" w:hAnsi="inherit"/>
            <w:color w:val="0075B4"/>
          </w:rPr>
          <w:t>Choose</w:t>
        </w:r>
        <w:proofErr w:type="gramEnd"/>
        <w:r w:rsidR="00B14BF6">
          <w:rPr>
            <w:rStyle w:val="Lienhypertexte"/>
            <w:rFonts w:ascii="inherit" w:hAnsi="inherit"/>
            <w:color w:val="0075B4"/>
          </w:rPr>
          <w:t xml:space="preserve"> an appropriate IR design</w:t>
        </w:r>
      </w:hyperlink>
      <w:r w:rsidR="00B14BF6">
        <w:t>  </w:t>
      </w:r>
      <w:r w:rsidR="00B14BF6">
        <w:rPr>
          <w:rStyle w:val="nav-item"/>
          <w:rFonts w:ascii="inherit" w:hAnsi="inherit"/>
        </w:rPr>
        <w:t>Resources and References</w:t>
      </w:r>
    </w:p>
    <w:p w:rsidR="00B14BF6" w:rsidRDefault="00B14BF6" w:rsidP="00B14BF6">
      <w:r>
        <w:t> </w:t>
      </w:r>
      <w:r>
        <w:rPr>
          <w:rFonts w:ascii="inherit" w:hAnsi="inherit"/>
        </w:rPr>
        <w:t>Previous</w:t>
      </w:r>
    </w:p>
    <w:p w:rsidR="00B14BF6" w:rsidRDefault="00B14BF6" w:rsidP="00B14BF6">
      <w:pPr>
        <w:numPr>
          <w:ilvl w:val="0"/>
          <w:numId w:val="21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video </w:t>
      </w:r>
      <w:r>
        <w:rPr>
          <w:rFonts w:ascii="Verdana" w:hAnsi="Verdana"/>
          <w:color w:val="FFFFFF"/>
        </w:rPr>
        <w:t>Objectives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B14BF6" w:rsidRDefault="00B14BF6" w:rsidP="00B14BF6">
      <w:pPr>
        <w:numPr>
          <w:ilvl w:val="0"/>
          <w:numId w:val="21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problem </w:t>
      </w:r>
      <w:r>
        <w:rPr>
          <w:rFonts w:ascii="Verdana" w:hAnsi="Verdana"/>
          <w:color w:val="FFFFFF"/>
        </w:rPr>
        <w:t>Practice assessment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B14BF6" w:rsidRDefault="00B14BF6" w:rsidP="00B14BF6">
      <w:pPr>
        <w:numPr>
          <w:ilvl w:val="0"/>
          <w:numId w:val="21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other </w:t>
      </w:r>
      <w:r>
        <w:rPr>
          <w:rFonts w:ascii="Verdana" w:hAnsi="Verdana"/>
          <w:color w:val="FFFFFF"/>
        </w:rPr>
        <w:t>Resources and References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B14BF6" w:rsidRDefault="00B14BF6" w:rsidP="00B14BF6">
      <w:pPr>
        <w:spacing w:line="240" w:lineRule="auto"/>
        <w:rPr>
          <w:rFonts w:ascii="Times New Roman" w:hAnsi="Times New Roman"/>
        </w:rPr>
      </w:pPr>
      <w:r>
        <w:rPr>
          <w:rFonts w:ascii="inherit" w:hAnsi="inherit"/>
        </w:rPr>
        <w:t>Next</w:t>
      </w:r>
      <w:r>
        <w:t> </w:t>
      </w:r>
    </w:p>
    <w:p w:rsidR="00B14BF6" w:rsidRDefault="00B14BF6" w:rsidP="00B14BF6">
      <w:pPr>
        <w:pStyle w:val="Titre2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t>Resources and References</w:t>
      </w:r>
    </w:p>
    <w:p w:rsidR="00B14BF6" w:rsidRDefault="00B14BF6" w:rsidP="00B14BF6">
      <w:pPr>
        <w:rPr>
          <w:rFonts w:ascii="Times New Roman" w:hAnsi="Times New Roman"/>
        </w:rPr>
      </w:pPr>
      <w:r>
        <w:t> </w:t>
      </w:r>
      <w:r>
        <w:rPr>
          <w:rStyle w:val="bookmark-text"/>
          <w:rFonts w:ascii="inherit" w:hAnsi="inherit"/>
        </w:rPr>
        <w:t>Bookmark this page</w:t>
      </w:r>
    </w:p>
    <w:p w:rsidR="00B14BF6" w:rsidRDefault="00B14BF6" w:rsidP="00B14BF6">
      <w:pPr>
        <w:pStyle w:val="Titre3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Fonts w:ascii="Verdana" w:hAnsi="Verdana"/>
          <w:color w:val="3C3C3C"/>
          <w:sz w:val="29"/>
          <w:szCs w:val="29"/>
        </w:rPr>
        <w:t>Resources</w:t>
      </w:r>
    </w:p>
    <w:p w:rsidR="00B14BF6" w:rsidRDefault="00B14BF6" w:rsidP="00B14BF6">
      <w:pPr>
        <w:pStyle w:val="NormalWeb"/>
        <w:spacing w:before="0" w:beforeAutospacing="0" w:after="340" w:afterAutospacing="0"/>
        <w:rPr>
          <w:rFonts w:ascii="Verdana" w:hAnsi="Verdana"/>
          <w:color w:val="3C3C3C"/>
        </w:rPr>
      </w:pPr>
      <w:proofErr w:type="gramStart"/>
      <w:r>
        <w:rPr>
          <w:rFonts w:ascii="Verdana" w:hAnsi="Verdana"/>
          <w:color w:val="3C3C3C"/>
        </w:rPr>
        <w:t>Presentation available for download </w:t>
      </w:r>
      <w:hyperlink r:id="rId55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here</w:t>
        </w:r>
      </w:hyperlink>
      <w:r>
        <w:rPr>
          <w:rFonts w:ascii="Verdana" w:hAnsi="Verdana"/>
          <w:color w:val="3C3C3C"/>
        </w:rPr>
        <w:t>.</w:t>
      </w:r>
      <w:proofErr w:type="gramEnd"/>
      <w:r>
        <w:rPr>
          <w:rFonts w:ascii="Verdana" w:hAnsi="Verdana"/>
          <w:color w:val="3C3C3C"/>
        </w:rPr>
        <w:t> </w:t>
      </w:r>
    </w:p>
    <w:p w:rsidR="00B14BF6" w:rsidRDefault="00B14BF6" w:rsidP="00B14BF6">
      <w:pPr>
        <w:pStyle w:val="Titre3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Style w:val="lev"/>
          <w:rFonts w:ascii="Verdana" w:hAnsi="Verdana"/>
          <w:b/>
          <w:bCs/>
          <w:color w:val="3C3C3C"/>
          <w:sz w:val="29"/>
          <w:szCs w:val="29"/>
        </w:rPr>
        <w:t>References</w:t>
      </w:r>
    </w:p>
    <w:p w:rsidR="00894CA5" w:rsidRDefault="00B14BF6" w:rsidP="00894CA5">
      <w:pPr>
        <w:rPr>
          <w:rFonts w:ascii="Times New Roman" w:hAnsi="Times New Roman"/>
          <w:color w:val="3C3C3C"/>
          <w:sz w:val="24"/>
          <w:szCs w:val="24"/>
        </w:rPr>
        <w:pPrChange w:id="424" w:author="Isabel.b" w:date="2017-09-01T03:47:00Z">
          <w:pPr>
            <w:numPr>
              <w:numId w:val="22"/>
            </w:numPr>
            <w:tabs>
              <w:tab w:val="num" w:pos="720"/>
            </w:tabs>
            <w:spacing w:before="100" w:beforeAutospacing="1" w:after="170" w:line="336" w:lineRule="atLeast"/>
            <w:ind w:left="720" w:hanging="360"/>
          </w:pPr>
        </w:pPrChange>
      </w:pPr>
      <w:r w:rsidRPr="005D4F71">
        <w:rPr>
          <w:color w:val="3C3C3C"/>
          <w:rPrChange w:id="425" w:author="Edith Certain" w:date="2017-09-18T15:13:00Z">
            <w:rPr>
              <w:color w:val="3C3C3C"/>
              <w:lang w:val="fr-FR"/>
            </w:rPr>
          </w:rPrChange>
        </w:rPr>
        <w:t xml:space="preserve">1. </w:t>
      </w:r>
      <w:proofErr w:type="spellStart"/>
      <w:r w:rsidRPr="005D4F71">
        <w:rPr>
          <w:color w:val="3C3C3C"/>
          <w:rPrChange w:id="426" w:author="Edith Certain" w:date="2017-09-18T15:13:00Z">
            <w:rPr>
              <w:color w:val="3C3C3C"/>
              <w:lang w:val="fr-FR"/>
            </w:rPr>
          </w:rPrChange>
        </w:rPr>
        <w:t>da</w:t>
      </w:r>
      <w:proofErr w:type="spellEnd"/>
      <w:r w:rsidRPr="005D4F71">
        <w:rPr>
          <w:color w:val="3C3C3C"/>
          <w:rPrChange w:id="427" w:author="Edith Certain" w:date="2017-09-18T15:13:00Z">
            <w:rPr>
              <w:color w:val="3C3C3C"/>
              <w:lang w:val="fr-FR"/>
            </w:rPr>
          </w:rPrChange>
        </w:rPr>
        <w:t xml:space="preserve"> Costa Santos CM, de </w:t>
      </w:r>
      <w:proofErr w:type="spellStart"/>
      <w:r w:rsidRPr="005D4F71">
        <w:rPr>
          <w:color w:val="3C3C3C"/>
          <w:rPrChange w:id="428" w:author="Edith Certain" w:date="2017-09-18T15:13:00Z">
            <w:rPr>
              <w:color w:val="3C3C3C"/>
              <w:lang w:val="fr-FR"/>
            </w:rPr>
          </w:rPrChange>
        </w:rPr>
        <w:t>Mattos</w:t>
      </w:r>
      <w:proofErr w:type="spellEnd"/>
      <w:r w:rsidRPr="005D4F71">
        <w:rPr>
          <w:color w:val="3C3C3C"/>
          <w:rPrChange w:id="429" w:author="Edith Certain" w:date="2017-09-18T15:13:00Z">
            <w:rPr>
              <w:color w:val="3C3C3C"/>
              <w:lang w:val="fr-FR"/>
            </w:rPr>
          </w:rPrChange>
        </w:rPr>
        <w:t xml:space="preserve"> </w:t>
      </w:r>
      <w:proofErr w:type="spellStart"/>
      <w:r w:rsidRPr="005D4F71">
        <w:rPr>
          <w:color w:val="3C3C3C"/>
          <w:rPrChange w:id="430" w:author="Edith Certain" w:date="2017-09-18T15:13:00Z">
            <w:rPr>
              <w:color w:val="3C3C3C"/>
              <w:lang w:val="fr-FR"/>
            </w:rPr>
          </w:rPrChange>
        </w:rPr>
        <w:t>Pimenta</w:t>
      </w:r>
      <w:proofErr w:type="spellEnd"/>
      <w:r w:rsidRPr="005D4F71">
        <w:rPr>
          <w:color w:val="3C3C3C"/>
          <w:rPrChange w:id="431" w:author="Edith Certain" w:date="2017-09-18T15:13:00Z">
            <w:rPr>
              <w:color w:val="3C3C3C"/>
              <w:lang w:val="fr-FR"/>
            </w:rPr>
          </w:rPrChange>
        </w:rPr>
        <w:t xml:space="preserve"> CA, </w:t>
      </w:r>
      <w:proofErr w:type="spellStart"/>
      <w:r w:rsidRPr="005D4F71">
        <w:rPr>
          <w:color w:val="3C3C3C"/>
          <w:rPrChange w:id="432" w:author="Edith Certain" w:date="2017-09-18T15:13:00Z">
            <w:rPr>
              <w:color w:val="3C3C3C"/>
              <w:lang w:val="fr-FR"/>
            </w:rPr>
          </w:rPrChange>
        </w:rPr>
        <w:t>Nobre</w:t>
      </w:r>
      <w:proofErr w:type="spellEnd"/>
      <w:r w:rsidRPr="005D4F71">
        <w:rPr>
          <w:color w:val="3C3C3C"/>
          <w:rPrChange w:id="433" w:author="Edith Certain" w:date="2017-09-18T15:13:00Z">
            <w:rPr>
              <w:color w:val="3C3C3C"/>
              <w:lang w:val="fr-FR"/>
            </w:rPr>
          </w:rPrChange>
        </w:rPr>
        <w:t xml:space="preserve"> MR. </w:t>
      </w:r>
      <w:proofErr w:type="gramStart"/>
      <w:r>
        <w:rPr>
          <w:color w:val="3C3C3C"/>
        </w:rPr>
        <w:t>The</w:t>
      </w:r>
      <w:proofErr w:type="gramEnd"/>
      <w:r>
        <w:rPr>
          <w:color w:val="3C3C3C"/>
        </w:rPr>
        <w:t xml:space="preserve"> PICO strategy for the research question construction and evidence search</w:t>
      </w:r>
      <w:r w:rsidRPr="0062184C">
        <w:rPr>
          <w:color w:val="3C3C3C"/>
        </w:rPr>
        <w:t xml:space="preserve">. </w:t>
      </w:r>
      <w:proofErr w:type="spellStart"/>
      <w:ins w:id="434" w:author="Isabel.b" w:date="2017-09-01T03:47:00Z">
        <w:r w:rsidR="00894CA5" w:rsidRPr="00894CA5">
          <w:rPr>
            <w:bCs/>
            <w:i/>
            <w:color w:val="000000"/>
            <w:rPrChange w:id="435" w:author="Isabel.b" w:date="2017-09-01T04:10:00Z">
              <w:rPr>
                <w:rFonts w:ascii="Verdana" w:hAnsi="Verdana"/>
                <w:bCs/>
                <w:color w:val="000000"/>
                <w:sz w:val="20"/>
                <w:szCs w:val="20"/>
              </w:rPr>
            </w:rPrChange>
          </w:rPr>
          <w:t>Revista</w:t>
        </w:r>
        <w:proofErr w:type="spellEnd"/>
        <w:r w:rsidR="00894CA5" w:rsidRPr="00894CA5">
          <w:rPr>
            <w:bCs/>
            <w:i/>
            <w:color w:val="000000"/>
            <w:rPrChange w:id="436" w:author="Isabel.b" w:date="2017-09-01T04:10:00Z">
              <w:rPr>
                <w:rFonts w:ascii="Verdana" w:hAnsi="Verdana"/>
                <w:bCs/>
                <w:color w:val="000000"/>
                <w:sz w:val="20"/>
                <w:szCs w:val="20"/>
              </w:rPr>
            </w:rPrChange>
          </w:rPr>
          <w:t xml:space="preserve"> Latino-Americana de </w:t>
        </w:r>
      </w:ins>
      <w:proofErr w:type="spellStart"/>
      <w:ins w:id="437" w:author="Isabel.b" w:date="2017-09-01T05:42:00Z">
        <w:r w:rsidR="0052376D">
          <w:rPr>
            <w:bCs/>
            <w:i/>
            <w:color w:val="000000"/>
          </w:rPr>
          <w:t>e</w:t>
        </w:r>
      </w:ins>
      <w:ins w:id="438" w:author="Isabel.b" w:date="2017-09-01T03:47:00Z">
        <w:r w:rsidR="00894CA5" w:rsidRPr="00894CA5">
          <w:rPr>
            <w:bCs/>
            <w:i/>
            <w:color w:val="000000"/>
            <w:rPrChange w:id="439" w:author="Isabel.b" w:date="2017-09-01T04:10:00Z">
              <w:rPr>
                <w:rFonts w:ascii="Verdana" w:hAnsi="Verdana"/>
                <w:bCs/>
                <w:color w:val="000000"/>
                <w:sz w:val="20"/>
                <w:szCs w:val="20"/>
              </w:rPr>
            </w:rPrChange>
          </w:rPr>
          <w:t>nfermagem</w:t>
        </w:r>
      </w:ins>
      <w:proofErr w:type="spellEnd"/>
      <w:ins w:id="440" w:author="Isabel.b" w:date="2017-09-01T05:14:00Z">
        <w:r w:rsidR="00C2738A">
          <w:rPr>
            <w:bCs/>
            <w:i/>
            <w:color w:val="000000"/>
          </w:rPr>
          <w:t xml:space="preserve">, </w:t>
        </w:r>
      </w:ins>
      <w:del w:id="441" w:author="Isabel.b" w:date="2017-09-01T03:47:00Z">
        <w:r w:rsidRPr="0062184C" w:rsidDel="001823C4">
          <w:rPr>
            <w:color w:val="3C3C3C"/>
          </w:rPr>
          <w:delText>Rev</w:delText>
        </w:r>
        <w:r w:rsidDel="001823C4">
          <w:rPr>
            <w:color w:val="3C3C3C"/>
          </w:rPr>
          <w:delText xml:space="preserve"> Lat Am Enfermagem </w:delText>
        </w:r>
      </w:del>
      <w:r>
        <w:rPr>
          <w:color w:val="3C3C3C"/>
        </w:rPr>
        <w:t>2007</w:t>
      </w:r>
      <w:ins w:id="442" w:author="Isabel.b" w:date="2017-09-01T05:14:00Z">
        <w:r w:rsidR="00C2738A">
          <w:rPr>
            <w:color w:val="3C3C3C"/>
          </w:rPr>
          <w:t xml:space="preserve">, </w:t>
        </w:r>
      </w:ins>
      <w:del w:id="443" w:author="Isabel.b" w:date="2017-09-01T05:14:00Z">
        <w:r w:rsidDel="00C2738A">
          <w:rPr>
            <w:color w:val="3C3C3C"/>
          </w:rPr>
          <w:delText xml:space="preserve"> </w:delText>
        </w:r>
      </w:del>
      <w:del w:id="444" w:author="Isabel.b" w:date="2017-08-31T12:01:00Z">
        <w:r w:rsidDel="00A5175E">
          <w:rPr>
            <w:color w:val="3C3C3C"/>
          </w:rPr>
          <w:delText>May;</w:delText>
        </w:r>
      </w:del>
      <w:r>
        <w:rPr>
          <w:color w:val="3C3C3C"/>
        </w:rPr>
        <w:t>15(3):508-</w:t>
      </w:r>
      <w:ins w:id="445" w:author="Isabel.b" w:date="2017-09-01T04:09:00Z">
        <w:r w:rsidR="00A85B9A">
          <w:rPr>
            <w:color w:val="3C3C3C"/>
          </w:rPr>
          <w:t>5</w:t>
        </w:r>
      </w:ins>
      <w:r>
        <w:rPr>
          <w:color w:val="3C3C3C"/>
        </w:rPr>
        <w:t>11. </w:t>
      </w:r>
      <w:r w:rsidR="00894CA5">
        <w:fldChar w:fldCharType="begin"/>
      </w:r>
      <w:r w:rsidR="002A60CC">
        <w:instrText>HYPERLINK "http://www.scielo.br/pdf/rlae/v15n3/v15n3a23.pdf" \t "[object Object]"</w:instrText>
      </w:r>
      <w:r w:rsidR="00894CA5">
        <w:fldChar w:fldCharType="separate"/>
      </w:r>
      <w:proofErr w:type="gramStart"/>
      <w:r>
        <w:rPr>
          <w:rStyle w:val="lev"/>
          <w:rFonts w:ascii="inherit" w:hAnsi="inherit"/>
          <w:color w:val="0079BC"/>
          <w:u w:val="single"/>
        </w:rPr>
        <w:t>Document here</w:t>
      </w:r>
      <w:r w:rsidR="00894CA5">
        <w:fldChar w:fldCharType="end"/>
      </w:r>
      <w:r>
        <w:rPr>
          <w:color w:val="3C3C3C"/>
        </w:rPr>
        <w:t>.</w:t>
      </w:r>
      <w:proofErr w:type="gramEnd"/>
      <w:r>
        <w:rPr>
          <w:color w:val="3C3C3C"/>
        </w:rPr>
        <w:t> </w:t>
      </w:r>
    </w:p>
    <w:p w:rsidR="00B14BF6" w:rsidRDefault="00B14BF6" w:rsidP="00B14BF6">
      <w:pPr>
        <w:numPr>
          <w:ilvl w:val="0"/>
          <w:numId w:val="22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lastRenderedPageBreak/>
        <w:t xml:space="preserve">2. Guyatt G, </w:t>
      </w:r>
      <w:del w:id="446" w:author="UWI Staff" w:date="2017-08-29T10:48:00Z">
        <w:r w:rsidDel="00E84DE7">
          <w:rPr>
            <w:color w:val="3C3C3C"/>
          </w:rPr>
          <w:delText xml:space="preserve">Oxman AD, Akl EA, Kunz R, Vist G, Brozek J, </w:delText>
        </w:r>
      </w:del>
      <w:r>
        <w:rPr>
          <w:color w:val="3C3C3C"/>
        </w:rPr>
        <w:t xml:space="preserve">et al. GRADE guidelines: 1. Introduction-GRADE evidence profiles and summary of findings tables. </w:t>
      </w:r>
      <w:r w:rsidR="00894CA5" w:rsidRPr="00894CA5">
        <w:rPr>
          <w:i/>
          <w:color w:val="3C3C3C"/>
          <w:rPrChange w:id="447" w:author="Isabel.b" w:date="2017-09-01T04:08:00Z">
            <w:rPr>
              <w:color w:val="3C3C3C"/>
            </w:rPr>
          </w:rPrChange>
        </w:rPr>
        <w:t>J</w:t>
      </w:r>
      <w:ins w:id="448" w:author="Isabel.b" w:date="2017-09-01T04:06:00Z">
        <w:r w:rsidR="00894CA5" w:rsidRPr="00894CA5">
          <w:rPr>
            <w:i/>
            <w:color w:val="3C3C3C"/>
            <w:rPrChange w:id="449" w:author="Isabel.b" w:date="2017-09-01T04:08:00Z">
              <w:rPr>
                <w:color w:val="3C3C3C"/>
              </w:rPr>
            </w:rPrChange>
          </w:rPr>
          <w:t>ournal of</w:t>
        </w:r>
      </w:ins>
      <w:r w:rsidR="00894CA5" w:rsidRPr="00894CA5">
        <w:rPr>
          <w:i/>
          <w:color w:val="3C3C3C"/>
          <w:rPrChange w:id="450" w:author="Isabel.b" w:date="2017-09-01T04:08:00Z">
            <w:rPr>
              <w:color w:val="3C3C3C"/>
            </w:rPr>
          </w:rPrChange>
        </w:rPr>
        <w:t xml:space="preserve"> </w:t>
      </w:r>
      <w:ins w:id="451" w:author="Isabel.b" w:date="2017-09-01T04:06:00Z">
        <w:r w:rsidR="00894CA5" w:rsidRPr="00894CA5">
          <w:rPr>
            <w:i/>
            <w:color w:val="3C3C3C"/>
            <w:rPrChange w:id="452" w:author="Isabel.b" w:date="2017-09-01T04:08:00Z">
              <w:rPr>
                <w:color w:val="3C3C3C"/>
              </w:rPr>
            </w:rPrChange>
          </w:rPr>
          <w:t>c</w:t>
        </w:r>
      </w:ins>
      <w:del w:id="453" w:author="Isabel.b" w:date="2017-09-01T04:06:00Z">
        <w:r w:rsidR="00894CA5" w:rsidRPr="00894CA5">
          <w:rPr>
            <w:i/>
            <w:color w:val="3C3C3C"/>
            <w:rPrChange w:id="454" w:author="Isabel.b" w:date="2017-09-01T04:08:00Z">
              <w:rPr>
                <w:color w:val="3C3C3C"/>
              </w:rPr>
            </w:rPrChange>
          </w:rPr>
          <w:delText>C</w:delText>
        </w:r>
      </w:del>
      <w:r w:rsidR="00894CA5" w:rsidRPr="00894CA5">
        <w:rPr>
          <w:i/>
          <w:color w:val="3C3C3C"/>
          <w:rPrChange w:id="455" w:author="Isabel.b" w:date="2017-09-01T04:08:00Z">
            <w:rPr>
              <w:color w:val="3C3C3C"/>
            </w:rPr>
          </w:rPrChange>
        </w:rPr>
        <w:t>lin</w:t>
      </w:r>
      <w:ins w:id="456" w:author="Isabel.b" w:date="2017-09-01T04:13:00Z">
        <w:r w:rsidR="00FE288C">
          <w:rPr>
            <w:i/>
            <w:color w:val="3C3C3C"/>
          </w:rPr>
          <w:t xml:space="preserve">ical </w:t>
        </w:r>
      </w:ins>
      <w:del w:id="457" w:author="Isabel.b" w:date="2017-09-01T04:13:00Z">
        <w:r w:rsidR="00894CA5" w:rsidRPr="00894CA5">
          <w:rPr>
            <w:i/>
            <w:color w:val="3C3C3C"/>
            <w:rPrChange w:id="458" w:author="Isabel.b" w:date="2017-09-01T04:08:00Z">
              <w:rPr>
                <w:color w:val="3C3C3C"/>
              </w:rPr>
            </w:rPrChange>
          </w:rPr>
          <w:delText xml:space="preserve"> </w:delText>
        </w:r>
      </w:del>
      <w:ins w:id="459" w:author="Isabel.b" w:date="2017-09-01T04:06:00Z">
        <w:r w:rsidR="00894CA5" w:rsidRPr="00894CA5">
          <w:rPr>
            <w:i/>
            <w:color w:val="3C3C3C"/>
            <w:rPrChange w:id="460" w:author="Isabel.b" w:date="2017-09-01T04:08:00Z">
              <w:rPr>
                <w:color w:val="3C3C3C"/>
              </w:rPr>
            </w:rPrChange>
          </w:rPr>
          <w:t>e</w:t>
        </w:r>
      </w:ins>
      <w:del w:id="461" w:author="Isabel.b" w:date="2017-09-01T04:06:00Z">
        <w:r w:rsidR="00894CA5" w:rsidRPr="00894CA5">
          <w:rPr>
            <w:i/>
            <w:color w:val="3C3C3C"/>
            <w:rPrChange w:id="462" w:author="Isabel.b" w:date="2017-09-01T04:08:00Z">
              <w:rPr>
                <w:color w:val="3C3C3C"/>
              </w:rPr>
            </w:rPrChange>
          </w:rPr>
          <w:delText>E</w:delText>
        </w:r>
      </w:del>
      <w:r w:rsidR="00894CA5" w:rsidRPr="00894CA5">
        <w:rPr>
          <w:i/>
          <w:color w:val="3C3C3C"/>
          <w:rPrChange w:id="463" w:author="Isabel.b" w:date="2017-09-01T04:08:00Z">
            <w:rPr>
              <w:color w:val="3C3C3C"/>
            </w:rPr>
          </w:rPrChange>
        </w:rPr>
        <w:t>pidemiol</w:t>
      </w:r>
      <w:ins w:id="464" w:author="Isabel.b" w:date="2017-09-01T04:07:00Z">
        <w:r w:rsidR="00894CA5" w:rsidRPr="00894CA5">
          <w:rPr>
            <w:i/>
            <w:color w:val="3C3C3C"/>
            <w:rPrChange w:id="465" w:author="Isabel.b" w:date="2017-09-01T04:08:00Z">
              <w:rPr>
                <w:color w:val="3C3C3C"/>
              </w:rPr>
            </w:rPrChange>
          </w:rPr>
          <w:t>ogy</w:t>
        </w:r>
      </w:ins>
      <w:ins w:id="466" w:author="Isabel.b" w:date="2017-09-01T04:08:00Z">
        <w:r w:rsidR="009B1D14">
          <w:rPr>
            <w:color w:val="3C3C3C"/>
          </w:rPr>
          <w:t>,</w:t>
        </w:r>
      </w:ins>
      <w:r>
        <w:rPr>
          <w:color w:val="3C3C3C"/>
        </w:rPr>
        <w:t xml:space="preserve"> 2011</w:t>
      </w:r>
      <w:del w:id="467" w:author="Isabel.b" w:date="2017-08-31T12:01:00Z">
        <w:r w:rsidDel="00A5175E">
          <w:rPr>
            <w:color w:val="3C3C3C"/>
          </w:rPr>
          <w:delText xml:space="preserve"> Apr;</w:delText>
        </w:r>
      </w:del>
      <w:ins w:id="468" w:author="Isabel.b" w:date="2017-08-31T12:01:00Z">
        <w:r w:rsidR="00A5175E">
          <w:rPr>
            <w:color w:val="3C3C3C"/>
          </w:rPr>
          <w:t>,</w:t>
        </w:r>
      </w:ins>
      <w:ins w:id="469" w:author="Isabel.b" w:date="2017-09-01T04:08:00Z">
        <w:r w:rsidR="002D38C5">
          <w:rPr>
            <w:color w:val="3C3C3C"/>
          </w:rPr>
          <w:t xml:space="preserve"> </w:t>
        </w:r>
      </w:ins>
      <w:r>
        <w:rPr>
          <w:color w:val="3C3C3C"/>
        </w:rPr>
        <w:t>64(4):383-</w:t>
      </w:r>
      <w:ins w:id="470" w:author="Isabel.b" w:date="2017-09-01T04:09:00Z">
        <w:r w:rsidR="00A85B9A">
          <w:rPr>
            <w:color w:val="3C3C3C"/>
          </w:rPr>
          <w:t>3</w:t>
        </w:r>
      </w:ins>
      <w:r>
        <w:rPr>
          <w:color w:val="3C3C3C"/>
        </w:rPr>
        <w:t>94. </w:t>
      </w:r>
      <w:hyperlink r:id="rId56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Document here</w:t>
        </w:r>
      </w:hyperlink>
      <w:r>
        <w:rPr>
          <w:color w:val="3C3C3C"/>
        </w:rPr>
        <w:t>. </w:t>
      </w:r>
    </w:p>
    <w:p w:rsidR="00B14BF6" w:rsidRDefault="00B14BF6" w:rsidP="00B14BF6">
      <w:pPr>
        <w:numPr>
          <w:ilvl w:val="0"/>
          <w:numId w:val="22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>3. Mastellos N,</w:t>
      </w:r>
      <w:del w:id="471" w:author="Isabel.b" w:date="2017-09-01T05:17:00Z">
        <w:r w:rsidDel="00835F32">
          <w:rPr>
            <w:color w:val="3C3C3C"/>
          </w:rPr>
          <w:delText xml:space="preserve"> </w:delText>
        </w:r>
      </w:del>
      <w:del w:id="472" w:author="UWI Staff" w:date="2017-08-29T10:49:00Z">
        <w:r w:rsidDel="00E84DE7">
          <w:rPr>
            <w:color w:val="3C3C3C"/>
          </w:rPr>
          <w:delText>Andreasson A, Huckvale K, Larsen M, Curcin V, Car J</w:delText>
        </w:r>
      </w:del>
      <w:del w:id="473" w:author="Isabel.b" w:date="2017-09-01T05:16:00Z">
        <w:r w:rsidDel="00C2738A">
          <w:rPr>
            <w:color w:val="3C3C3C"/>
          </w:rPr>
          <w:delText>,</w:delText>
        </w:r>
      </w:del>
      <w:r>
        <w:rPr>
          <w:color w:val="3C3C3C"/>
        </w:rPr>
        <w:t xml:space="preserve"> et al. A cluster randomised controlled trial evaluating the effectiveness of eHealth-supported patient recruitment in primary care research: the TRANSFoRm study protocol. </w:t>
      </w:r>
      <w:r w:rsidR="00894CA5" w:rsidRPr="00894CA5">
        <w:rPr>
          <w:i/>
          <w:color w:val="3C3C3C"/>
          <w:rPrChange w:id="474" w:author="Isabel.b" w:date="2017-08-31T12:04:00Z">
            <w:rPr>
              <w:color w:val="3C3C3C"/>
            </w:rPr>
          </w:rPrChange>
        </w:rPr>
        <w:t>Implement</w:t>
      </w:r>
      <w:ins w:id="475" w:author="Isabel.b" w:date="2017-08-31T12:04:00Z">
        <w:r w:rsidR="00894CA5" w:rsidRPr="00894CA5">
          <w:rPr>
            <w:i/>
            <w:color w:val="3C3C3C"/>
            <w:rPrChange w:id="476" w:author="Isabel.b" w:date="2017-08-31T12:04:00Z">
              <w:rPr>
                <w:color w:val="3C3C3C"/>
              </w:rPr>
            </w:rPrChange>
          </w:rPr>
          <w:t>at</w:t>
        </w:r>
      </w:ins>
      <w:ins w:id="477" w:author="Isabel.b" w:date="2017-08-31T12:03:00Z">
        <w:r w:rsidR="00894CA5" w:rsidRPr="00894CA5">
          <w:rPr>
            <w:i/>
            <w:color w:val="3C3C3C"/>
            <w:rPrChange w:id="478" w:author="Isabel.b" w:date="2017-08-31T12:04:00Z">
              <w:rPr>
                <w:color w:val="3C3C3C"/>
              </w:rPr>
            </w:rPrChange>
          </w:rPr>
          <w:t>ion</w:t>
        </w:r>
      </w:ins>
      <w:r w:rsidR="00894CA5" w:rsidRPr="00894CA5">
        <w:rPr>
          <w:i/>
          <w:color w:val="3C3C3C"/>
          <w:rPrChange w:id="479" w:author="Isabel.b" w:date="2017-08-31T12:04:00Z">
            <w:rPr>
              <w:color w:val="3C3C3C"/>
            </w:rPr>
          </w:rPrChange>
        </w:rPr>
        <w:t xml:space="preserve"> </w:t>
      </w:r>
      <w:del w:id="480" w:author="Isabel.b" w:date="2017-08-31T12:03:00Z">
        <w:r w:rsidR="00894CA5" w:rsidRPr="00894CA5">
          <w:rPr>
            <w:i/>
            <w:color w:val="3C3C3C"/>
            <w:rPrChange w:id="481" w:author="Isabel.b" w:date="2017-08-31T12:04:00Z">
              <w:rPr>
                <w:color w:val="3C3C3C"/>
              </w:rPr>
            </w:rPrChange>
          </w:rPr>
          <w:delText xml:space="preserve">Sci </w:delText>
        </w:r>
      </w:del>
      <w:ins w:id="482" w:author="Isabel.b" w:date="2017-09-01T04:10:00Z">
        <w:r w:rsidR="00FE288C">
          <w:rPr>
            <w:i/>
            <w:color w:val="3C3C3C"/>
          </w:rPr>
          <w:t>s</w:t>
        </w:r>
      </w:ins>
      <w:ins w:id="483" w:author="Isabel.b" w:date="2017-08-31T12:03:00Z">
        <w:r w:rsidR="00894CA5" w:rsidRPr="00894CA5">
          <w:rPr>
            <w:i/>
            <w:color w:val="3C3C3C"/>
            <w:rPrChange w:id="484" w:author="Isabel.b" w:date="2017-08-31T12:04:00Z">
              <w:rPr>
                <w:color w:val="3C3C3C"/>
              </w:rPr>
            </w:rPrChange>
          </w:rPr>
          <w:t>cience</w:t>
        </w:r>
        <w:r w:rsidR="00A5175E">
          <w:rPr>
            <w:color w:val="3C3C3C"/>
          </w:rPr>
          <w:t xml:space="preserve">, </w:t>
        </w:r>
      </w:ins>
      <w:r>
        <w:rPr>
          <w:color w:val="3C3C3C"/>
        </w:rPr>
        <w:t>2015</w:t>
      </w:r>
      <w:ins w:id="485" w:author="Isabel.b" w:date="2017-08-31T12:04:00Z">
        <w:r w:rsidR="00A5175E">
          <w:rPr>
            <w:color w:val="3C3C3C"/>
          </w:rPr>
          <w:t>,</w:t>
        </w:r>
      </w:ins>
      <w:r>
        <w:rPr>
          <w:color w:val="3C3C3C"/>
        </w:rPr>
        <w:t xml:space="preserve"> </w:t>
      </w:r>
      <w:del w:id="486" w:author="Isabel.b" w:date="2017-08-31T12:02:00Z">
        <w:r w:rsidDel="00A5175E">
          <w:rPr>
            <w:color w:val="3C3C3C"/>
          </w:rPr>
          <w:delText>Feb 3;</w:delText>
        </w:r>
      </w:del>
      <w:r>
        <w:rPr>
          <w:color w:val="3C3C3C"/>
        </w:rPr>
        <w:t>10:15. </w:t>
      </w:r>
      <w:hyperlink r:id="rId57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Document here</w:t>
        </w:r>
      </w:hyperlink>
      <w:r>
        <w:rPr>
          <w:color w:val="3C3C3C"/>
        </w:rPr>
        <w:t>. </w:t>
      </w:r>
    </w:p>
    <w:p w:rsidR="00B14BF6" w:rsidRDefault="00B14BF6" w:rsidP="00B14BF6">
      <w:pPr>
        <w:numPr>
          <w:ilvl w:val="0"/>
          <w:numId w:val="22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 xml:space="preserve">4. Nasser SM, </w:t>
      </w:r>
      <w:del w:id="487" w:author="UWI Staff" w:date="2017-08-29T10:49:00Z">
        <w:r w:rsidDel="00E84DE7">
          <w:rPr>
            <w:color w:val="3C3C3C"/>
          </w:rPr>
          <w:delText>Cooke G, Kranzer K, Norris SL, Olliaro P, Ford N</w:delText>
        </w:r>
      </w:del>
      <w:ins w:id="488" w:author="UWI Staff" w:date="2017-08-29T10:49:00Z">
        <w:r w:rsidR="00E84DE7">
          <w:rPr>
            <w:color w:val="3C3C3C"/>
          </w:rPr>
          <w:t>et al</w:t>
        </w:r>
      </w:ins>
      <w:r>
        <w:rPr>
          <w:color w:val="3C3C3C"/>
        </w:rPr>
        <w:t xml:space="preserve">. Strength of recommendations in WHO guidelines using GRADE was associated with uptake in national policy. </w:t>
      </w:r>
      <w:ins w:id="489" w:author="Isabel.b" w:date="2017-09-01T04:14:00Z">
        <w:r w:rsidR="00FE288C" w:rsidRPr="009B1D14">
          <w:rPr>
            <w:i/>
            <w:color w:val="3C3C3C"/>
          </w:rPr>
          <w:t>Journal of clin</w:t>
        </w:r>
        <w:r w:rsidR="00FE288C">
          <w:rPr>
            <w:i/>
            <w:color w:val="3C3C3C"/>
          </w:rPr>
          <w:t xml:space="preserve">ical </w:t>
        </w:r>
        <w:r w:rsidR="00FE288C" w:rsidRPr="009B1D14">
          <w:rPr>
            <w:i/>
            <w:color w:val="3C3C3C"/>
          </w:rPr>
          <w:t>epidemiology</w:t>
        </w:r>
        <w:r w:rsidR="00FE288C">
          <w:rPr>
            <w:color w:val="3C3C3C"/>
          </w:rPr>
          <w:t xml:space="preserve">, </w:t>
        </w:r>
      </w:ins>
      <w:del w:id="490" w:author="Isabel.b" w:date="2017-09-01T04:14:00Z">
        <w:r w:rsidDel="00FE288C">
          <w:rPr>
            <w:color w:val="3C3C3C"/>
          </w:rPr>
          <w:delText xml:space="preserve">J Clin Epidemiol </w:delText>
        </w:r>
      </w:del>
      <w:r>
        <w:rPr>
          <w:color w:val="3C3C3C"/>
        </w:rPr>
        <w:t>2015</w:t>
      </w:r>
      <w:ins w:id="491" w:author="Isabel.b" w:date="2017-09-01T04:16:00Z">
        <w:r w:rsidR="00AB2681">
          <w:rPr>
            <w:color w:val="3C3C3C"/>
          </w:rPr>
          <w:t>,</w:t>
        </w:r>
      </w:ins>
      <w:r>
        <w:rPr>
          <w:color w:val="3C3C3C"/>
        </w:rPr>
        <w:t xml:space="preserve"> </w:t>
      </w:r>
      <w:del w:id="492" w:author="Isabel.b" w:date="2017-08-31T12:02:00Z">
        <w:r w:rsidDel="00A5175E">
          <w:rPr>
            <w:color w:val="3C3C3C"/>
          </w:rPr>
          <w:delText>Jun;</w:delText>
        </w:r>
      </w:del>
      <w:r>
        <w:rPr>
          <w:color w:val="3C3C3C"/>
        </w:rPr>
        <w:t>68(6):703-</w:t>
      </w:r>
      <w:ins w:id="493" w:author="Isabel.b" w:date="2017-09-01T04:14:00Z">
        <w:r w:rsidR="00FE288C">
          <w:rPr>
            <w:color w:val="3C3C3C"/>
          </w:rPr>
          <w:t>70</w:t>
        </w:r>
      </w:ins>
      <w:r>
        <w:rPr>
          <w:color w:val="3C3C3C"/>
        </w:rPr>
        <w:t>7. </w:t>
      </w:r>
      <w:hyperlink r:id="rId58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Document here</w:t>
        </w:r>
      </w:hyperlink>
      <w:r>
        <w:rPr>
          <w:color w:val="3C3C3C"/>
        </w:rPr>
        <w:t>. </w:t>
      </w:r>
    </w:p>
    <w:p w:rsidR="00B14BF6" w:rsidRDefault="00B14BF6" w:rsidP="00B14BF6">
      <w:pPr>
        <w:numPr>
          <w:ilvl w:val="0"/>
          <w:numId w:val="22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 xml:space="preserve">5. Ocampo CB, </w:t>
      </w:r>
      <w:del w:id="494" w:author="UWI Staff" w:date="2017-08-29T10:50:00Z">
        <w:r w:rsidDel="00E84DE7">
          <w:rPr>
            <w:color w:val="3C3C3C"/>
          </w:rPr>
          <w:delText>Mina NJ, Carabali M, Alexander N, Osorio L</w:delText>
        </w:r>
      </w:del>
      <w:ins w:id="495" w:author="UWI Staff" w:date="2017-08-29T10:50:00Z">
        <w:r w:rsidR="00E84DE7">
          <w:rPr>
            <w:color w:val="3C3C3C"/>
          </w:rPr>
          <w:t>et al</w:t>
        </w:r>
      </w:ins>
      <w:r>
        <w:rPr>
          <w:color w:val="3C3C3C"/>
        </w:rPr>
        <w:t xml:space="preserve">. Reduction in dengue cases observed during mass control of Aedes (Stegomyia) in street catch basins in an endemic urban area in Colombia. </w:t>
      </w:r>
      <w:r w:rsidR="00894CA5" w:rsidRPr="00894CA5">
        <w:rPr>
          <w:i/>
          <w:color w:val="3C3C3C"/>
          <w:rPrChange w:id="496" w:author="Isabel.b" w:date="2017-09-01T04:19:00Z">
            <w:rPr>
              <w:color w:val="3C3C3C"/>
            </w:rPr>
          </w:rPrChange>
        </w:rPr>
        <w:t xml:space="preserve">Acta </w:t>
      </w:r>
      <w:del w:id="497" w:author="Isabel.b" w:date="2017-09-01T04:19:00Z">
        <w:r w:rsidR="00894CA5" w:rsidRPr="00894CA5">
          <w:rPr>
            <w:i/>
            <w:color w:val="3C3C3C"/>
            <w:rPrChange w:id="498" w:author="Isabel.b" w:date="2017-09-01T04:19:00Z">
              <w:rPr>
                <w:color w:val="3C3C3C"/>
              </w:rPr>
            </w:rPrChange>
          </w:rPr>
          <w:delText xml:space="preserve">Trop </w:delText>
        </w:r>
      </w:del>
      <w:ins w:id="499" w:author="Isabel.b" w:date="2017-09-01T04:19:00Z">
        <w:r w:rsidR="00894CA5" w:rsidRPr="00894CA5">
          <w:rPr>
            <w:i/>
            <w:color w:val="3C3C3C"/>
            <w:rPrChange w:id="500" w:author="Isabel.b" w:date="2017-09-01T04:19:00Z">
              <w:rPr>
                <w:color w:val="3C3C3C"/>
              </w:rPr>
            </w:rPrChange>
          </w:rPr>
          <w:t>tropica</w:t>
        </w:r>
        <w:r w:rsidR="00521C85">
          <w:rPr>
            <w:color w:val="3C3C3C"/>
          </w:rPr>
          <w:t xml:space="preserve">, </w:t>
        </w:r>
      </w:ins>
      <w:r>
        <w:rPr>
          <w:color w:val="3C3C3C"/>
        </w:rPr>
        <w:t>2014</w:t>
      </w:r>
      <w:ins w:id="501" w:author="Isabel.b" w:date="2017-09-01T04:19:00Z">
        <w:r w:rsidR="00521C85">
          <w:rPr>
            <w:color w:val="3C3C3C"/>
          </w:rPr>
          <w:t>,</w:t>
        </w:r>
      </w:ins>
      <w:r>
        <w:rPr>
          <w:color w:val="3C3C3C"/>
        </w:rPr>
        <w:t xml:space="preserve"> </w:t>
      </w:r>
      <w:del w:id="502" w:author="Isabel.b" w:date="2017-08-31T12:02:00Z">
        <w:r w:rsidDel="00A5175E">
          <w:rPr>
            <w:color w:val="3C3C3C"/>
          </w:rPr>
          <w:delText>Apr;</w:delText>
        </w:r>
      </w:del>
      <w:r>
        <w:rPr>
          <w:color w:val="3C3C3C"/>
        </w:rPr>
        <w:t>132:15-22. </w:t>
      </w:r>
      <w:hyperlink r:id="rId59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Document here</w:t>
        </w:r>
      </w:hyperlink>
      <w:r>
        <w:rPr>
          <w:color w:val="3C3C3C"/>
        </w:rPr>
        <w:t>. </w:t>
      </w:r>
    </w:p>
    <w:p w:rsidR="00B14BF6" w:rsidRDefault="00B14BF6" w:rsidP="00B14BF6">
      <w:pPr>
        <w:numPr>
          <w:ilvl w:val="0"/>
          <w:numId w:val="22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 xml:space="preserve">6. Palinkas LA, </w:t>
      </w:r>
      <w:del w:id="503" w:author="UWI Staff" w:date="2017-08-29T10:50:00Z">
        <w:r w:rsidDel="00E84DE7">
          <w:rPr>
            <w:color w:val="3C3C3C"/>
          </w:rPr>
          <w:delText>Aarons GA, Horwitz S, Chamberlain P, Hurlburt M, Landsverk J</w:delText>
        </w:r>
      </w:del>
      <w:ins w:id="504" w:author="UWI Staff" w:date="2017-08-29T10:50:00Z">
        <w:r w:rsidR="00E84DE7">
          <w:rPr>
            <w:color w:val="3C3C3C"/>
          </w:rPr>
          <w:t>et al</w:t>
        </w:r>
      </w:ins>
      <w:r>
        <w:rPr>
          <w:color w:val="3C3C3C"/>
        </w:rPr>
        <w:t xml:space="preserve">. Mixed method designs in implementation research. </w:t>
      </w:r>
      <w:r w:rsidR="00894CA5" w:rsidRPr="00894CA5">
        <w:rPr>
          <w:i/>
          <w:color w:val="3C3C3C"/>
          <w:rPrChange w:id="505" w:author="Isabel.b" w:date="2017-09-01T04:20:00Z">
            <w:rPr>
              <w:color w:val="3C3C3C"/>
            </w:rPr>
          </w:rPrChange>
        </w:rPr>
        <w:t>Adm</w:t>
      </w:r>
      <w:ins w:id="506" w:author="Isabel.b" w:date="2017-09-01T04:20:00Z">
        <w:r w:rsidR="00894CA5" w:rsidRPr="00894CA5">
          <w:rPr>
            <w:i/>
            <w:color w:val="3C3C3C"/>
            <w:rPrChange w:id="507" w:author="Isabel.b" w:date="2017-09-01T04:20:00Z">
              <w:rPr>
                <w:color w:val="3C3C3C"/>
              </w:rPr>
            </w:rPrChange>
          </w:rPr>
          <w:t>inistration and policy in mental health</w:t>
        </w:r>
        <w:r w:rsidR="00603FB1">
          <w:rPr>
            <w:color w:val="3C3C3C"/>
          </w:rPr>
          <w:t>,</w:t>
        </w:r>
      </w:ins>
      <w:del w:id="508" w:author="Isabel.b" w:date="2017-09-01T04:20:00Z">
        <w:r w:rsidDel="00603FB1">
          <w:rPr>
            <w:color w:val="3C3C3C"/>
          </w:rPr>
          <w:delText xml:space="preserve"> Policy Ment Health </w:delText>
        </w:r>
      </w:del>
      <w:ins w:id="509" w:author="Isabel.b" w:date="2017-09-01T05:18:00Z">
        <w:r w:rsidR="00835F32">
          <w:rPr>
            <w:color w:val="3C3C3C"/>
          </w:rPr>
          <w:t xml:space="preserve"> </w:t>
        </w:r>
      </w:ins>
      <w:r>
        <w:rPr>
          <w:color w:val="3C3C3C"/>
        </w:rPr>
        <w:t xml:space="preserve">2011 </w:t>
      </w:r>
      <w:del w:id="510" w:author="Isabel.b" w:date="2017-08-31T12:02:00Z">
        <w:r w:rsidDel="00A5175E">
          <w:rPr>
            <w:color w:val="3C3C3C"/>
          </w:rPr>
          <w:delText>Jan;</w:delText>
        </w:r>
      </w:del>
      <w:r>
        <w:rPr>
          <w:color w:val="3C3C3C"/>
        </w:rPr>
        <w:t>38(1):44-53. </w:t>
      </w:r>
      <w:hyperlink r:id="rId60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Document here</w:t>
        </w:r>
      </w:hyperlink>
      <w:r>
        <w:rPr>
          <w:color w:val="3C3C3C"/>
        </w:rPr>
        <w:t>. </w:t>
      </w:r>
    </w:p>
    <w:p w:rsidR="00B14BF6" w:rsidRDefault="00B14BF6" w:rsidP="00B14BF6">
      <w:pPr>
        <w:numPr>
          <w:ilvl w:val="0"/>
          <w:numId w:val="22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>7. Peters</w:t>
      </w:r>
      <w:del w:id="511" w:author="Isabel.b" w:date="2017-09-01T05:29:00Z">
        <w:r w:rsidDel="00D01F6E">
          <w:rPr>
            <w:color w:val="3C3C3C"/>
          </w:rPr>
          <w:delText>,</w:delText>
        </w:r>
      </w:del>
      <w:r>
        <w:rPr>
          <w:color w:val="3C3C3C"/>
        </w:rPr>
        <w:t xml:space="preserve"> D</w:t>
      </w:r>
      <w:del w:id="512" w:author="UWI Staff" w:date="2017-08-29T10:50:00Z">
        <w:r w:rsidDel="00E84DE7">
          <w:rPr>
            <w:color w:val="3C3C3C"/>
          </w:rPr>
          <w:delText xml:space="preserve">. </w:delText>
        </w:r>
      </w:del>
      <w:r>
        <w:rPr>
          <w:color w:val="3C3C3C"/>
        </w:rPr>
        <w:t>H</w:t>
      </w:r>
      <w:del w:id="513" w:author="UWI Staff" w:date="2017-08-29T10:50:00Z">
        <w:r w:rsidDel="00E84DE7">
          <w:rPr>
            <w:color w:val="3C3C3C"/>
          </w:rPr>
          <w:delText>.</w:delText>
        </w:r>
      </w:del>
      <w:del w:id="514" w:author="Isabel.b" w:date="2017-09-01T05:30:00Z">
        <w:r w:rsidDel="00D01F6E">
          <w:rPr>
            <w:color w:val="3C3C3C"/>
          </w:rPr>
          <w:delText>,</w:delText>
        </w:r>
      </w:del>
      <w:ins w:id="515" w:author="Isabel.b" w:date="2017-09-01T05:30:00Z">
        <w:r w:rsidR="00D01F6E">
          <w:rPr>
            <w:color w:val="3C3C3C"/>
          </w:rPr>
          <w:t>,</w:t>
        </w:r>
      </w:ins>
      <w:del w:id="516" w:author="UWI Staff" w:date="2017-08-29T10:50:00Z">
        <w:r w:rsidDel="00E84DE7">
          <w:rPr>
            <w:color w:val="3C3C3C"/>
          </w:rPr>
          <w:delText xml:space="preserve"> Adam, T., Alonge, O., Agyepong, I. A., and Tran, N</w:delText>
        </w:r>
      </w:del>
      <w:ins w:id="517" w:author="UWI Staff" w:date="2017-08-29T10:50:00Z">
        <w:r w:rsidR="00E84DE7">
          <w:rPr>
            <w:color w:val="3C3C3C"/>
          </w:rPr>
          <w:t xml:space="preserve"> et al</w:t>
        </w:r>
      </w:ins>
      <w:r>
        <w:rPr>
          <w:color w:val="3C3C3C"/>
        </w:rPr>
        <w:t xml:space="preserve">. Implementation research: what it is and how to do it. </w:t>
      </w:r>
      <w:r w:rsidR="00894CA5" w:rsidRPr="00894CA5">
        <w:rPr>
          <w:i/>
          <w:color w:val="3C3C3C"/>
          <w:rPrChange w:id="518" w:author="Isabel.b" w:date="2017-09-01T04:21:00Z">
            <w:rPr>
              <w:color w:val="3C3C3C"/>
            </w:rPr>
          </w:rPrChange>
        </w:rPr>
        <w:t>BMJ</w:t>
      </w:r>
      <w:ins w:id="519" w:author="Isabel.b" w:date="2017-09-01T04:21:00Z">
        <w:r w:rsidR="004337C9">
          <w:rPr>
            <w:i/>
            <w:color w:val="3C3C3C"/>
          </w:rPr>
          <w:t>,</w:t>
        </w:r>
      </w:ins>
      <w:r>
        <w:rPr>
          <w:color w:val="3C3C3C"/>
        </w:rPr>
        <w:t xml:space="preserve"> </w:t>
      </w:r>
      <w:ins w:id="520" w:author="Isabel.b" w:date="2017-09-01T04:23:00Z">
        <w:r w:rsidR="004337C9">
          <w:rPr>
            <w:color w:val="3C3C3C"/>
          </w:rPr>
          <w:t xml:space="preserve">2013, </w:t>
        </w:r>
      </w:ins>
      <w:r>
        <w:rPr>
          <w:color w:val="3C3C3C"/>
        </w:rPr>
        <w:t>347</w:t>
      </w:r>
      <w:ins w:id="521" w:author="Isabel.b" w:date="2017-09-01T04:23:00Z">
        <w:r w:rsidR="004337C9">
          <w:rPr>
            <w:color w:val="3C3C3C"/>
          </w:rPr>
          <w:t>:</w:t>
        </w:r>
      </w:ins>
      <w:del w:id="522" w:author="Isabel.b" w:date="2017-09-01T04:23:00Z">
        <w:r w:rsidDel="004337C9">
          <w:rPr>
            <w:color w:val="3C3C3C"/>
          </w:rPr>
          <w:delText>,</w:delText>
        </w:r>
      </w:del>
      <w:del w:id="523" w:author="Isabel.b" w:date="2017-09-01T05:20:00Z">
        <w:r w:rsidDel="00835F32">
          <w:rPr>
            <w:color w:val="3C3C3C"/>
          </w:rPr>
          <w:delText xml:space="preserve"> </w:delText>
        </w:r>
      </w:del>
      <w:r>
        <w:rPr>
          <w:color w:val="3C3C3C"/>
        </w:rPr>
        <w:t>f6753.</w:t>
      </w:r>
      <w:del w:id="524" w:author="Isabel.b" w:date="2017-09-01T04:23:00Z">
        <w:r w:rsidDel="004337C9">
          <w:rPr>
            <w:color w:val="3C3C3C"/>
          </w:rPr>
          <w:delText xml:space="preserve"> 2013.</w:delText>
        </w:r>
      </w:del>
      <w:r>
        <w:rPr>
          <w:color w:val="3C3C3C"/>
        </w:rPr>
        <w:t> </w:t>
      </w:r>
      <w:hyperlink r:id="rId61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Document here</w:t>
        </w:r>
      </w:hyperlink>
      <w:r>
        <w:rPr>
          <w:color w:val="3C3C3C"/>
        </w:rPr>
        <w:t>. </w:t>
      </w:r>
    </w:p>
    <w:p w:rsidR="00B14BF6" w:rsidRDefault="00B14BF6" w:rsidP="00B14BF6">
      <w:pPr>
        <w:numPr>
          <w:ilvl w:val="0"/>
          <w:numId w:val="22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 xml:space="preserve">8. Proctor EK, Powell BJ, McMillen JC. Implementation strategies: recommendations for specifying and reporting. </w:t>
      </w:r>
      <w:r w:rsidR="00894CA5" w:rsidRPr="00894CA5">
        <w:rPr>
          <w:i/>
          <w:color w:val="3C3C3C"/>
          <w:rPrChange w:id="525" w:author="Isabel.b" w:date="2017-09-01T04:26:00Z">
            <w:rPr>
              <w:color w:val="3C3C3C"/>
            </w:rPr>
          </w:rPrChange>
        </w:rPr>
        <w:t>Implement</w:t>
      </w:r>
      <w:ins w:id="526" w:author="Isabel.b" w:date="2017-09-01T04:25:00Z">
        <w:r w:rsidR="00894CA5" w:rsidRPr="00894CA5">
          <w:rPr>
            <w:i/>
            <w:color w:val="3C3C3C"/>
            <w:rPrChange w:id="527" w:author="Isabel.b" w:date="2017-09-01T04:26:00Z">
              <w:rPr>
                <w:color w:val="3C3C3C"/>
              </w:rPr>
            </w:rPrChange>
          </w:rPr>
          <w:t>ation</w:t>
        </w:r>
      </w:ins>
      <w:r w:rsidR="00894CA5" w:rsidRPr="00894CA5">
        <w:rPr>
          <w:i/>
          <w:color w:val="3C3C3C"/>
          <w:rPrChange w:id="528" w:author="Isabel.b" w:date="2017-09-01T04:26:00Z">
            <w:rPr>
              <w:color w:val="3C3C3C"/>
            </w:rPr>
          </w:rPrChange>
        </w:rPr>
        <w:t xml:space="preserve"> </w:t>
      </w:r>
      <w:ins w:id="529" w:author="Isabel.b" w:date="2017-09-01T04:26:00Z">
        <w:r w:rsidR="00894CA5" w:rsidRPr="00894CA5">
          <w:rPr>
            <w:i/>
            <w:color w:val="3C3C3C"/>
            <w:rPrChange w:id="530" w:author="Isabel.b" w:date="2017-09-01T04:26:00Z">
              <w:rPr>
                <w:color w:val="3C3C3C"/>
              </w:rPr>
            </w:rPrChange>
          </w:rPr>
          <w:t>s</w:t>
        </w:r>
      </w:ins>
      <w:del w:id="531" w:author="Isabel.b" w:date="2017-09-01T04:26:00Z">
        <w:r w:rsidR="00894CA5" w:rsidRPr="00894CA5">
          <w:rPr>
            <w:i/>
            <w:color w:val="3C3C3C"/>
            <w:rPrChange w:id="532" w:author="Isabel.b" w:date="2017-09-01T04:26:00Z">
              <w:rPr>
                <w:color w:val="3C3C3C"/>
              </w:rPr>
            </w:rPrChange>
          </w:rPr>
          <w:delText>S</w:delText>
        </w:r>
      </w:del>
      <w:r w:rsidR="00894CA5" w:rsidRPr="00894CA5">
        <w:rPr>
          <w:i/>
          <w:color w:val="3C3C3C"/>
          <w:rPrChange w:id="533" w:author="Isabel.b" w:date="2017-09-01T04:26:00Z">
            <w:rPr>
              <w:color w:val="3C3C3C"/>
            </w:rPr>
          </w:rPrChange>
        </w:rPr>
        <w:t>ci</w:t>
      </w:r>
      <w:ins w:id="534" w:author="Isabel.b" w:date="2017-09-01T04:25:00Z">
        <w:r w:rsidR="00894CA5" w:rsidRPr="00894CA5">
          <w:rPr>
            <w:i/>
            <w:color w:val="3C3C3C"/>
            <w:rPrChange w:id="535" w:author="Isabel.b" w:date="2017-09-01T04:26:00Z">
              <w:rPr>
                <w:color w:val="3C3C3C"/>
              </w:rPr>
            </w:rPrChange>
          </w:rPr>
          <w:t>ence</w:t>
        </w:r>
        <w:r w:rsidR="004337C9">
          <w:rPr>
            <w:color w:val="3C3C3C"/>
          </w:rPr>
          <w:t>,</w:t>
        </w:r>
      </w:ins>
      <w:r>
        <w:rPr>
          <w:color w:val="3C3C3C"/>
        </w:rPr>
        <w:t xml:space="preserve"> 2013</w:t>
      </w:r>
      <w:ins w:id="536" w:author="Isabel.b" w:date="2017-09-01T04:26:00Z">
        <w:r w:rsidR="004337C9">
          <w:rPr>
            <w:color w:val="3C3C3C"/>
          </w:rPr>
          <w:t>,</w:t>
        </w:r>
      </w:ins>
      <w:r>
        <w:rPr>
          <w:color w:val="3C3C3C"/>
        </w:rPr>
        <w:t xml:space="preserve"> </w:t>
      </w:r>
      <w:del w:id="537" w:author="Isabel.b" w:date="2017-08-31T12:03:00Z">
        <w:r w:rsidDel="00A5175E">
          <w:rPr>
            <w:color w:val="3C3C3C"/>
          </w:rPr>
          <w:delText>Dec 1;</w:delText>
        </w:r>
      </w:del>
      <w:r>
        <w:rPr>
          <w:color w:val="3C3C3C"/>
        </w:rPr>
        <w:t>8:139. </w:t>
      </w:r>
      <w:hyperlink r:id="rId62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Document here</w:t>
        </w:r>
      </w:hyperlink>
      <w:r>
        <w:rPr>
          <w:color w:val="3C3C3C"/>
        </w:rPr>
        <w:t>. </w:t>
      </w:r>
    </w:p>
    <w:p w:rsidR="00B14BF6" w:rsidRDefault="00B14BF6" w:rsidP="00B14BF6">
      <w:pPr>
        <w:numPr>
          <w:ilvl w:val="0"/>
          <w:numId w:val="22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 xml:space="preserve">9. Speroff T, O'Connor GT. Study designs for PDSA quality improvement research. </w:t>
      </w:r>
      <w:r w:rsidR="00894CA5" w:rsidRPr="00894CA5">
        <w:rPr>
          <w:i/>
          <w:color w:val="3C3C3C"/>
          <w:rPrChange w:id="538" w:author="Isabel.b" w:date="2017-09-01T04:28:00Z">
            <w:rPr>
              <w:color w:val="3C3C3C"/>
            </w:rPr>
          </w:rPrChange>
        </w:rPr>
        <w:t>Qual</w:t>
      </w:r>
      <w:ins w:id="539" w:author="Isabel.b" w:date="2017-09-01T04:27:00Z">
        <w:r w:rsidR="00894CA5" w:rsidRPr="00894CA5">
          <w:rPr>
            <w:i/>
            <w:color w:val="3C3C3C"/>
            <w:rPrChange w:id="540" w:author="Isabel.b" w:date="2017-09-01T04:28:00Z">
              <w:rPr>
                <w:color w:val="3C3C3C"/>
              </w:rPr>
            </w:rPrChange>
          </w:rPr>
          <w:t>ity</w:t>
        </w:r>
      </w:ins>
      <w:r w:rsidR="00894CA5" w:rsidRPr="00894CA5">
        <w:rPr>
          <w:i/>
          <w:color w:val="3C3C3C"/>
          <w:rPrChange w:id="541" w:author="Isabel.b" w:date="2017-09-01T04:28:00Z">
            <w:rPr>
              <w:color w:val="3C3C3C"/>
            </w:rPr>
          </w:rPrChange>
        </w:rPr>
        <w:t xml:space="preserve"> </w:t>
      </w:r>
      <w:del w:id="542" w:author="Isabel.b" w:date="2017-09-01T04:27:00Z">
        <w:r w:rsidR="00894CA5" w:rsidRPr="00894CA5">
          <w:rPr>
            <w:i/>
            <w:color w:val="3C3C3C"/>
            <w:rPrChange w:id="543" w:author="Isabel.b" w:date="2017-09-01T04:28:00Z">
              <w:rPr>
                <w:color w:val="3C3C3C"/>
              </w:rPr>
            </w:rPrChange>
          </w:rPr>
          <w:delText xml:space="preserve">Manag </w:delText>
        </w:r>
      </w:del>
      <w:ins w:id="544" w:author="Isabel.b" w:date="2017-09-01T04:27:00Z">
        <w:r w:rsidR="00894CA5" w:rsidRPr="00894CA5">
          <w:rPr>
            <w:i/>
            <w:color w:val="3C3C3C"/>
            <w:rPrChange w:id="545" w:author="Isabel.b" w:date="2017-09-01T04:28:00Z">
              <w:rPr>
                <w:color w:val="3C3C3C"/>
              </w:rPr>
            </w:rPrChange>
          </w:rPr>
          <w:t>manag</w:t>
        </w:r>
      </w:ins>
      <w:ins w:id="546" w:author="Isabel.b" w:date="2017-09-01T04:28:00Z">
        <w:r w:rsidR="00894CA5" w:rsidRPr="00894CA5">
          <w:rPr>
            <w:i/>
            <w:color w:val="3C3C3C"/>
            <w:rPrChange w:id="547" w:author="Isabel.b" w:date="2017-09-01T04:28:00Z">
              <w:rPr>
                <w:color w:val="3C3C3C"/>
              </w:rPr>
            </w:rPrChange>
          </w:rPr>
          <w:t>ement in h</w:t>
        </w:r>
      </w:ins>
      <w:del w:id="548" w:author="Isabel.b" w:date="2017-09-01T04:28:00Z">
        <w:r w:rsidR="00894CA5" w:rsidRPr="00894CA5">
          <w:rPr>
            <w:i/>
            <w:color w:val="3C3C3C"/>
            <w:rPrChange w:id="549" w:author="Isabel.b" w:date="2017-09-01T04:28:00Z">
              <w:rPr>
                <w:color w:val="3C3C3C"/>
              </w:rPr>
            </w:rPrChange>
          </w:rPr>
          <w:delText>H</w:delText>
        </w:r>
      </w:del>
      <w:r w:rsidR="00894CA5" w:rsidRPr="00894CA5">
        <w:rPr>
          <w:i/>
          <w:color w:val="3C3C3C"/>
          <w:rPrChange w:id="550" w:author="Isabel.b" w:date="2017-09-01T04:28:00Z">
            <w:rPr>
              <w:color w:val="3C3C3C"/>
            </w:rPr>
          </w:rPrChange>
        </w:rPr>
        <w:t xml:space="preserve">ealth </w:t>
      </w:r>
      <w:ins w:id="551" w:author="Isabel.b" w:date="2017-09-01T04:28:00Z">
        <w:r w:rsidR="00894CA5" w:rsidRPr="00894CA5">
          <w:rPr>
            <w:i/>
            <w:color w:val="3C3C3C"/>
            <w:rPrChange w:id="552" w:author="Isabel.b" w:date="2017-09-01T04:28:00Z">
              <w:rPr>
                <w:color w:val="3C3C3C"/>
              </w:rPr>
            </w:rPrChange>
          </w:rPr>
          <w:t>c</w:t>
        </w:r>
      </w:ins>
      <w:del w:id="553" w:author="Isabel.b" w:date="2017-09-01T04:28:00Z">
        <w:r w:rsidR="00894CA5" w:rsidRPr="00894CA5">
          <w:rPr>
            <w:i/>
            <w:color w:val="3C3C3C"/>
            <w:rPrChange w:id="554" w:author="Isabel.b" w:date="2017-09-01T04:28:00Z">
              <w:rPr>
                <w:color w:val="3C3C3C"/>
              </w:rPr>
            </w:rPrChange>
          </w:rPr>
          <w:delText>C</w:delText>
        </w:r>
      </w:del>
      <w:r w:rsidR="00894CA5" w:rsidRPr="00894CA5">
        <w:rPr>
          <w:i/>
          <w:color w:val="3C3C3C"/>
          <w:rPrChange w:id="555" w:author="Isabel.b" w:date="2017-09-01T04:28:00Z">
            <w:rPr>
              <w:color w:val="3C3C3C"/>
            </w:rPr>
          </w:rPrChange>
        </w:rPr>
        <w:t>are</w:t>
      </w:r>
      <w:ins w:id="556" w:author="Isabel.b" w:date="2017-09-01T04:28:00Z">
        <w:r w:rsidR="004337C9">
          <w:rPr>
            <w:color w:val="3C3C3C"/>
          </w:rPr>
          <w:t>,</w:t>
        </w:r>
      </w:ins>
      <w:r>
        <w:rPr>
          <w:color w:val="3C3C3C"/>
        </w:rPr>
        <w:t xml:space="preserve"> 2004</w:t>
      </w:r>
      <w:ins w:id="557" w:author="Isabel.b" w:date="2017-09-01T04:29:00Z">
        <w:r w:rsidR="00D918D5">
          <w:rPr>
            <w:color w:val="3C3C3C"/>
          </w:rPr>
          <w:t>,</w:t>
        </w:r>
      </w:ins>
      <w:r>
        <w:rPr>
          <w:color w:val="3C3C3C"/>
        </w:rPr>
        <w:t xml:space="preserve"> </w:t>
      </w:r>
      <w:del w:id="558" w:author="Isabel.b" w:date="2017-08-31T12:03:00Z">
        <w:r w:rsidDel="00A5175E">
          <w:rPr>
            <w:color w:val="3C3C3C"/>
          </w:rPr>
          <w:delText>Jan;</w:delText>
        </w:r>
      </w:del>
      <w:r>
        <w:rPr>
          <w:color w:val="3C3C3C"/>
        </w:rPr>
        <w:t>13(1):17-32. </w:t>
      </w:r>
      <w:hyperlink r:id="rId63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Document here</w:t>
        </w:r>
      </w:hyperlink>
      <w:r>
        <w:rPr>
          <w:color w:val="3C3C3C"/>
        </w:rPr>
        <w:t>. </w:t>
      </w:r>
    </w:p>
    <w:p w:rsidR="00B14BF6" w:rsidRDefault="00B14BF6" w:rsidP="00B14BF6">
      <w:pPr>
        <w:numPr>
          <w:ilvl w:val="0"/>
          <w:numId w:val="22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 xml:space="preserve">10. Thabane L, </w:t>
      </w:r>
      <w:del w:id="559" w:author="UWI Staff" w:date="2017-08-29T10:57:00Z">
        <w:r w:rsidDel="00E41DAF">
          <w:rPr>
            <w:color w:val="3C3C3C"/>
          </w:rPr>
          <w:delText>Thomas T, Ye C, Paul J</w:delText>
        </w:r>
      </w:del>
      <w:ins w:id="560" w:author="UWI Staff" w:date="2017-08-29T10:57:00Z">
        <w:r w:rsidR="00E41DAF">
          <w:rPr>
            <w:color w:val="3C3C3C"/>
          </w:rPr>
          <w:t>et al</w:t>
        </w:r>
      </w:ins>
      <w:r>
        <w:rPr>
          <w:color w:val="3C3C3C"/>
        </w:rPr>
        <w:t>. Posing the research question: not so simple</w:t>
      </w:r>
      <w:r w:rsidR="00894CA5" w:rsidRPr="00894CA5">
        <w:rPr>
          <w:i/>
          <w:color w:val="3C3C3C"/>
          <w:rPrChange w:id="561" w:author="Isabel.b" w:date="2017-09-01T05:21:00Z">
            <w:rPr>
              <w:color w:val="3C3C3C"/>
            </w:rPr>
          </w:rPrChange>
        </w:rPr>
        <w:t>. Can</w:t>
      </w:r>
      <w:ins w:id="562" w:author="Isabel.b" w:date="2017-09-01T04:29:00Z">
        <w:r w:rsidR="00894CA5" w:rsidRPr="00894CA5">
          <w:rPr>
            <w:i/>
            <w:color w:val="3C3C3C"/>
            <w:rPrChange w:id="563" w:author="Isabel.b" w:date="2017-09-01T05:21:00Z">
              <w:rPr>
                <w:color w:val="3C3C3C"/>
              </w:rPr>
            </w:rPrChange>
          </w:rPr>
          <w:t>adian</w:t>
        </w:r>
      </w:ins>
      <w:r w:rsidR="00894CA5" w:rsidRPr="00894CA5">
        <w:rPr>
          <w:i/>
          <w:color w:val="3C3C3C"/>
          <w:rPrChange w:id="564" w:author="Isabel.b" w:date="2017-09-01T05:21:00Z">
            <w:rPr>
              <w:color w:val="3C3C3C"/>
            </w:rPr>
          </w:rPrChange>
        </w:rPr>
        <w:t xml:space="preserve"> </w:t>
      </w:r>
      <w:del w:id="565" w:author="Isabel.b" w:date="2017-09-01T04:30:00Z">
        <w:r w:rsidR="00894CA5" w:rsidRPr="00894CA5">
          <w:rPr>
            <w:i/>
            <w:color w:val="3C3C3C"/>
            <w:rPrChange w:id="566" w:author="Isabel.b" w:date="2017-09-01T05:21:00Z">
              <w:rPr>
                <w:color w:val="3C3C3C"/>
              </w:rPr>
            </w:rPrChange>
          </w:rPr>
          <w:delText xml:space="preserve">J </w:delText>
        </w:r>
      </w:del>
      <w:ins w:id="567" w:author="Isabel.b" w:date="2017-09-01T04:30:00Z">
        <w:r w:rsidR="00894CA5" w:rsidRPr="00894CA5">
          <w:rPr>
            <w:i/>
            <w:color w:val="3C3C3C"/>
            <w:rPrChange w:id="568" w:author="Isabel.b" w:date="2017-09-01T05:21:00Z">
              <w:rPr>
                <w:color w:val="3C3C3C"/>
              </w:rPr>
            </w:rPrChange>
          </w:rPr>
          <w:t>journal of a</w:t>
        </w:r>
      </w:ins>
      <w:del w:id="569" w:author="Isabel.b" w:date="2017-09-01T04:30:00Z">
        <w:r w:rsidR="00894CA5" w:rsidRPr="00894CA5">
          <w:rPr>
            <w:i/>
            <w:color w:val="3C3C3C"/>
            <w:rPrChange w:id="570" w:author="Isabel.b" w:date="2017-09-01T05:21:00Z">
              <w:rPr>
                <w:color w:val="3C3C3C"/>
              </w:rPr>
            </w:rPrChange>
          </w:rPr>
          <w:delText>A</w:delText>
        </w:r>
      </w:del>
      <w:r w:rsidR="00894CA5" w:rsidRPr="00894CA5">
        <w:rPr>
          <w:i/>
          <w:color w:val="3C3C3C"/>
          <w:rPrChange w:id="571" w:author="Isabel.b" w:date="2017-09-01T05:21:00Z">
            <w:rPr>
              <w:color w:val="3C3C3C"/>
            </w:rPr>
          </w:rPrChange>
        </w:rPr>
        <w:t>naesth</w:t>
      </w:r>
      <w:ins w:id="572" w:author="Isabel.b" w:date="2017-09-01T04:30:00Z">
        <w:r w:rsidR="00894CA5" w:rsidRPr="00894CA5">
          <w:rPr>
            <w:i/>
            <w:color w:val="3C3C3C"/>
            <w:rPrChange w:id="573" w:author="Isabel.b" w:date="2017-09-01T05:21:00Z">
              <w:rPr>
                <w:color w:val="3C3C3C"/>
              </w:rPr>
            </w:rPrChange>
          </w:rPr>
          <w:t>esia</w:t>
        </w:r>
        <w:r w:rsidR="00D918D5">
          <w:rPr>
            <w:color w:val="3C3C3C"/>
          </w:rPr>
          <w:t>,</w:t>
        </w:r>
      </w:ins>
      <w:r>
        <w:rPr>
          <w:color w:val="3C3C3C"/>
        </w:rPr>
        <w:t xml:space="preserve"> 2009</w:t>
      </w:r>
      <w:ins w:id="574" w:author="Isabel.b" w:date="2017-09-01T04:30:00Z">
        <w:r w:rsidR="00D918D5">
          <w:rPr>
            <w:color w:val="3C3C3C"/>
          </w:rPr>
          <w:t>,</w:t>
        </w:r>
      </w:ins>
      <w:r>
        <w:rPr>
          <w:color w:val="3C3C3C"/>
        </w:rPr>
        <w:t xml:space="preserve"> </w:t>
      </w:r>
      <w:del w:id="575" w:author="Isabel.b" w:date="2017-08-31T12:03:00Z">
        <w:r w:rsidDel="00A5175E">
          <w:rPr>
            <w:color w:val="3C3C3C"/>
          </w:rPr>
          <w:delText>Jan;</w:delText>
        </w:r>
      </w:del>
      <w:r>
        <w:rPr>
          <w:color w:val="3C3C3C"/>
        </w:rPr>
        <w:t>56(1):71-</w:t>
      </w:r>
      <w:ins w:id="576" w:author="Isabel.b" w:date="2017-09-01T04:31:00Z">
        <w:r w:rsidR="00D918D5">
          <w:rPr>
            <w:color w:val="3C3C3C"/>
          </w:rPr>
          <w:t>7</w:t>
        </w:r>
      </w:ins>
      <w:r>
        <w:rPr>
          <w:color w:val="3C3C3C"/>
        </w:rPr>
        <w:t>9. </w:t>
      </w:r>
      <w:hyperlink r:id="rId64" w:tgtFrame="[object Object]" w:history="1">
        <w:r>
          <w:rPr>
            <w:rStyle w:val="lev"/>
            <w:rFonts w:ascii="inherit" w:hAnsi="inherit"/>
            <w:color w:val="0079BC"/>
            <w:u w:val="single"/>
          </w:rPr>
          <w:t>Document here</w:t>
        </w:r>
      </w:hyperlink>
      <w:r>
        <w:rPr>
          <w:color w:val="3C3C3C"/>
        </w:rPr>
        <w:t>. </w:t>
      </w:r>
    </w:p>
    <w:p w:rsidR="006A593D" w:rsidRDefault="006A593D" w:rsidP="00B14BF6">
      <w:pPr>
        <w:numPr>
          <w:ilvl w:val="0"/>
          <w:numId w:val="22"/>
        </w:numPr>
        <w:spacing w:before="100" w:beforeAutospacing="1" w:after="170" w:line="336" w:lineRule="atLeast"/>
        <w:ind w:left="0"/>
        <w:rPr>
          <w:color w:val="3C3C3C"/>
        </w:rPr>
      </w:pPr>
    </w:p>
    <w:p w:rsidR="006A593D" w:rsidRDefault="00894CA5" w:rsidP="006A593D">
      <w:pPr>
        <w:spacing w:before="100" w:beforeAutospacing="1" w:after="170" w:line="336" w:lineRule="atLeast"/>
        <w:rPr>
          <w:color w:val="3C3C3C"/>
        </w:rPr>
      </w:pPr>
      <w:hyperlink r:id="rId65" w:history="1">
        <w:r w:rsidR="006A593D" w:rsidRPr="00B00895">
          <w:rPr>
            <w:rStyle w:val="Lienhypertexte"/>
          </w:rPr>
          <w:t>https://www.tdrmooc.org/courses/course-v1:TDR+IR+2016/courseware/e3524f7df8814f0db55058c4356eb3b1/7561ca09faeb416b8949ab26c79fed85/?child=first</w:t>
        </w:r>
      </w:hyperlink>
    </w:p>
    <w:p w:rsidR="006A593D" w:rsidRDefault="00894CA5" w:rsidP="006A593D">
      <w:hyperlink r:id="rId66" w:history="1">
        <w:r w:rsidR="006A593D">
          <w:rPr>
            <w:rStyle w:val="Lienhypertexte"/>
            <w:rFonts w:ascii="inherit" w:hAnsi="inherit"/>
            <w:color w:val="0075B4"/>
          </w:rPr>
          <w:t>Course</w:t>
        </w:r>
      </w:hyperlink>
      <w:r w:rsidR="006A593D">
        <w:t>  </w:t>
      </w:r>
      <w:hyperlink r:id="rId67" w:anchor="block-v1:TDR+IR+2016+type@chapter+block@e3524f7df8814f0db55058c4356eb3b1" w:history="1">
        <w:r w:rsidR="006A593D">
          <w:rPr>
            <w:rStyle w:val="Lienhypertexte"/>
            <w:rFonts w:ascii="inherit" w:hAnsi="inherit"/>
            <w:color w:val="0075B4"/>
          </w:rPr>
          <w:t>Module 3: Designing Implementation Strategies</w:t>
        </w:r>
      </w:hyperlink>
      <w:r w:rsidR="006A593D">
        <w:t>  </w:t>
      </w:r>
      <w:hyperlink r:id="rId68" w:anchor="block-v1:TDR+IR+2016+type@sequential+block@7561ca09faeb416b8949ab26c79fed85" w:history="1">
        <w:r w:rsidR="006A593D">
          <w:rPr>
            <w:rStyle w:val="Lienhypertexte"/>
            <w:rFonts w:ascii="inherit" w:hAnsi="inherit"/>
            <w:color w:val="0075B4"/>
          </w:rPr>
          <w:t>Real-life case related to bednet delivery in Mozambique</w:t>
        </w:r>
      </w:hyperlink>
      <w:r w:rsidR="006A593D">
        <w:t>  </w:t>
      </w:r>
      <w:r w:rsidR="006A593D">
        <w:rPr>
          <w:rStyle w:val="nav-item"/>
          <w:rFonts w:ascii="inherit" w:hAnsi="inherit"/>
        </w:rPr>
        <w:t>Objectives</w:t>
      </w:r>
    </w:p>
    <w:p w:rsidR="006A593D" w:rsidRDefault="006A593D" w:rsidP="006A593D">
      <w:r>
        <w:t> </w:t>
      </w:r>
      <w:r>
        <w:rPr>
          <w:rFonts w:ascii="inherit" w:hAnsi="inherit"/>
        </w:rPr>
        <w:t>Previous</w:t>
      </w:r>
    </w:p>
    <w:p w:rsidR="006A593D" w:rsidRDefault="006A593D" w:rsidP="006A593D">
      <w:pPr>
        <w:numPr>
          <w:ilvl w:val="0"/>
          <w:numId w:val="23"/>
        </w:numPr>
        <w:pBdr>
          <w:top w:val="single" w:sz="6" w:space="0" w:color="C8C8C8"/>
          <w:right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lastRenderedPageBreak/>
        <w:t>video </w:t>
      </w:r>
      <w:r>
        <w:rPr>
          <w:rFonts w:ascii="Verdana" w:hAnsi="Verdana"/>
          <w:color w:val="FFFFFF"/>
        </w:rPr>
        <w:t>Objectives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6A593D" w:rsidRDefault="006A593D" w:rsidP="006A593D">
      <w:pPr>
        <w:numPr>
          <w:ilvl w:val="0"/>
          <w:numId w:val="23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other </w:t>
      </w:r>
      <w:r>
        <w:rPr>
          <w:rFonts w:ascii="Verdana" w:hAnsi="Verdana"/>
          <w:color w:val="FFFFFF"/>
        </w:rPr>
        <w:t>Resources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6A593D" w:rsidRDefault="006A593D" w:rsidP="006A593D">
      <w:pPr>
        <w:spacing w:line="240" w:lineRule="auto"/>
        <w:rPr>
          <w:rFonts w:ascii="Times New Roman" w:hAnsi="Times New Roman"/>
        </w:rPr>
      </w:pPr>
      <w:r>
        <w:rPr>
          <w:rFonts w:ascii="inherit" w:hAnsi="inherit"/>
        </w:rPr>
        <w:t>Next</w:t>
      </w:r>
      <w:r>
        <w:t> </w:t>
      </w:r>
    </w:p>
    <w:p w:rsidR="006A593D" w:rsidRDefault="006A593D" w:rsidP="006A593D">
      <w:pPr>
        <w:pStyle w:val="Titre2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t>Objectives</w:t>
      </w:r>
    </w:p>
    <w:p w:rsidR="006A593D" w:rsidRDefault="006A593D" w:rsidP="006A593D">
      <w:pPr>
        <w:rPr>
          <w:rFonts w:ascii="Times New Roman" w:hAnsi="Times New Roman"/>
        </w:rPr>
      </w:pPr>
      <w:r>
        <w:t> </w:t>
      </w:r>
      <w:r>
        <w:rPr>
          <w:rStyle w:val="bookmark-text"/>
          <w:rFonts w:ascii="inherit" w:hAnsi="inherit"/>
        </w:rPr>
        <w:t>Bookmark this page</w:t>
      </w:r>
    </w:p>
    <w:p w:rsidR="006A593D" w:rsidRDefault="006A593D" w:rsidP="006A593D">
      <w:pPr>
        <w:pStyle w:val="Titre3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Fonts w:ascii="Verdana" w:hAnsi="Verdana"/>
          <w:color w:val="3C3C3C"/>
          <w:sz w:val="29"/>
          <w:szCs w:val="29"/>
        </w:rPr>
        <w:t>Objectives</w:t>
      </w:r>
    </w:p>
    <w:p w:rsidR="006A593D" w:rsidRDefault="006A593D" w:rsidP="006A593D">
      <w:pPr>
        <w:pStyle w:val="NormalWeb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At the end of this section you will be able to:</w:t>
      </w:r>
    </w:p>
    <w:p w:rsidR="006A593D" w:rsidRDefault="006A593D" w:rsidP="006A593D">
      <w:pPr>
        <w:numPr>
          <w:ilvl w:val="0"/>
          <w:numId w:val="24"/>
        </w:numPr>
        <w:spacing w:before="100" w:beforeAutospacing="1" w:after="170" w:line="336" w:lineRule="atLeast"/>
        <w:ind w:left="0"/>
        <w:rPr>
          <w:rFonts w:ascii="Times New Roman" w:hAnsi="Times New Roman"/>
          <w:color w:val="3C3C3C"/>
        </w:rPr>
      </w:pPr>
      <w:r>
        <w:rPr>
          <w:color w:val="3C3C3C"/>
        </w:rPr>
        <w:t>Illustrate the concepts developed in this module with a real-life example.</w:t>
      </w:r>
    </w:p>
    <w:p w:rsidR="006A593D" w:rsidRDefault="006A593D" w:rsidP="006A593D">
      <w:pPr>
        <w:pStyle w:val="Titre3"/>
        <w:spacing w:before="0" w:beforeAutospacing="0" w:after="0" w:afterAutospacing="0" w:line="336" w:lineRule="atLeast"/>
        <w:rPr>
          <w:rFonts w:ascii="Verdana" w:hAnsi="Verdana"/>
          <w:color w:val="474747"/>
          <w:sz w:val="36"/>
          <w:szCs w:val="36"/>
        </w:rPr>
      </w:pPr>
      <w:r>
        <w:rPr>
          <w:rFonts w:ascii="Verdana" w:hAnsi="Verdana"/>
          <w:color w:val="474747"/>
          <w:sz w:val="36"/>
          <w:szCs w:val="36"/>
        </w:rPr>
        <w:t>Real-life case related to bednet delivery in Mozambique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00:00:05,153 --&gt; 00:00:06,070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Hello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00:00:06,254 --&gt; 00:00:06,999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Welcome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00:00:07,536 --&gt; 00:00:09,143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My name is Jorge Arroz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00:00:09,227 --&gt; 00:00:10,800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I'm a medical doctor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00:00:10,927 --&gt; 00:00:12,228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with a Masters degree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00:00:12,333 --&gt; 00:00:13,296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in Public Health.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00:00:13,634 --&gt; 00:00:15,377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actually I'm a PhD student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00:00:15,446 --&gt; 00:00:16,520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in International Health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00:00:16,620 --&gt; 00:00:18,327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at the Institute of Hygiene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00:00:18,409 --&gt; 00:00:19,589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Tropical Medicine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00:00:19,664 --&gt; 00:00:21,486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in Lisbon, Portugal.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00:00:23,033 --&gt; 00:00:23,428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I'm also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00:00:23,527 --&gt; 00:00:24,947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Malaria Project Senior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00:00:25,023 --&gt; 00:00:26,145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Technical Manager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00:00:26,212 --&gt; 00:00:28,941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at World Vision Mozambique.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00:00:29,845 --&gt; 00:00:31,271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Let's give an overview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00:00:31,375 --&gt; 00:00:33,468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of what we are going  to cover today.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00:00:34,451 --&gt; 00:00:36,570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First, I'll present an introduction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00:00:36,678 --&gt; 00:00:38,334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of the problem related to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00:00:38,623 --&gt; 00:00:40,875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bed nets delivery in Mozambique.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00:00:41,843 --&gt; 00:00:42,632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Then,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00:00:42,736 --&gt; 00:00:45,112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study will be described together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22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00:00:45,411 --&gt; 00:00:46,931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with the objectives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00:00:47,011 --&gt; 00:00:48,603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the research question.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00:00:49,478 --&gt; 00:00:50,289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Finally,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00:00:50,611 --&gt; 00:00:52,998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we will cover the different phases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00:00:53,175 --&gt; 00:00:54,772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of the project implementation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00:00:54,823 --&gt; 00:00:57,106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we will present some results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00:00:57,299 --&gt; 00:00:58,919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from the pilot study.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00:01:00,060 --&gt; 00:01:01,095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Let's begin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00:01:01,348 --&gt; 00:01:03,320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by presenting the problem in Mozambique.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00:01:04,190 --&gt; 00:01:08,096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Malaria is considered the most important public health problem in the country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00:01:08,742 --&gt; 00:01:11,020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del w:id="577" w:author="Isabel.b" w:date="2017-08-27T06:45:00Z">
        <w:r w:rsidRPr="007415A9" w:rsidDel="0059782A">
          <w:rPr>
            <w:rFonts w:ascii="Courier New" w:hAnsi="Courier New" w:cs="Courier New"/>
          </w:rPr>
          <w:delText xml:space="preserve">With </w:delText>
        </w:r>
      </w:del>
      <w:ins w:id="578" w:author="Isabel.b" w:date="2017-08-27T06:45:00Z">
        <w:r w:rsidR="0059782A">
          <w:rPr>
            <w:rFonts w:ascii="Courier New" w:hAnsi="Courier New" w:cs="Courier New"/>
          </w:rPr>
          <w:t>w</w:t>
        </w:r>
        <w:r w:rsidR="0059782A" w:rsidRPr="007415A9">
          <w:rPr>
            <w:rFonts w:ascii="Courier New" w:hAnsi="Courier New" w:cs="Courier New"/>
          </w:rPr>
          <w:t xml:space="preserve">ith </w:t>
        </w:r>
      </w:ins>
      <w:r w:rsidRPr="007415A9">
        <w:rPr>
          <w:rFonts w:ascii="Courier New" w:hAnsi="Courier New" w:cs="Courier New"/>
        </w:rPr>
        <w:t>35% of children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00:01:11,387 --&gt; 00:01:13,549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aged under five years testing positive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00:01:13,936 --&gt; 00:01:16,445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for malaria parasites in 2011.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00:01:17,739 --&gt; 00:01:18,263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Moreover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00:01:18,263 --&gt; 00:01:19,596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in 2014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00:01:19,871 --&gt; 00:01:21,907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National Malaria Control Programme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00:01:21,957 --&gt; 00:01:23,035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reported up to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00:01:23,110 --&gt; 00:01:24,840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5.8 million cases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00:01:25,041 --&gt; 00:01:25,723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of malaria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00:01:25,857 --&gt; 00:01:26,687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with up to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00:01:26,813 --&gt; 00:01:28,179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3.2 thousand deaths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00:01:28,292 --&gt; 00:01:29,329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related to it</w:t>
      </w:r>
      <w:ins w:id="579" w:author="Isabel.b" w:date="2017-08-27T06:45:00Z">
        <w:r w:rsidR="0059782A">
          <w:rPr>
            <w:rFonts w:ascii="Courier New" w:hAnsi="Courier New" w:cs="Courier New"/>
          </w:rPr>
          <w:t>.</w:t>
        </w:r>
      </w:ins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00:01:30,500 --&gt; 00:01:31,142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Now</w:t>
      </w:r>
      <w:ins w:id="580" w:author="Isabel.b" w:date="2017-08-27T06:46:00Z">
        <w:r w:rsidR="0059782A">
          <w:rPr>
            <w:rFonts w:ascii="Courier New" w:hAnsi="Courier New" w:cs="Courier New"/>
          </w:rPr>
          <w:t>,</w:t>
        </w:r>
      </w:ins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00:01:31,238 --&gt; 00:01:32,514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del w:id="581" w:author="Isabel.b" w:date="2017-08-27T06:46:00Z">
        <w:r w:rsidRPr="007415A9" w:rsidDel="0059782A">
          <w:rPr>
            <w:rFonts w:ascii="Courier New" w:hAnsi="Courier New" w:cs="Courier New"/>
          </w:rPr>
          <w:delText xml:space="preserve">Getting </w:delText>
        </w:r>
      </w:del>
      <w:ins w:id="582" w:author="Isabel.b" w:date="2017-08-27T06:46:00Z">
        <w:r w:rsidR="0059782A">
          <w:rPr>
            <w:rFonts w:ascii="Courier New" w:hAnsi="Courier New" w:cs="Courier New"/>
          </w:rPr>
          <w:t>g</w:t>
        </w:r>
        <w:r w:rsidR="0059782A" w:rsidRPr="007415A9">
          <w:rPr>
            <w:rFonts w:ascii="Courier New" w:hAnsi="Courier New" w:cs="Courier New"/>
          </w:rPr>
          <w:t xml:space="preserve">etting </w:t>
        </w:r>
      </w:ins>
      <w:r w:rsidRPr="007415A9">
        <w:rPr>
          <w:rFonts w:ascii="Courier New" w:hAnsi="Courier New" w:cs="Courier New"/>
        </w:rPr>
        <w:t>back to bed net</w:t>
      </w:r>
      <w:del w:id="583" w:author="Isabel.b" w:date="2017-08-27T06:46:00Z">
        <w:r w:rsidRPr="007415A9" w:rsidDel="0059782A">
          <w:rPr>
            <w:rFonts w:ascii="Courier New" w:hAnsi="Courier New" w:cs="Courier New"/>
          </w:rPr>
          <w:delText>s</w:delText>
        </w:r>
      </w:del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00:01:32,602 --&gt; 00:01:33,957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distribution mass campaigns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00:01:34,082 --&gt; 00:01:35,567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for universal coverage</w:t>
      </w:r>
      <w:ins w:id="584" w:author="Isabel.b" w:date="2017-08-27T06:46:00Z">
        <w:r w:rsidR="0059782A">
          <w:rPr>
            <w:rFonts w:ascii="Courier New" w:hAnsi="Courier New" w:cs="Courier New"/>
          </w:rPr>
          <w:t>,</w:t>
        </w:r>
      </w:ins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00:01:35,729 --&gt; 00:01:38,444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 main challenges were identified</w:t>
      </w:r>
      <w:ins w:id="585" w:author="Isabel.b" w:date="2017-08-27T06:46:00Z">
        <w:r w:rsidR="0059782A">
          <w:rPr>
            <w:rFonts w:ascii="Courier New" w:hAnsi="Courier New" w:cs="Courier New"/>
          </w:rPr>
          <w:t>.</w:t>
        </w:r>
      </w:ins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00:01:39,209 --&gt; 00:01:40,871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first one is related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50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00:01:41,034 --&gt; 00:01:43,739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to household registration process</w:t>
      </w:r>
      <w:ins w:id="586" w:author="Isabel.b" w:date="2017-08-27T06:46:00Z">
        <w:r w:rsidR="0059782A">
          <w:rPr>
            <w:rFonts w:ascii="Courier New" w:hAnsi="Courier New" w:cs="Courier New"/>
          </w:rPr>
          <w:t>.</w:t>
        </w:r>
      </w:ins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51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00:01:44,562 --&gt; 00:01:45,975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So, in order to plan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00:01:46,138 --&gt; 00:01:47,246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quantify the amount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53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00:01:47,384 --&gt; 00:01:48,078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of bed nets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54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00:01:48,434 --&gt; 00:01:51,172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it's important to do a registration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55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00:01:51,285 --&gt; 00:01:53,320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of all the households</w:t>
      </w:r>
      <w:ins w:id="587" w:author="Isabel.b" w:date="2017-08-27T06:47:00Z">
        <w:r w:rsidR="0059782A">
          <w:rPr>
            <w:rFonts w:ascii="Courier New" w:hAnsi="Courier New" w:cs="Courier New"/>
          </w:rPr>
          <w:t>.</w:t>
        </w:r>
      </w:ins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56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00:01:54,322 --&gt; 00:01:56,367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This process is conducted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57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00:01:56,492 --&gt; 00:01:58,523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by local volunteers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58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00:01:58,863 --&gt; 00:02:00,162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they have to go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59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00:02:00,300 --&gt; 00:02:01,555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house by house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60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00:02:01,681 --&gt; 00:02:04,230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to register the household members.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61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00:02:04,843 --&gt; 00:02:06,390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registration form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62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00:02:06,515 --&gt; 00:02:08,130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was too complex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63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00:02:08,300 --&gt; 00:02:09,578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because the recorders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64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00:02:09,665 --&gt; 00:02:11,226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had to collect information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65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00:02:11,375 --&gt; 00:02:12,161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on the names,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66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00:02:12,567 --&gt; 00:02:13,654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age,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67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00:02:14,039 --&gt; 00:02:15,040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gender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68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00:02:15,164 --&gt; 00:02:17,457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of all household members.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69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00:02:17,802 --&gt; 00:02:18,505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Also,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70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00:02:18,629 --&gt; 00:02:19,718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risk of having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71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00:02:19,868 --&gt; 00:02:21,847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 double registration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72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00:02:22,022 --&gt; 00:02:22,810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was high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73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00:02:22,897 --&gt; 00:02:25,810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because houses were not marke</w:t>
      </w:r>
      <w:del w:id="588" w:author="Isabel.b" w:date="2017-08-27T06:47:00Z">
        <w:r w:rsidRPr="007415A9" w:rsidDel="0059782A">
          <w:rPr>
            <w:rFonts w:ascii="Courier New" w:hAnsi="Courier New" w:cs="Courier New"/>
          </w:rPr>
          <w:delText>re</w:delText>
        </w:r>
      </w:del>
      <w:r w:rsidRPr="007415A9">
        <w:rPr>
          <w:rFonts w:ascii="Courier New" w:hAnsi="Courier New" w:cs="Courier New"/>
        </w:rPr>
        <w:t>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74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00:02:26,047 --&gt; 00:02:27,181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On the other side,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75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00:02:27,503 --&gt; 00:02:28,620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for the same reason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76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00:02:29,062 --&gt; 00:02:30,553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sometimes we missed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00:02:30,728 --&gt; 00:02:32,409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del w:id="589" w:author="Isabel.b" w:date="2017-08-27T06:47:00Z">
        <w:r w:rsidRPr="007415A9" w:rsidDel="0059782A">
          <w:rPr>
            <w:rFonts w:ascii="Courier New" w:hAnsi="Courier New" w:cs="Courier New"/>
          </w:rPr>
          <w:delText xml:space="preserve">to </w:delText>
        </w:r>
      </w:del>
      <w:r w:rsidRPr="007415A9">
        <w:rPr>
          <w:rFonts w:ascii="Courier New" w:hAnsi="Courier New" w:cs="Courier New"/>
        </w:rPr>
        <w:t>register</w:t>
      </w:r>
      <w:ins w:id="590" w:author="Isabel.b" w:date="2017-08-27T06:48:00Z">
        <w:r w:rsidR="0059782A">
          <w:rPr>
            <w:rFonts w:ascii="Courier New" w:hAnsi="Courier New" w:cs="Courier New"/>
          </w:rPr>
          <w:t>ing</w:t>
        </w:r>
      </w:ins>
      <w:r w:rsidRPr="007415A9">
        <w:rPr>
          <w:rFonts w:ascii="Courier New" w:hAnsi="Courier New" w:cs="Courier New"/>
        </w:rPr>
        <w:t xml:space="preserve"> some houses.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00:02:33,721 --&gt; 00:02:34,990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Another complexity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79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00:02:35,114 --&gt; 00:02:36,354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was related to the time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80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00:02:36,491 --&gt; 00:02:38,160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that people had to wait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81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00:02:38,284 --&gt; 00:02:39,744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to receive the bed nets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82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00:02:40,110 --&gt; 00:02:42,509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without any kind of assurance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83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00:02:42,630 --&gt; 00:02:43,727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that they will in fact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84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00:02:43,876 --&gt; 00:02:45,245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receive the bed nets.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85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00:02:46,030 --&gt; 00:02:47,503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second challenge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86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00:02:47,878 --&gt; 00:02:50,024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was related to the criteria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87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00:02:50,186 --&gt; 00:02:51,725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to distribute bed nets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88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00:02:51,874 --&gt; 00:02:53,753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per each household.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89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00:02:54,348 --&gt; 00:02:55,921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number of bed nets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00:02:56,045 --&gt; 00:02:57,039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for each household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91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00:02:57,387 --&gt; 00:02:59,808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depends on many parameters</w:t>
      </w:r>
      <w:ins w:id="591" w:author="Isabel.b" w:date="2017-08-27T06:48:00Z">
        <w:r w:rsidR="0059782A">
          <w:rPr>
            <w:rFonts w:ascii="Courier New" w:hAnsi="Courier New" w:cs="Courier New"/>
          </w:rPr>
          <w:t>:</w:t>
        </w:r>
      </w:ins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92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00:02:59,968 --&gt; 00:03:01,391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sleeping patterns,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93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00:03:01,541 --&gt; 00:03:02,241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age,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94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00:03:02,403 --&gt; 00:03:03,205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 xml:space="preserve">and gender. </w:t>
      </w:r>
      <w:del w:id="592" w:author="Isabel.b" w:date="2017-08-27T06:48:00Z">
        <w:r w:rsidRPr="007415A9" w:rsidDel="0059782A">
          <w:rPr>
            <w:rFonts w:ascii="Courier New" w:hAnsi="Courier New" w:cs="Courier New"/>
          </w:rPr>
          <w:delText xml:space="preserve">96 00:03:03,650 --&gt; 00:03:06,063 </w:delText>
        </w:r>
      </w:del>
      <w:r w:rsidRPr="007415A9">
        <w:rPr>
          <w:rFonts w:ascii="Courier New" w:hAnsi="Courier New" w:cs="Courier New"/>
        </w:rPr>
        <w:t>This process is time consuming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95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00:03:06,170 --&gt; 00:03:07,411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sometimes difficult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96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00:03:07,573 --&gt; 00:03:08,775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to put into practice.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97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00:03:10,506 --&gt; 00:03:11,356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Finally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98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00:03:11,493 --&gt; 00:03:12,613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there were long queues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99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00:03:12,775 --&gt; 00:03:14,347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to receive the bed nets.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100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00:03:15,110 --&gt; 00:03:16,324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main reason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101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00:03:16,486 --&gt; 00:03:17,467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for these queues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102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00:03:17,579 --&gt; 00:03:18,989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del w:id="593" w:author="Isabel.b" w:date="2017-08-27T06:49:00Z">
        <w:r w:rsidRPr="007415A9" w:rsidDel="0059782A">
          <w:rPr>
            <w:rFonts w:ascii="Courier New" w:hAnsi="Courier New" w:cs="Courier New"/>
          </w:rPr>
          <w:lastRenderedPageBreak/>
          <w:delText xml:space="preserve">are </w:delText>
        </w:r>
      </w:del>
      <w:ins w:id="594" w:author="Isabel.b" w:date="2017-08-27T06:49:00Z">
        <w:r w:rsidR="0059782A">
          <w:rPr>
            <w:rFonts w:ascii="Courier New" w:hAnsi="Courier New" w:cs="Courier New"/>
          </w:rPr>
          <w:t>is</w:t>
        </w:r>
        <w:r w:rsidR="0059782A" w:rsidRPr="007415A9">
          <w:rPr>
            <w:rFonts w:ascii="Courier New" w:hAnsi="Courier New" w:cs="Courier New"/>
          </w:rPr>
          <w:t xml:space="preserve"> </w:t>
        </w:r>
      </w:ins>
      <w:r w:rsidRPr="007415A9">
        <w:rPr>
          <w:rFonts w:ascii="Courier New" w:hAnsi="Courier New" w:cs="Courier New"/>
        </w:rPr>
        <w:t>related to the fact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103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00:03:19,151 --&gt; 00:03:19,946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that the names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104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00:03:20,083 --&gt; 00:03:21,989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had to be confirmed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105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00:03:22,164 --&gt; 00:03:24,239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in the registration list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106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00:03:24,401 --&gt; 00:03:27,138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sometimes the names were not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107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00:03:27,325 --&gt; 00:03:29,391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in that particular list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108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00:03:30,093 --&gt; 00:03:31,567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More specifically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109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00:03:31,691 --&gt; 00:03:33,752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objective of this study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110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00:03:33,902 --&gt; 00:03:35,873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is to compare bed net coverage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111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00:03:36,060 --&gt; 00:03:37,059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by households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112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00:03:37,271 --&gt; 00:03:40,384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before and after the intervention.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113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00:03:41,064 --&gt; 00:03:43,798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So what is the research question?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114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00:03:44,599 --&gt; 00:03:46,162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research question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00:03:46,324 --&gt; 00:03:48,455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in this study is the following</w:t>
      </w:r>
      <w:del w:id="595" w:author="Isabel.b" w:date="2017-08-27T06:51:00Z">
        <w:r w:rsidRPr="007415A9" w:rsidDel="006F080F">
          <w:rPr>
            <w:rFonts w:ascii="Courier New" w:hAnsi="Courier New" w:cs="Courier New"/>
          </w:rPr>
          <w:delText>.</w:delText>
        </w:r>
      </w:del>
      <w:ins w:id="596" w:author="Isabel.b" w:date="2017-08-27T06:51:00Z">
        <w:r w:rsidR="006F080F">
          <w:rPr>
            <w:rFonts w:ascii="Courier New" w:hAnsi="Courier New" w:cs="Courier New"/>
          </w:rPr>
          <w:t>:</w:t>
        </w:r>
      </w:ins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116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00:03:48,969 --&gt; 00:03:51,195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Is bed net coverage by households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117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00:03:51,345 --&gt; 00:03:54,141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changing after the invention?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118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00:04:02,990 --&gt; 00:04:03,440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Hello!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119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00:04:03,665 --&gt; 00:04:04,653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Welcome again!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120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00:04:04,853 --&gt; 00:04:07,853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We're going to have an interview with doctor Jorge Arroz,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121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00:04:08,053 --&gt; 00:04:10,778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who's in charge of the new pattern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122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00:04:10,978 --&gt; 00:04:14,428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of distribution of bed nets in Mozambique.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123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00:04:14,628 --&gt; 00:04:15,441</w:t>
      </w:r>
    </w:p>
    <w:p w:rsidR="006A593D" w:rsidRPr="007415A9" w:rsidDel="006F080F" w:rsidRDefault="006A593D" w:rsidP="006A593D">
      <w:pPr>
        <w:pStyle w:val="Textebrut"/>
        <w:rPr>
          <w:del w:id="597" w:author="Isabel.b" w:date="2017-08-27T06:55:00Z"/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Hello Jorge</w:t>
      </w:r>
      <w:del w:id="598" w:author="Isabel.b" w:date="2017-08-27T06:55:00Z">
        <w:r w:rsidRPr="007415A9" w:rsidDel="006F080F">
          <w:rPr>
            <w:rFonts w:ascii="Courier New" w:hAnsi="Courier New" w:cs="Courier New"/>
          </w:rPr>
          <w:delText>!</w:delText>
        </w:r>
      </w:del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124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00:04:15,641 --&gt; 00:04:17,753</w:t>
      </w:r>
    </w:p>
    <w:p w:rsidR="006A593D" w:rsidRPr="007415A9" w:rsidDel="006F080F" w:rsidRDefault="006A593D" w:rsidP="006A593D">
      <w:pPr>
        <w:pStyle w:val="Textebrut"/>
        <w:rPr>
          <w:del w:id="599" w:author="Isabel.b" w:date="2017-08-27T06:55:00Z"/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Hello, professor Maria do Rosário</w:t>
      </w:r>
      <w:del w:id="600" w:author="Isabel.b" w:date="2017-08-27T06:55:00Z">
        <w:r w:rsidRPr="007415A9" w:rsidDel="006F080F">
          <w:rPr>
            <w:rFonts w:ascii="Courier New" w:hAnsi="Courier New" w:cs="Courier New"/>
          </w:rPr>
          <w:delText>!</w:delText>
        </w:r>
      </w:del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125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00:04:17,953 --&gt; 00:04:20,653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It's a great pleasure to be here,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126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00:04:20,853 --&gt; 00:04:22,641</w:t>
      </w:r>
    </w:p>
    <w:p w:rsidR="006A593D" w:rsidRPr="007415A9" w:rsidRDefault="006F080F" w:rsidP="006A593D">
      <w:pPr>
        <w:pStyle w:val="Textebrut"/>
        <w:rPr>
          <w:rFonts w:ascii="Courier New" w:hAnsi="Courier New" w:cs="Courier New"/>
        </w:rPr>
      </w:pPr>
      <w:ins w:id="601" w:author="Isabel.b" w:date="2017-08-27T06:55:00Z">
        <w:r>
          <w:rPr>
            <w:rFonts w:ascii="Courier New" w:hAnsi="Courier New" w:cs="Courier New"/>
          </w:rPr>
          <w:t xml:space="preserve">[to speak] </w:t>
        </w:r>
      </w:ins>
      <w:r w:rsidR="006A593D" w:rsidRPr="007415A9">
        <w:rPr>
          <w:rFonts w:ascii="Courier New" w:hAnsi="Courier New" w:cs="Courier New"/>
        </w:rPr>
        <w:t>about a study that took place in Mozambique.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127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00:04:22,841 --&gt; 00:04:23,378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Right</w:t>
      </w:r>
      <w:del w:id="602" w:author="Isabel.b" w:date="2017-08-27T06:55:00Z">
        <w:r w:rsidRPr="007415A9" w:rsidDel="006F080F">
          <w:rPr>
            <w:rFonts w:ascii="Courier New" w:hAnsi="Courier New" w:cs="Courier New"/>
          </w:rPr>
          <w:delText>!</w:delText>
        </w:r>
      </w:del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128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00:04:23,578 --&gt; 00:04:27,553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We're now going to start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129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00:04:27,778 --&gt; 00:04:31,728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by describing the precise context of the study.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130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00:04:31,928 --&gt; 00:04:35,641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Well, the study was done in Mozambique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131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00:04:35,841 --&gt; 00:04:38,678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in the central region,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132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00:04:38,878 --&gt; 00:04:42,815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 region where there is a high occurrence of malaria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133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00:04:43,765 --&gt; 00:04:46,741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as well as in two other provinces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134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00:04:46,941 --&gt; 00:04:50,878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where malaria is widespread,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135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00:04:51,078 --&gt; 00:04:55,177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context is fairly rural,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136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00:04:57,215 --&gt; 00:05:01,078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where availability of health care is not very good.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137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00:05:01,302 --&gt; 00:05:05,815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del w:id="603" w:author="Isabel.b" w:date="2017-08-27T06:56:00Z">
        <w:r w:rsidRPr="007415A9" w:rsidDel="006F080F">
          <w:rPr>
            <w:rFonts w:ascii="Courier New" w:hAnsi="Courier New" w:cs="Courier New"/>
          </w:rPr>
          <w:delText>Where a</w:delText>
        </w:r>
      </w:del>
      <w:ins w:id="604" w:author="Isabel.b" w:date="2017-08-27T06:56:00Z">
        <w:r w:rsidR="006F080F">
          <w:rPr>
            <w:rFonts w:ascii="Courier New" w:hAnsi="Courier New" w:cs="Courier New"/>
          </w:rPr>
          <w:t>A</w:t>
        </w:r>
      </w:ins>
      <w:r w:rsidRPr="007415A9">
        <w:rPr>
          <w:rFonts w:ascii="Courier New" w:hAnsi="Courier New" w:cs="Courier New"/>
        </w:rPr>
        <w:t>ccess to health care providers is not easy,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138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00:05:06,015 --&gt; 00:05:08,828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del w:id="605" w:author="Isabel.b" w:date="2017-08-27T06:56:00Z">
        <w:r w:rsidRPr="007415A9" w:rsidDel="006F080F">
          <w:rPr>
            <w:rFonts w:ascii="Courier New" w:hAnsi="Courier New" w:cs="Courier New"/>
          </w:rPr>
          <w:delText xml:space="preserve">where </w:delText>
        </w:r>
      </w:del>
      <w:ins w:id="606" w:author="Isabel.b" w:date="2017-08-27T06:56:00Z">
        <w:r w:rsidR="006F080F">
          <w:rPr>
            <w:rFonts w:ascii="Courier New" w:hAnsi="Courier New" w:cs="Courier New"/>
          </w:rPr>
          <w:t xml:space="preserve">and </w:t>
        </w:r>
      </w:ins>
      <w:r w:rsidRPr="007415A9">
        <w:rPr>
          <w:rFonts w:ascii="Courier New" w:hAnsi="Courier New" w:cs="Courier New"/>
        </w:rPr>
        <w:t>the people, the population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139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00:05:09,028 --&gt; 00:05:11,253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have to travel huge distances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00:05:11,890 --&gt; 00:05:15,140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to have access to very basic health services.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141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00:05:15,652 --&gt; 00:05:19,290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Right. Let's now go to the next phase.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142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00:05:19,515 --&gt; 00:05:25,478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 imagine that before these new measures were implemented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143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00:05:25,678 --&gt; 00:05:27,715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what's called an analysis of the situation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144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00:05:27,915 --&gt; 00:05:28,878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was done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145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00:05:29,078 --&gt; 00:05:30,691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with various actors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146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00:05:30,891 --&gt; 00:05:33,853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that some conclusions were reached?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147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00:05:34,041 --&gt; 00:05:36,678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I'd like you to tell us a little about this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148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00:05:36,878 --&gt; 00:05:38,641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what were the main problems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149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00:05:38,841 --&gt; 00:05:40,841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faced in the course of this analysis.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150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00:05:41,791 --&gt; 00:05:44,116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Well, an analysis of the situation was done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151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00:05:44,316 --&gt; 00:05:46,028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including various actors,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00:05:46,228 --&gt; 00:05:48,116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Ministry of Health,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153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00:05:50,590 --&gt; 00:05:51,740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 xml:space="preserve">its </w:t>
      </w:r>
      <w:del w:id="607" w:author="Isabel.b" w:date="2017-08-27T06:57:00Z">
        <w:r w:rsidRPr="007415A9" w:rsidDel="006F080F">
          <w:rPr>
            <w:rFonts w:ascii="Courier New" w:hAnsi="Courier New" w:cs="Courier New"/>
          </w:rPr>
          <w:delText>representations</w:delText>
        </w:r>
      </w:del>
      <w:ins w:id="608" w:author="Isabel.b" w:date="2017-08-27T06:57:00Z">
        <w:r w:rsidR="006F080F">
          <w:rPr>
            <w:rFonts w:ascii="Courier New" w:hAnsi="Courier New" w:cs="Courier New"/>
          </w:rPr>
          <w:t>representatives</w:t>
        </w:r>
      </w:ins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154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00:05:51,940 --&gt; 00:05:53,578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at the level of the provinces and  districts.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155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00:05:53,778 --&gt; 00:05:57,691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Besides these actors,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156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00:05:57,866 --&gt; 00:06:02,303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health-care partners were involved</w:t>
      </w:r>
      <w:ins w:id="609" w:author="Isabel.b" w:date="2017-08-27T06:59:00Z">
        <w:r w:rsidR="006F080F">
          <w:rPr>
            <w:rFonts w:ascii="Courier New" w:hAnsi="Courier New" w:cs="Courier New"/>
          </w:rPr>
          <w:t>,</w:t>
        </w:r>
      </w:ins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157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00:06:02,503 --&gt; 00:06:04,266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non-governmental organisations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158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00:06:04,466 --&gt; 00:06:06,278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one of which I belong to,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159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00:06:06,478 --&gt; 00:06:07,566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Care Vision International,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160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00:06:09,403 --&gt; 00:06:11,703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there also was the involvement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161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00:06:11,903 --&gt; 00:06:13,928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of the community leaders,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162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00:06:14,128 --&gt; 00:06:15,203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of  the community structures,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163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00:06:15,403 --&gt; 00:06:18,403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 xml:space="preserve">as actors that </w:t>
      </w:r>
      <w:del w:id="610" w:author="Isabel.b" w:date="2017-08-27T07:00:00Z">
        <w:r w:rsidRPr="007415A9" w:rsidDel="00BE202D">
          <w:rPr>
            <w:rFonts w:ascii="Courier New" w:hAnsi="Courier New" w:cs="Courier New"/>
          </w:rPr>
          <w:delText xml:space="preserve">took </w:delText>
        </w:r>
      </w:del>
      <w:ins w:id="611" w:author="Isabel.b" w:date="2017-08-27T07:00:00Z">
        <w:r w:rsidR="00BE202D">
          <w:rPr>
            <w:rFonts w:ascii="Courier New" w:hAnsi="Courier New" w:cs="Courier New"/>
          </w:rPr>
          <w:t xml:space="preserve">participated </w:t>
        </w:r>
      </w:ins>
      <w:r w:rsidRPr="007415A9">
        <w:rPr>
          <w:rFonts w:ascii="Courier New" w:hAnsi="Courier New" w:cs="Courier New"/>
        </w:rPr>
        <w:t>active</w:t>
      </w:r>
      <w:ins w:id="612" w:author="Isabel.b" w:date="2017-08-27T07:00:00Z">
        <w:r w:rsidR="00BE202D">
          <w:rPr>
            <w:rFonts w:ascii="Courier New" w:hAnsi="Courier New" w:cs="Courier New"/>
          </w:rPr>
          <w:t xml:space="preserve">ly </w:t>
        </w:r>
      </w:ins>
      <w:del w:id="613" w:author="Isabel.b" w:date="2017-08-27T07:00:00Z">
        <w:r w:rsidRPr="007415A9" w:rsidDel="00BE202D">
          <w:rPr>
            <w:rFonts w:ascii="Courier New" w:hAnsi="Courier New" w:cs="Courier New"/>
          </w:rPr>
          <w:delText xml:space="preserve"> action</w:delText>
        </w:r>
      </w:del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164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00:06:18,603 --&gt; 00:06:21,678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in the process of distribution of bed nets.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165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00:06:22,678 --&gt; 00:06:24,641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-Right. So what were the main conclusions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166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00:06:24,841 --&gt; 00:06:25,853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you have reached?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167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00:06:26,053 --&gt; 00:06:29,903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-During this analysis of the situation,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168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00:06:31,753 --&gt; 00:06:37,403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three main conclusions clearly appeared.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169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00:06:38,916 --&gt; 00:06:43,066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first being related to the process of registering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170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00:06:43,266 --&gt; 00:06:44,178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members of a</w:t>
      </w:r>
      <w:del w:id="614" w:author="Isabel.b" w:date="2017-08-27T07:01:00Z">
        <w:r w:rsidRPr="007415A9" w:rsidDel="00BE202D">
          <w:rPr>
            <w:rFonts w:ascii="Courier New" w:hAnsi="Courier New" w:cs="Courier New"/>
          </w:rPr>
          <w:delText>n</w:delText>
        </w:r>
      </w:del>
      <w:r w:rsidRPr="007415A9">
        <w:rPr>
          <w:rFonts w:ascii="Courier New" w:hAnsi="Courier New" w:cs="Courier New"/>
        </w:rPr>
        <w:t xml:space="preserve"> household</w:t>
      </w:r>
      <w:del w:id="615" w:author="Isabel.b" w:date="2017-08-27T07:01:00Z">
        <w:r w:rsidRPr="007415A9" w:rsidDel="00BE202D">
          <w:rPr>
            <w:rFonts w:ascii="Courier New" w:hAnsi="Courier New" w:cs="Courier New"/>
          </w:rPr>
          <w:delText>,</w:delText>
        </w:r>
      </w:del>
      <w:ins w:id="616" w:author="Isabel.b" w:date="2017-08-27T07:01:00Z">
        <w:r w:rsidR="00BE202D">
          <w:rPr>
            <w:rFonts w:ascii="Courier New" w:hAnsi="Courier New" w:cs="Courier New"/>
          </w:rPr>
          <w:t>.</w:t>
        </w:r>
      </w:ins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171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00:06:44,353 --&gt; 00:06:46,716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del w:id="617" w:author="Isabel.b" w:date="2017-08-27T07:01:00Z">
        <w:r w:rsidRPr="007415A9" w:rsidDel="00BE202D">
          <w:rPr>
            <w:rFonts w:ascii="Courier New" w:hAnsi="Courier New" w:cs="Courier New"/>
          </w:rPr>
          <w:delText xml:space="preserve">one </w:delText>
        </w:r>
      </w:del>
      <w:ins w:id="618" w:author="Isabel.b" w:date="2017-08-27T07:01:00Z">
        <w:r w:rsidR="00BE202D">
          <w:rPr>
            <w:rFonts w:ascii="Courier New" w:hAnsi="Courier New" w:cs="Courier New"/>
          </w:rPr>
          <w:t>O</w:t>
        </w:r>
        <w:r w:rsidR="00BE202D" w:rsidRPr="007415A9">
          <w:rPr>
            <w:rFonts w:ascii="Courier New" w:hAnsi="Courier New" w:cs="Courier New"/>
          </w:rPr>
          <w:t xml:space="preserve">ne </w:t>
        </w:r>
      </w:ins>
      <w:r w:rsidRPr="007415A9">
        <w:rPr>
          <w:rFonts w:ascii="Courier New" w:hAnsi="Courier New" w:cs="Courier New"/>
        </w:rPr>
        <w:t>of the main steps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172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00:06:46,916 --&gt; 00:06:48,166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is to register all families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173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00:06:48,366 --&gt; 00:06:50,041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that live in a given area,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174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00:06:50,241 --&gt; 00:06:54,441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we saw that this process was much too complex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175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00:06:54,641 --&gt; 00:06:57,191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with registrations forms filled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176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00:06:57,391 --&gt; 00:07:02,166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with information on the members of  the household,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00:07:02,366 --&gt; 00:07:06,016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for example the name of each member of the household,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00:07:06,216 --&gt; 00:07:08,678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with age and gender.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179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00:07:08,878 --&gt; 00:07:11,278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This made things a little more difficult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180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00:07:11,478 --&gt; 00:07:12,303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would make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181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00:07:12,491 --&gt; 00:07:14,178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process of registration more complex.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182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00:07:14,378 --&gt; 00:07:17,453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 xml:space="preserve">Another point linked to the </w:t>
      </w:r>
      <w:del w:id="619" w:author="Isabel.b" w:date="2017-08-27T07:02:00Z">
        <w:r w:rsidRPr="007415A9" w:rsidDel="00BE202D">
          <w:rPr>
            <w:rFonts w:ascii="Courier New" w:hAnsi="Courier New" w:cs="Courier New"/>
          </w:rPr>
          <w:delText xml:space="preserve">very </w:delText>
        </w:r>
      </w:del>
      <w:r w:rsidRPr="007415A9">
        <w:rPr>
          <w:rFonts w:ascii="Courier New" w:hAnsi="Courier New" w:cs="Courier New"/>
        </w:rPr>
        <w:t>process of registration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183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00:07:17,653 --&gt; 00:07:22,953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was the possibility of double registration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184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00:07:23,365 --&gt; 00:07:24,266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of the houses,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185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00:07:25,153 --&gt; 00:07:26,316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 xml:space="preserve">as </w:t>
      </w:r>
      <w:del w:id="620" w:author="Isabel.b" w:date="2017-08-27T07:03:00Z">
        <w:r w:rsidRPr="007415A9" w:rsidDel="00BE202D">
          <w:rPr>
            <w:rFonts w:ascii="Courier New" w:hAnsi="Courier New" w:cs="Courier New"/>
          </w:rPr>
          <w:delText xml:space="preserve">the </w:delText>
        </w:r>
      </w:del>
      <w:r w:rsidRPr="007415A9">
        <w:rPr>
          <w:rFonts w:ascii="Courier New" w:hAnsi="Courier New" w:cs="Courier New"/>
        </w:rPr>
        <w:t>they were not marked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186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00:07:26,516 --&gt; 00:07:32,303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the possibility of a house not being registered.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187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00:07:33,203 --&gt; 00:07:37,178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Also, the second important aspect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188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00:07:37,366 --&gt; 00:07:38,653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of this situation analysis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189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00:07:38,853 --&gt; 00:07:43,941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was linked to the process of attribution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00:07:44,141 --&gt; 00:07:45,366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of the bed nets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191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00:07:45,566 --&gt; 00:07:48,190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to the families, which was complex.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192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00:07:49,115 --&gt; 00:07:53,802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 fairly complex form of attribution of bed nets was needed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193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00:07:54,640 --&gt; 00:08:01,677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we ended up having to evaluate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194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00:08:01,877 --&gt; 00:08:04,315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distribution itself, and we reached the conclusion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195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00:08:04,541 --&gt; 00:08:08,316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that the people had to queue up for a very long time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196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00:08:08,516 --&gt; 00:08:11,140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waiting to receive a bed net.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197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00:08:11,616 --&gt; 00:08:13,753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So, the questions of the registration,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198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00:08:13,953 --&gt; 00:08:16,453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of the households members,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199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00:08:16,653 --&gt; 00:08:20,416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the long waiting queues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200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00:08:20,616 --&gt; 00:08:23,766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the criteria for the attribution of the bed nets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201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00:08:23,953 --&gt; 00:08:25,416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are the three key aspects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202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00:08:25,616 --&gt; 00:08:28,691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that stood out as a result of the analysis of situation.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203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00:08:28,891 --&gt; 00:08:29,778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So I imagine that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204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00:08:29,978 --&gt; 00:08:32,141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for this process to be implemented,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205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00:08:32,353 --&gt; 00:08:34,403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there were various phases?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206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00:08:34,603 --&gt; 00:08:38,040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I'd like you to tell us a little about those phases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207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00:08:38,566 --&gt; 00:08:41,678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 xml:space="preserve">that </w:t>
      </w:r>
      <w:del w:id="621" w:author="Isabel.b" w:date="2017-08-27T07:05:00Z">
        <w:r w:rsidRPr="007415A9" w:rsidDel="00BE202D">
          <w:rPr>
            <w:rFonts w:ascii="Courier New" w:hAnsi="Courier New" w:cs="Courier New"/>
          </w:rPr>
          <w:delText xml:space="preserve">were </w:delText>
        </w:r>
      </w:del>
      <w:r w:rsidRPr="007415A9">
        <w:rPr>
          <w:rFonts w:ascii="Courier New" w:hAnsi="Courier New" w:cs="Courier New"/>
        </w:rPr>
        <w:t>unfolded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208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00:08:42,116 --&gt; 00:08:43,478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so that in the end,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209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00:08:43,678 --&gt; 00:08:46,265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new strategies were implemented.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210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00:08:47,477 --&gt; 00:08:50,440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-The distribution process of nets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211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00:08:50,640 --&gt; 00:08:53,190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has its various phases,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212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00:08:53,978 --&gt; 00:08:55,302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for the first phase,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213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00:08:55,502 --&gt; 00:08:59,152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it was necessary for the health-care authorities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214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00:08:59,365 --&gt; 00:09:01,277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proofErr w:type="gramStart"/>
      <w:r w:rsidRPr="007415A9">
        <w:rPr>
          <w:rFonts w:ascii="Courier New" w:hAnsi="Courier New" w:cs="Courier New"/>
        </w:rPr>
        <w:t>to</w:t>
      </w:r>
      <w:proofErr w:type="gramEnd"/>
      <w:r w:rsidRPr="007415A9">
        <w:rPr>
          <w:rFonts w:ascii="Courier New" w:hAnsi="Courier New" w:cs="Courier New"/>
        </w:rPr>
        <w:t xml:space="preserve"> </w:t>
      </w:r>
      <w:del w:id="622" w:author="Edith Certain" w:date="2017-09-18T16:00:00Z">
        <w:r w:rsidRPr="007415A9" w:rsidDel="007F43B3">
          <w:rPr>
            <w:rFonts w:ascii="Courier New" w:hAnsi="Courier New" w:cs="Courier New"/>
          </w:rPr>
          <w:delText>be</w:delText>
        </w:r>
      </w:del>
      <w:r w:rsidRPr="007415A9">
        <w:rPr>
          <w:rFonts w:ascii="Courier New" w:hAnsi="Courier New" w:cs="Courier New"/>
        </w:rPr>
        <w:t xml:space="preserve"> </w:t>
      </w:r>
      <w:del w:id="623" w:author="Isabel.b" w:date="2017-08-27T07:06:00Z">
        <w:r w:rsidRPr="007415A9" w:rsidDel="00BE202D">
          <w:rPr>
            <w:rFonts w:ascii="Courier New" w:hAnsi="Courier New" w:cs="Courier New"/>
          </w:rPr>
          <w:delText>capacitated</w:delText>
        </w:r>
      </w:del>
      <w:ins w:id="624" w:author="Isabel.b" w:date="2017-08-27T07:08:00Z">
        <w:r w:rsidR="00BE202D">
          <w:rPr>
            <w:rFonts w:ascii="Courier New" w:hAnsi="Courier New" w:cs="Courier New"/>
          </w:rPr>
          <w:t xml:space="preserve"> </w:t>
        </w:r>
      </w:ins>
      <w:ins w:id="625" w:author="Isabel.b" w:date="2017-08-27T07:07:00Z">
        <w:r w:rsidR="00BE202D">
          <w:rPr>
            <w:rFonts w:ascii="Courier New" w:hAnsi="Courier New" w:cs="Courier New"/>
          </w:rPr>
          <w:t xml:space="preserve">have the </w:t>
        </w:r>
      </w:ins>
      <w:ins w:id="626" w:author="Isabel.b" w:date="2017-08-27T07:09:00Z">
        <w:r w:rsidR="00BE202D">
          <w:rPr>
            <w:rFonts w:ascii="Courier New" w:hAnsi="Courier New" w:cs="Courier New"/>
          </w:rPr>
          <w:t>required</w:t>
        </w:r>
      </w:ins>
      <w:ins w:id="627" w:author="Isabel.b" w:date="2017-08-27T07:07:00Z">
        <w:r w:rsidR="00BE202D">
          <w:rPr>
            <w:rFonts w:ascii="Courier New" w:hAnsi="Courier New" w:cs="Courier New"/>
          </w:rPr>
          <w:t xml:space="preserve"> </w:t>
        </w:r>
      </w:ins>
      <w:ins w:id="628" w:author="Isabel.b" w:date="2017-08-27T07:12:00Z">
        <w:r w:rsidR="00B94B2B">
          <w:rPr>
            <w:rFonts w:ascii="Courier New" w:hAnsi="Courier New" w:cs="Courier New"/>
          </w:rPr>
          <w:t>competence</w:t>
        </w:r>
      </w:ins>
      <w:r w:rsidRPr="007415A9">
        <w:rPr>
          <w:rFonts w:ascii="Courier New" w:hAnsi="Courier New" w:cs="Courier New"/>
        </w:rPr>
        <w:t>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00:09:01,478 --&gt; 00:09:04,790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therefore for the team, at the district level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216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00:09:04,990 --&gt; 00:09:06,214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 xml:space="preserve">to be </w:t>
      </w:r>
      <w:del w:id="629" w:author="Isabel.b" w:date="2017-08-27T07:07:00Z">
        <w:r w:rsidRPr="007415A9" w:rsidDel="00BE202D">
          <w:rPr>
            <w:rFonts w:ascii="Courier New" w:hAnsi="Courier New" w:cs="Courier New"/>
          </w:rPr>
          <w:delText>capacitated</w:delText>
        </w:r>
      </w:del>
      <w:ins w:id="630" w:author="Isabel.b" w:date="2017-08-27T07:07:00Z">
        <w:r w:rsidR="00BE202D">
          <w:rPr>
            <w:rFonts w:ascii="Courier New" w:hAnsi="Courier New" w:cs="Courier New"/>
          </w:rPr>
          <w:t>trained</w:t>
        </w:r>
      </w:ins>
      <w:r w:rsidRPr="007415A9">
        <w:rPr>
          <w:rFonts w:ascii="Courier New" w:hAnsi="Courier New" w:cs="Courier New"/>
        </w:rPr>
        <w:t>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217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00:09:07,077 --&gt; 00:09:09,865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Sometimes, these people, after receiving training,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218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00:09:10,027 --&gt; 00:09:12,340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would themselves train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219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00:09:12,540 --&gt; 00:09:14,665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 xml:space="preserve">other </w:t>
      </w:r>
      <w:del w:id="631" w:author="Isabel.b" w:date="2017-08-27T07:12:00Z">
        <w:r w:rsidRPr="007415A9" w:rsidDel="00B94B2B">
          <w:rPr>
            <w:rFonts w:ascii="Courier New" w:hAnsi="Courier New" w:cs="Courier New"/>
          </w:rPr>
          <w:delText xml:space="preserve">elements </w:delText>
        </w:r>
      </w:del>
      <w:ins w:id="632" w:author="Isabel.b" w:date="2017-08-27T07:12:00Z">
        <w:r w:rsidR="00B94B2B">
          <w:rPr>
            <w:rFonts w:ascii="Courier New" w:hAnsi="Courier New" w:cs="Courier New"/>
          </w:rPr>
          <w:t>persons</w:t>
        </w:r>
        <w:r w:rsidR="00B94B2B" w:rsidRPr="007415A9">
          <w:rPr>
            <w:rFonts w:ascii="Courier New" w:hAnsi="Courier New" w:cs="Courier New"/>
          </w:rPr>
          <w:t xml:space="preserve"> </w:t>
        </w:r>
      </w:ins>
      <w:r w:rsidRPr="007415A9">
        <w:rPr>
          <w:rFonts w:ascii="Courier New" w:hAnsi="Courier New" w:cs="Courier New"/>
        </w:rPr>
        <w:t>at the district level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220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00:09:14,865 --&gt; 00:09:17,576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in order to strengthen,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221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00:09:17,764 --&gt; 00:09:20,139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increase the district team,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222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00:09:22,440 --&gt; 00:09:25,915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del w:id="633" w:author="Isabel.b" w:date="2017-08-27T07:13:00Z">
        <w:r w:rsidRPr="007415A9" w:rsidDel="00B94B2B">
          <w:rPr>
            <w:rFonts w:ascii="Courier New" w:hAnsi="Courier New" w:cs="Courier New"/>
          </w:rPr>
          <w:delText xml:space="preserve">and </w:delText>
        </w:r>
      </w:del>
      <w:r w:rsidRPr="007415A9">
        <w:rPr>
          <w:rFonts w:ascii="Courier New" w:hAnsi="Courier New" w:cs="Courier New"/>
        </w:rPr>
        <w:t>also involving the community leaders.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223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00:09:26,115 --&gt; 00:09:28,426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They were selected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224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00:09:28,602 --&gt; 00:09:32,077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for a specific locality, region or neighborhood,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225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00:09:32,289 --&gt; 00:09:34,452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volunteers worked on this process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226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00:09:34,652 --&gt; 00:09:36,652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of registration of members of  households.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227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00:09:36,815 --&gt; 00:09:39,090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It was important for these people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228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00:09:39,290 --&gt; 00:09:40,627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to be members of the community,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229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00:09:40,827 --&gt; 00:09:43,577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as they are be better accepted,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230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00:09:43,715 --&gt; 00:09:47,752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 xml:space="preserve">by the members of </w:t>
      </w:r>
      <w:del w:id="634" w:author="Isabel.b" w:date="2017-08-27T07:14:00Z">
        <w:r w:rsidRPr="007415A9" w:rsidDel="00B94B2B">
          <w:rPr>
            <w:rFonts w:ascii="Courier New" w:hAnsi="Courier New" w:cs="Courier New"/>
          </w:rPr>
          <w:delText xml:space="preserve">the </w:delText>
        </w:r>
      </w:del>
      <w:r w:rsidRPr="007415A9">
        <w:rPr>
          <w:rFonts w:ascii="Courier New" w:hAnsi="Courier New" w:cs="Courier New"/>
        </w:rPr>
        <w:t>household</w:t>
      </w:r>
      <w:ins w:id="635" w:author="Isabel.b" w:date="2017-08-27T07:14:00Z">
        <w:r w:rsidR="00B94B2B">
          <w:rPr>
            <w:rFonts w:ascii="Courier New" w:hAnsi="Courier New" w:cs="Courier New"/>
          </w:rPr>
          <w:t>s</w:t>
        </w:r>
      </w:ins>
      <w:r w:rsidRPr="007415A9">
        <w:rPr>
          <w:rFonts w:ascii="Courier New" w:hAnsi="Courier New" w:cs="Courier New"/>
        </w:rPr>
        <w:t>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231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00:09:47,902 --&gt; 00:09:50,115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who open  the doors to their houses more easily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232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00:09:50,277 --&gt; 00:09:51,439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trust them more.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233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00:09:54,002 --&gt; 00:09:56,765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these recorders</w:t>
      </w:r>
      <w:ins w:id="636" w:author="Isabel.b" w:date="2017-08-27T07:14:00Z">
        <w:r w:rsidR="00B94B2B">
          <w:rPr>
            <w:rFonts w:ascii="Courier New" w:hAnsi="Courier New" w:cs="Courier New"/>
          </w:rPr>
          <w:t>,</w:t>
        </w:r>
      </w:ins>
      <w:r w:rsidRPr="007415A9">
        <w:rPr>
          <w:rFonts w:ascii="Courier New" w:hAnsi="Courier New" w:cs="Courier New"/>
        </w:rPr>
        <w:t xml:space="preserve"> as we call people in charge of the registration,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234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00:09:56,965 --&gt; 00:09:58,239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are also given training.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235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00:09:59,701 --&gt; 00:10:05,139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They are given the forms, receipts and stickers.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236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00:10:05,365 --&gt; 00:10:09,102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in order to identify the houses that have been registered.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237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00:10:09,302 --&gt; 00:10:10,740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The receipts guarantee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238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00:10:10,940 --&gt; 00:10:12,290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that the families will finally go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239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00:10:12,490 --&gt; 00:10:14,351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where the distribution is to take place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00:10:14,564 --&gt; 00:10:18,089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receive the due number of bed nets.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241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00:10:19,177 --&gt; 00:10:21,090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This information, having been collected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242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00:10:21,290 --&gt; 00:10:24,840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the date of distribution having been set,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243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00:10:25,040 --&gt; 00:10:28,302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distribution points being as close as possible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244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00:10:28,502 --&gt; 00:10:30,352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to the given community,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245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00:10:30,552 --&gt; 00:10:33,240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families get there with the receipts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246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00:10:33,440 --&gt; 00:10:35,415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are given the bed nets.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247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00:10:35,615 --&gt; 00:10:39,240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So, in general, these are the phases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248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00:10:39,415 --&gt; 00:10:42,339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of the process of distribution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249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00:10:43,314 --&gt; 00:10:44,315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in the new pattern.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250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00:10:44,515 --&gt; 00:10:47,052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From what I can see, there are three innovations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251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00:10:47,190 --&gt; 00:10:49,027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in this new pattern, aren't there?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00:10:49,152 --&gt; 00:10:52,852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To start,  the process of attribution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253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00:10:53,002 --&gt; 00:10:56,002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of a set number of nets per family was simplified,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254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00:10:56,840 --&gt; 00:10:59,290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then the introduction of vouchers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255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00:10:59,502 --&gt; 00:11:02,490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that enable a better identification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256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00:11:02,690 --&gt; 00:11:05,690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of the families when they claim the nets they are entitled to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257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00:11:05,890 --&gt; 00:11:09,489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 xml:space="preserve">and allow </w:t>
      </w:r>
      <w:del w:id="637" w:author="Isabel.b" w:date="2017-08-27T07:15:00Z">
        <w:r w:rsidRPr="007415A9" w:rsidDel="00B94B2B">
          <w:rPr>
            <w:rFonts w:ascii="Courier New" w:hAnsi="Courier New" w:cs="Courier New"/>
          </w:rPr>
          <w:delText xml:space="preserve">to avoid </w:delText>
        </w:r>
      </w:del>
      <w:r w:rsidRPr="007415A9">
        <w:rPr>
          <w:rFonts w:ascii="Courier New" w:hAnsi="Courier New" w:cs="Courier New"/>
        </w:rPr>
        <w:t>those huge waiting queues</w:t>
      </w:r>
      <w:ins w:id="638" w:author="Isabel.b" w:date="2017-08-27T07:15:00Z">
        <w:r w:rsidR="00B94B2B">
          <w:rPr>
            <w:rFonts w:ascii="Courier New" w:hAnsi="Courier New" w:cs="Courier New"/>
          </w:rPr>
          <w:t xml:space="preserve"> to be avoided</w:t>
        </w:r>
      </w:ins>
      <w:r w:rsidRPr="007415A9">
        <w:rPr>
          <w:rFonts w:ascii="Courier New" w:hAnsi="Courier New" w:cs="Courier New"/>
        </w:rPr>
        <w:t>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258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00:11:11,239 --&gt; 00:11:16,015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we can add that the fact that there are stickers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259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00:11:16,215 --&gt; 00:11:20,565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has reduced the amount of over information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260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00:11:20,765 --&gt; 00:11:24,214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 xml:space="preserve">or lack or information </w:t>
      </w:r>
      <w:del w:id="639" w:author="Isabel.b" w:date="2017-08-27T07:15:00Z">
        <w:r w:rsidRPr="007415A9" w:rsidDel="00B94B2B">
          <w:rPr>
            <w:rFonts w:ascii="Courier New" w:hAnsi="Courier New" w:cs="Courier New"/>
          </w:rPr>
          <w:delText xml:space="preserve">of </w:delText>
        </w:r>
      </w:del>
      <w:ins w:id="640" w:author="Isabel.b" w:date="2017-08-27T07:15:00Z">
        <w:r w:rsidR="00B94B2B">
          <w:rPr>
            <w:rFonts w:ascii="Courier New" w:hAnsi="Courier New" w:cs="Courier New"/>
          </w:rPr>
          <w:t>on</w:t>
        </w:r>
        <w:r w:rsidR="00B94B2B" w:rsidRPr="007415A9">
          <w:rPr>
            <w:rFonts w:ascii="Courier New" w:hAnsi="Courier New" w:cs="Courier New"/>
          </w:rPr>
          <w:t xml:space="preserve"> </w:t>
        </w:r>
      </w:ins>
      <w:r w:rsidRPr="007415A9">
        <w:rPr>
          <w:rFonts w:ascii="Courier New" w:hAnsi="Courier New" w:cs="Courier New"/>
        </w:rPr>
        <w:t>the families. Would you agree?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261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00:11:24,377 --&gt; 00:11:27,852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Right. And to my mind, the first very important aspect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262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00:11:28,052 --&gt; 00:11:30,390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was the simplification of the methodology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263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00:11:30,590 --&gt; 00:11:32,915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leading to the attribution of the bed nets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264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00:11:33,115 --&gt; 00:11:38,515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 xml:space="preserve">which basically is, nowadays, </w:t>
      </w:r>
      <w:del w:id="641" w:author="Isabel.b" w:date="2017-08-27T07:15:00Z">
        <w:r w:rsidRPr="007415A9" w:rsidDel="00B94B2B">
          <w:rPr>
            <w:rFonts w:ascii="Courier New" w:hAnsi="Courier New" w:cs="Courier New"/>
          </w:rPr>
          <w:delText xml:space="preserve">of </w:delText>
        </w:r>
      </w:del>
      <w:r w:rsidRPr="007415A9">
        <w:rPr>
          <w:rFonts w:ascii="Courier New" w:hAnsi="Courier New" w:cs="Courier New"/>
        </w:rPr>
        <w:t xml:space="preserve">a bed net for </w:t>
      </w:r>
      <w:ins w:id="642" w:author="Isabel.b" w:date="2017-08-27T07:16:00Z">
        <w:r w:rsidR="00B94B2B">
          <w:rPr>
            <w:rFonts w:ascii="Courier New" w:hAnsi="Courier New" w:cs="Courier New"/>
          </w:rPr>
          <w:t xml:space="preserve">every </w:t>
        </w:r>
      </w:ins>
      <w:r w:rsidRPr="007415A9">
        <w:rPr>
          <w:rFonts w:ascii="Courier New" w:hAnsi="Courier New" w:cs="Courier New"/>
        </w:rPr>
        <w:t>two people.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265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00:11:40,752 --&gt; 00:11:44,265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In fact, the receipts, which are vouchers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266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00:11:44,465 --&gt; 00:11:50,127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allow the families to have a form of document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267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00:11:50,477 --&gt; 00:11:53,090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they can easily take to the distribution point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268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00:11:53,290 --&gt; 00:11:57,227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easily be identified as already registered.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269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00:11:57,427 --&gt; 00:11:59,902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to finish</w:t>
      </w:r>
      <w:ins w:id="643" w:author="Isabel.b" w:date="2017-08-27T07:17:00Z">
        <w:r w:rsidR="00B94B2B">
          <w:rPr>
            <w:rFonts w:ascii="Courier New" w:hAnsi="Courier New" w:cs="Courier New"/>
          </w:rPr>
          <w:t>,</w:t>
        </w:r>
      </w:ins>
      <w:r w:rsidRPr="007415A9">
        <w:rPr>
          <w:rFonts w:ascii="Courier New" w:hAnsi="Courier New" w:cs="Courier New"/>
        </w:rPr>
        <w:t xml:space="preserve"> the stickers have in fact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270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00:12:00,102 --&gt; 00:12:01,477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 xml:space="preserve">enabled </w:t>
      </w:r>
      <w:del w:id="644" w:author="Isabel.b" w:date="2017-08-27T07:18:00Z">
        <w:r w:rsidRPr="007415A9" w:rsidDel="00B94B2B">
          <w:rPr>
            <w:rFonts w:ascii="Courier New" w:hAnsi="Courier New" w:cs="Courier New"/>
          </w:rPr>
          <w:delText>to avoid</w:delText>
        </w:r>
      </w:del>
      <w:ins w:id="645" w:author="Isabel.b" w:date="2017-08-27T07:18:00Z">
        <w:r w:rsidR="00B94B2B">
          <w:rPr>
            <w:rFonts w:ascii="Courier New" w:hAnsi="Courier New" w:cs="Courier New"/>
          </w:rPr>
          <w:t>the avoidance of</w:t>
        </w:r>
      </w:ins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271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00:12:01,677 --&gt; 00:12:05,715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double registration of the members of households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272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00:12:05,915 --&gt; 00:12:08,652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as they indicated which houses had been registered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273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00:12:08,852 --&gt; 00:12:12,552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also if a house didn't have a sticker to it,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274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00:12:12,752 --&gt; 00:12:14,565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it implied it had not been registered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275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00:12:14,765 --&gt; 00:12:16,527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the supervision team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276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00:12:16,727 --&gt; 00:12:18,727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that monitors the registration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00:12:18,927 --&gt; 00:12:21,277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would spot the house and send a team of recorders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278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00:12:21,477 --&gt; 00:12:24,377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to that community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279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00:12:24,552 --&gt; 00:12:27,339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to those houses to make the registration.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280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00:12:27,515 --&gt; 00:12:31,877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Very well. You have spoken about these three innovations,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281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00:12:33,277 --&gt; 00:12:37,140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people that are watching us are probably curious to know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282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00:12:37,340 --&gt; 00:12:40,902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what the vouchers were like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283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00:12:41,102 --&gt; 00:12:43,377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would like to know more about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284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00:12:43,565 --&gt; 00:12:45,690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this new technique of distribution.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285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00:12:45,890 --&gt; 00:12:47,615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 xml:space="preserve">Can you give </w:t>
      </w:r>
      <w:ins w:id="646" w:author="Isabel.b" w:date="2017-08-27T07:20:00Z">
        <w:r w:rsidR="00D73E34">
          <w:rPr>
            <w:rFonts w:ascii="Courier New" w:hAnsi="Courier New" w:cs="Courier New"/>
          </w:rPr>
          <w:t xml:space="preserve">[a] </w:t>
        </w:r>
      </w:ins>
      <w:r w:rsidRPr="007415A9">
        <w:rPr>
          <w:rFonts w:ascii="Courier New" w:hAnsi="Courier New" w:cs="Courier New"/>
        </w:rPr>
        <w:t>detailed explanation?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286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00:12:47,815 --&gt; 00:12:50,327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What was the format of the vouchers,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287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00:12:50,527 --&gt; 00:12:52,290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what information did they carry,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288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00:12:57,315 --&gt; 00:13:00,027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between the old method, that was more complex,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289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00:13:00,227 --&gt; 00:13:01,840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with a more complex pattern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00:13:02,040 --&gt; 00:13:04,027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of distribution of nets to the families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291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00:13:04,227 --&gt; 00:13:06,315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and now your new simpler method</w:t>
      </w:r>
      <w:del w:id="647" w:author="Isabel.b" w:date="2017-08-27T07:20:00Z">
        <w:r w:rsidRPr="007415A9" w:rsidDel="00D73E34">
          <w:rPr>
            <w:rFonts w:ascii="Courier New" w:hAnsi="Courier New" w:cs="Courier New"/>
          </w:rPr>
          <w:delText>.</w:delText>
        </w:r>
      </w:del>
      <w:ins w:id="648" w:author="Isabel.b" w:date="2017-08-27T07:20:00Z">
        <w:r w:rsidR="00D73E34">
          <w:rPr>
            <w:rFonts w:ascii="Courier New" w:hAnsi="Courier New" w:cs="Courier New"/>
          </w:rPr>
          <w:t>?</w:t>
        </w:r>
      </w:ins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292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00:13:06,515 --&gt; 00:13:08,327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Let's have a little more explanation,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293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00:13:08,527 --&gt; 00:13:10,677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it's important as these concern the strategies,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294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00:13:10,852 --&gt; 00:13:12,364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most important points in your study.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295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00:13:12,714 --&gt; 00:13:17,052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That's right. So the voucher was made of two parts</w:t>
      </w:r>
      <w:del w:id="649" w:author="Isabel.b" w:date="2017-08-27T07:21:00Z">
        <w:r w:rsidRPr="007415A9" w:rsidDel="00D73E34">
          <w:rPr>
            <w:rFonts w:ascii="Courier New" w:hAnsi="Courier New" w:cs="Courier New"/>
          </w:rPr>
          <w:delText>,</w:delText>
        </w:r>
      </w:del>
      <w:ins w:id="650" w:author="Isabel.b" w:date="2017-08-27T07:21:00Z">
        <w:r w:rsidR="00D73E34">
          <w:rPr>
            <w:rFonts w:ascii="Courier New" w:hAnsi="Courier New" w:cs="Courier New"/>
          </w:rPr>
          <w:t>:</w:t>
        </w:r>
      </w:ins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296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00:13:17,264 --&gt; 00:13:20,490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left part, was a stub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297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00:13:20,690 --&gt; 00:13:24,465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that was kept by the recorder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298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00:13:24,665 --&gt; 00:13:27,965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the team involved in the process of distribution,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299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00:13:28,590 --&gt; 00:13:31,665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the right part, was the receipt of the voucher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300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00:13:31,865 --&gt; 00:13:33,377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given to the family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301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00:13:33,577 --&gt; 00:13:38,552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gave basic information on where the family lived,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302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00:13:38,752 --&gt; 00:13:42,202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area where it was</w:t>
      </w:r>
      <w:ins w:id="651" w:author="Isabel.b" w:date="2017-08-27T07:22:00Z">
        <w:r w:rsidR="00D73E34">
          <w:rPr>
            <w:rFonts w:ascii="Courier New" w:hAnsi="Courier New" w:cs="Courier New"/>
          </w:rPr>
          <w:t xml:space="preserve"> located</w:t>
        </w:r>
      </w:ins>
      <w:r w:rsidRPr="007415A9">
        <w:rPr>
          <w:rFonts w:ascii="Courier New" w:hAnsi="Courier New" w:cs="Courier New"/>
        </w:rPr>
        <w:t>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303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00:13:42,402 --&gt; 00:13:46,165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number of members living in the household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304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00:13:46,365 --&gt; 00:13:47,240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which is very important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305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00:13:47,440 --&gt; 00:13:52,152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as the first change was the formula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306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00:13:52,364 --&gt; 00:13:56,065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to enable the attribution of a bed net to each household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307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00:13:56,265 --&gt; 00:13:59,265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basically, the formula was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308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00:13:59,465 --&gt; 00:14:01,152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number of members of the household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309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00:14:01,352 --&gt; 00:14:02,302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divided by two,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310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00:14:02,502 --&gt; 00:14:06,327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rounded up to an even number.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311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00:14:06,527 --&gt; 00:14:08,427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-This is the new formula? -This is the new formula.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312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00:14:08,627 --&gt; 00:14:09,877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was the old one like?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313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00:14:10,077 --&gt; 00:14:14,002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del w:id="652" w:author="Isabel.b" w:date="2017-08-27T07:21:00Z">
        <w:r w:rsidRPr="007415A9" w:rsidDel="00D73E34">
          <w:rPr>
            <w:rFonts w:ascii="Courier New" w:hAnsi="Courier New" w:cs="Courier New"/>
          </w:rPr>
          <w:delText>Already t</w:delText>
        </w:r>
      </w:del>
      <w:ins w:id="653" w:author="Isabel.b" w:date="2017-08-27T07:21:00Z">
        <w:r w:rsidR="00D73E34">
          <w:rPr>
            <w:rFonts w:ascii="Courier New" w:hAnsi="Courier New" w:cs="Courier New"/>
          </w:rPr>
          <w:t>T</w:t>
        </w:r>
      </w:ins>
      <w:r w:rsidRPr="007415A9">
        <w:rPr>
          <w:rFonts w:ascii="Courier New" w:hAnsi="Courier New" w:cs="Courier New"/>
        </w:rPr>
        <w:t>he old formula would, after gathering information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314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00:14:14,202 --&gt; 00:14:21,277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on the age, gender and number of members of a household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00:14:21,477 --&gt; 00:14:24,877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attempt to establish patterns of sleeping habits,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316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00:14:26,202 --&gt; 00:14:28,677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such as, for example, in one family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317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00:14:28,877 --&gt; 00:14:33,752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where there were three members in the household,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318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00:14:33,952 --&gt; 00:14:38,902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it was possible to receive one, two or three bed nets.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319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00:14:39,102 --&gt; 00:14:44,002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For example, in the old model of distribution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320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00:14:44,227 --&gt; 00:14:48,327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 family with a father, a  mother and a two-year-old child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321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00:14:48,515 --&gt; 00:14:49,790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would receive one bed net,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322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00:14:49,990 --&gt; 00:14:53,415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because they were supposed to all sleep together.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323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00:14:54,177 --&gt; 00:14:57,902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But, if in this family the child was already ten years old,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324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00:14:58,102 --&gt; 00:15:00,827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they were to receive two bed nets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325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00:15:01,027 --&gt; 00:15:03,677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because the father and the mother were to sleep together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326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00:15:03,877 --&gt; 00:15:06,202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then the child was to sleep on his own.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327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00:15:06,677 --&gt; 00:15:09,340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However, if that family were to be composed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328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00:15:09,540 --&gt; 00:15:14,252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of a father, a grand-father and of a twenty-year-old child</w:t>
      </w:r>
      <w:del w:id="654" w:author="Isabel.b" w:date="2017-08-27T07:23:00Z">
        <w:r w:rsidRPr="007415A9" w:rsidDel="00D73E34">
          <w:rPr>
            <w:rFonts w:ascii="Courier New" w:hAnsi="Courier New" w:cs="Courier New"/>
          </w:rPr>
          <w:delText>.</w:delText>
        </w:r>
      </w:del>
      <w:ins w:id="655" w:author="Isabel.b" w:date="2017-08-27T07:23:00Z">
        <w:r w:rsidR="00D73E34">
          <w:rPr>
            <w:rFonts w:ascii="Courier New" w:hAnsi="Courier New" w:cs="Courier New"/>
          </w:rPr>
          <w:t>,</w:t>
        </w:r>
      </w:ins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329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00:15:14,452 --&gt; 00:15:21,877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del w:id="656" w:author="Isabel.b" w:date="2017-08-27T07:23:00Z">
        <w:r w:rsidRPr="007415A9" w:rsidDel="00D73E34">
          <w:rPr>
            <w:rFonts w:ascii="Courier New" w:hAnsi="Courier New" w:cs="Courier New"/>
          </w:rPr>
          <w:delText xml:space="preserve">As </w:delText>
        </w:r>
      </w:del>
      <w:ins w:id="657" w:author="Isabel.b" w:date="2017-08-27T07:23:00Z">
        <w:r w:rsidR="00D73E34">
          <w:rPr>
            <w:rFonts w:ascii="Courier New" w:hAnsi="Courier New" w:cs="Courier New"/>
          </w:rPr>
          <w:t>a</w:t>
        </w:r>
        <w:r w:rsidR="00D73E34" w:rsidRPr="007415A9">
          <w:rPr>
            <w:rFonts w:ascii="Courier New" w:hAnsi="Courier New" w:cs="Courier New"/>
          </w:rPr>
          <w:t xml:space="preserve">s </w:t>
        </w:r>
      </w:ins>
      <w:r w:rsidRPr="007415A9">
        <w:rPr>
          <w:rFonts w:ascii="Courier New" w:hAnsi="Courier New" w:cs="Courier New"/>
        </w:rPr>
        <w:t>it's not possible to have the father share his bed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330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00:15:22,077 --&gt; 00:15:25,165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with the grand-father or the twenty-year</w:t>
      </w:r>
      <w:del w:id="658" w:author="Isabel.b" w:date="2017-08-27T07:23:00Z">
        <w:r w:rsidRPr="007415A9" w:rsidDel="00D73E34">
          <w:rPr>
            <w:rFonts w:ascii="Courier New" w:hAnsi="Courier New" w:cs="Courier New"/>
          </w:rPr>
          <w:delText>s</w:delText>
        </w:r>
      </w:del>
      <w:r w:rsidRPr="007415A9">
        <w:rPr>
          <w:rFonts w:ascii="Courier New" w:hAnsi="Courier New" w:cs="Courier New"/>
        </w:rPr>
        <w:t xml:space="preserve"> old son,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331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00:15:25,415 --&gt; 00:15:27,940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they had to receive three bed nets.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332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00:15:28,165 --&gt; 00:15:29,490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There were three situations,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333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00:15:29,690 --&gt; 00:15:34,152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 xml:space="preserve">three possibilities </w:t>
      </w:r>
      <w:del w:id="659" w:author="Isabel.b" w:date="2017-08-27T07:30:00Z">
        <w:r w:rsidRPr="007415A9" w:rsidDel="00DC0E9F">
          <w:rPr>
            <w:rFonts w:ascii="Courier New" w:hAnsi="Courier New" w:cs="Courier New"/>
          </w:rPr>
          <w:delText xml:space="preserve">of </w:delText>
        </w:r>
      </w:del>
      <w:ins w:id="660" w:author="Isabel.b" w:date="2017-08-27T07:30:00Z">
        <w:r w:rsidR="00DC0E9F">
          <w:rPr>
            <w:rFonts w:ascii="Courier New" w:hAnsi="Courier New" w:cs="Courier New"/>
          </w:rPr>
          <w:t>for</w:t>
        </w:r>
        <w:r w:rsidR="00DC0E9F" w:rsidRPr="007415A9">
          <w:rPr>
            <w:rFonts w:ascii="Courier New" w:hAnsi="Courier New" w:cs="Courier New"/>
          </w:rPr>
          <w:t xml:space="preserve"> </w:t>
        </w:r>
      </w:ins>
      <w:r w:rsidRPr="007415A9">
        <w:rPr>
          <w:rFonts w:ascii="Courier New" w:hAnsi="Courier New" w:cs="Courier New"/>
        </w:rPr>
        <w:t>attribution of bed nets,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334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00:15:34,377 --&gt; 00:15:36,977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for the same household composition.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335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00:15:37,164 --&gt; 00:15:39,390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This is what has changed in the new system.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336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00:15:39,590 --&gt; 00:15:42,115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where the number of members of a household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337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00:15:42,352 --&gt; 00:15:43,352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is simply divided by two,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338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00:15:43,552 --&gt; 00:15:47,402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goal being one bed net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339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00:15:47,602 --&gt; 00:15:49,377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for two people.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00:15:49,577 --&gt; 00:15:51,277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So, it must be simpler...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341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00:15:51,477 --&gt; 00:15:53,752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-Much simpler. -For those who have to calculate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342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00:15:53,940 --&gt; 00:15:55,815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 xml:space="preserve">there are </w:t>
      </w:r>
      <w:del w:id="661" w:author="Isabel.b" w:date="2017-08-27T07:31:00Z">
        <w:r w:rsidRPr="007415A9" w:rsidDel="00DC0E9F">
          <w:rPr>
            <w:rFonts w:ascii="Courier New" w:hAnsi="Courier New" w:cs="Courier New"/>
          </w:rPr>
          <w:delText xml:space="preserve">less </w:delText>
        </w:r>
      </w:del>
      <w:ins w:id="662" w:author="Isabel.b" w:date="2017-08-27T07:31:00Z">
        <w:r w:rsidR="00DC0E9F">
          <w:rPr>
            <w:rFonts w:ascii="Courier New" w:hAnsi="Courier New" w:cs="Courier New"/>
          </w:rPr>
          <w:t>fewer</w:t>
        </w:r>
        <w:r w:rsidR="00DC0E9F" w:rsidRPr="007415A9">
          <w:rPr>
            <w:rFonts w:ascii="Courier New" w:hAnsi="Courier New" w:cs="Courier New"/>
          </w:rPr>
          <w:t xml:space="preserve"> </w:t>
        </w:r>
      </w:ins>
      <w:r w:rsidRPr="007415A9">
        <w:rPr>
          <w:rFonts w:ascii="Courier New" w:hAnsi="Courier New" w:cs="Courier New"/>
        </w:rPr>
        <w:t>parameters.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343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00:15:56,015 --&gt; 00:15:58,177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Besides the receipts, there were stickers.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344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00:15:58,402 --&gt; 00:16:05,801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 xml:space="preserve">The stickers gave basic information as the </w:t>
      </w:r>
      <w:del w:id="663" w:author="Isabel.b" w:date="2017-08-27T07:35:00Z">
        <w:r w:rsidRPr="007415A9" w:rsidDel="00DC0E9F">
          <w:rPr>
            <w:rFonts w:ascii="Courier New" w:hAnsi="Courier New" w:cs="Courier New"/>
          </w:rPr>
          <w:delText xml:space="preserve">localisation </w:delText>
        </w:r>
      </w:del>
      <w:ins w:id="664" w:author="Isabel.b" w:date="2017-08-27T07:35:00Z">
        <w:r w:rsidR="00DC0E9F">
          <w:rPr>
            <w:rFonts w:ascii="Courier New" w:hAnsi="Courier New" w:cs="Courier New"/>
          </w:rPr>
          <w:t>loca</w:t>
        </w:r>
        <w:r w:rsidR="00DC0E9F" w:rsidRPr="007415A9">
          <w:rPr>
            <w:rFonts w:ascii="Courier New" w:hAnsi="Courier New" w:cs="Courier New"/>
          </w:rPr>
          <w:t xml:space="preserve">tion </w:t>
        </w:r>
      </w:ins>
      <w:r w:rsidRPr="007415A9">
        <w:rPr>
          <w:rFonts w:ascii="Courier New" w:hAnsi="Courier New" w:cs="Courier New"/>
        </w:rPr>
        <w:t>of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345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00:16:06,015 --&gt; 00:16:07,727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the neighborhood, the community,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346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00:16:07,914 --&gt; 00:16:11,790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that the house had been registered.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347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00:16:11,990 --&gt; 00:16:16,177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you would stick it on the main door of the house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348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00:16:16,377 --&gt; 00:16:18,015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of the hut,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349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00:16:18,215 --&gt; 00:16:20,865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to my mind, in this context it's more a hut</w:t>
      </w:r>
      <w:ins w:id="665" w:author="Isabel.b" w:date="2017-08-27T07:42:00Z">
        <w:r w:rsidR="00C37694">
          <w:rPr>
            <w:rFonts w:ascii="Courier New" w:hAnsi="Courier New" w:cs="Courier New"/>
          </w:rPr>
          <w:t>,</w:t>
        </w:r>
      </w:ins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350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00:16:21,065 --&gt; 00:16:25,277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del w:id="666" w:author="Isabel.b" w:date="2017-08-27T07:37:00Z">
        <w:r w:rsidRPr="007415A9" w:rsidDel="00C37694">
          <w:rPr>
            <w:rFonts w:ascii="Courier New" w:hAnsi="Courier New" w:cs="Courier New"/>
          </w:rPr>
          <w:delText xml:space="preserve">seen </w:delText>
        </w:r>
      </w:del>
      <w:ins w:id="667" w:author="Isabel.b" w:date="2017-08-27T07:37:00Z">
        <w:r w:rsidR="00C37694" w:rsidRPr="007415A9">
          <w:rPr>
            <w:rFonts w:ascii="Courier New" w:hAnsi="Courier New" w:cs="Courier New"/>
          </w:rPr>
          <w:t>see</w:t>
        </w:r>
        <w:r w:rsidR="00C37694">
          <w:rPr>
            <w:rFonts w:ascii="Courier New" w:hAnsi="Courier New" w:cs="Courier New"/>
          </w:rPr>
          <w:t>ing</w:t>
        </w:r>
        <w:r w:rsidR="00C37694" w:rsidRPr="007415A9">
          <w:rPr>
            <w:rFonts w:ascii="Courier New" w:hAnsi="Courier New" w:cs="Courier New"/>
          </w:rPr>
          <w:t xml:space="preserve"> </w:t>
        </w:r>
      </w:ins>
      <w:r w:rsidRPr="007415A9">
        <w:rPr>
          <w:rFonts w:ascii="Courier New" w:hAnsi="Courier New" w:cs="Courier New"/>
        </w:rPr>
        <w:t>the rural context of the communities where we worked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351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00:16:25,477 --&gt; 00:16:28,490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tested the new pattern.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00:16:28,690 --&gt; 00:16:33,515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However, when the supervisors checking the registrations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353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00:16:33,715 --&gt; 00:16:39,890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would arrive at a community and see houses without stickers,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354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00:16:40,090 --&gt; 00:16:44,977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 xml:space="preserve">they would by principle </w:t>
      </w:r>
      <w:del w:id="668" w:author="Isabel.b" w:date="2017-08-27T07:43:00Z">
        <w:r w:rsidRPr="007415A9" w:rsidDel="00C37694">
          <w:rPr>
            <w:rFonts w:ascii="Courier New" w:hAnsi="Courier New" w:cs="Courier New"/>
          </w:rPr>
          <w:delText xml:space="preserve">deduct </w:delText>
        </w:r>
      </w:del>
      <w:ins w:id="669" w:author="Isabel.b" w:date="2017-08-27T07:43:00Z">
        <w:r w:rsidR="00C37694" w:rsidRPr="007415A9">
          <w:rPr>
            <w:rFonts w:ascii="Courier New" w:hAnsi="Courier New" w:cs="Courier New"/>
          </w:rPr>
          <w:t>deduc</w:t>
        </w:r>
        <w:r w:rsidR="00C37694">
          <w:rPr>
            <w:rFonts w:ascii="Courier New" w:hAnsi="Courier New" w:cs="Courier New"/>
          </w:rPr>
          <w:t xml:space="preserve">e </w:t>
        </w:r>
      </w:ins>
      <w:r w:rsidRPr="007415A9">
        <w:rPr>
          <w:rFonts w:ascii="Courier New" w:hAnsi="Courier New" w:cs="Courier New"/>
        </w:rPr>
        <w:t>that the house had not been registered.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355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00:16:45,177 --&gt; 00:16:48,890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It made it easier to send a more specific team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356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00:16:49,065 --&gt; 00:16:52,540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to the community to register those families.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357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00:16:52,715 --&gt; 00:16:53,652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Thank you very much.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358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00:16:53,852 --&gt; 00:16:56,852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So now that we have talked about these new strategies,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359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00:16:57,052 --&gt; 00:16:59,715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we've been allowed to talk about what will follow the study.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360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00:16:59,915 --&gt; 00:17:03,027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We have already spoken about the investigation,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361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00:17:03,227 --&gt; 00:17:07,090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 xml:space="preserve">and now for those taking part </w:t>
      </w:r>
      <w:del w:id="670" w:author="Isabel.b" w:date="2017-08-27T07:43:00Z">
        <w:r w:rsidRPr="007415A9" w:rsidDel="00C37694">
          <w:rPr>
            <w:rFonts w:ascii="Courier New" w:hAnsi="Courier New" w:cs="Courier New"/>
          </w:rPr>
          <w:delText xml:space="preserve">to </w:delText>
        </w:r>
      </w:del>
      <w:ins w:id="671" w:author="Isabel.b" w:date="2017-08-27T07:43:00Z">
        <w:r w:rsidR="00C37694">
          <w:rPr>
            <w:rFonts w:ascii="Courier New" w:hAnsi="Courier New" w:cs="Courier New"/>
          </w:rPr>
          <w:t>in</w:t>
        </w:r>
        <w:r w:rsidR="00C37694" w:rsidRPr="007415A9">
          <w:rPr>
            <w:rFonts w:ascii="Courier New" w:hAnsi="Courier New" w:cs="Courier New"/>
          </w:rPr>
          <w:t xml:space="preserve"> </w:t>
        </w:r>
      </w:ins>
      <w:r w:rsidRPr="007415A9">
        <w:rPr>
          <w:rFonts w:ascii="Courier New" w:hAnsi="Courier New" w:cs="Courier New"/>
        </w:rPr>
        <w:t>the investigation,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362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00:17:07,290 --&gt; 00:17:09,752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there are more years of studies, aren't there?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363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00:17:09,927 --&gt; 00:17:12,515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Could you talk about what will follow the study?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364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00:17:12,715 --&gt; 00:17:16,052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Well, the present study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365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00:17:16,252 --&gt; 00:17:19,727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is  made of a mix of methodology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366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00:17:19,977 --&gt; 00:17:23,877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with a qualitative component and a quantitative one.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367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00:17:24,077 --&gt; 00:17:27,715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qualitative component</w:t>
      </w:r>
      <w:ins w:id="672" w:author="Isabel.b" w:date="2017-08-27T07:45:00Z">
        <w:r w:rsidR="00C37694">
          <w:rPr>
            <w:rFonts w:ascii="Courier New" w:hAnsi="Courier New" w:cs="Courier New"/>
          </w:rPr>
          <w:t>:</w:t>
        </w:r>
      </w:ins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368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00:17:27,915 --&gt; 00:17:33,440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in each of the phases of the process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369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00:17:33,652 --&gt; 00:17:35,565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of distribution of bed nets,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370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00:17:35,765 --&gt; 00:17:38,377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 xml:space="preserve">there was a </w:t>
      </w:r>
      <w:ins w:id="673" w:author="Isabel.b" w:date="2017-08-27T07:48:00Z">
        <w:r w:rsidR="00E92900" w:rsidRPr="007415A9">
          <w:rPr>
            <w:rFonts w:ascii="Courier New" w:hAnsi="Courier New" w:cs="Courier New"/>
          </w:rPr>
          <w:t xml:space="preserve">focal discussion </w:t>
        </w:r>
      </w:ins>
      <w:r w:rsidRPr="007415A9">
        <w:rPr>
          <w:rFonts w:ascii="Courier New" w:hAnsi="Courier New" w:cs="Courier New"/>
        </w:rPr>
        <w:t xml:space="preserve">group </w:t>
      </w:r>
      <w:del w:id="674" w:author="Isabel.b" w:date="2017-08-27T07:48:00Z">
        <w:r w:rsidRPr="007415A9" w:rsidDel="00E92900">
          <w:rPr>
            <w:rFonts w:ascii="Courier New" w:hAnsi="Courier New" w:cs="Courier New"/>
          </w:rPr>
          <w:delText>of focal discussion</w:delText>
        </w:r>
      </w:del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371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00:17:38,577 --&gt; 00:17:41,702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with the key actors of that phase.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372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00:17:41,902 --&gt; 00:17:46,853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goal was to try to gather as much information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373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00:17:47,053 --&gt; 00:17:51,765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on what had happened during that phase, or during all the phases,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374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00:17:51,978 --&gt; 00:17:52,978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pros and cons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375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00:17:53,178 --&gt; 00:17:54,715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of each step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376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00:17:54,915 --&gt; 00:17:58,952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to better adjust the interventions.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00:18:01,203 --&gt; 00:18:03,965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Already, in the quantitative component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00:18:07,803 --&gt; 00:18:08,003</w:t>
      </w:r>
    </w:p>
    <w:p w:rsidR="006A593D" w:rsidRPr="007415A9" w:rsidDel="00BB5A8D" w:rsidRDefault="006A593D" w:rsidP="006A593D">
      <w:pPr>
        <w:pStyle w:val="Textebrut"/>
        <w:rPr>
          <w:del w:id="675" w:author="Edith Certain" w:date="2017-09-18T16:27:00Z"/>
          <w:rFonts w:ascii="Courier New" w:hAnsi="Courier New" w:cs="Courier New"/>
        </w:rPr>
      </w:pPr>
      <w:del w:id="676" w:author="Edith Certain" w:date="2017-09-18T16:27:00Z">
        <w:r w:rsidRPr="007415A9" w:rsidDel="00BB5A8D">
          <w:rPr>
            <w:rFonts w:ascii="Courier New" w:hAnsi="Courier New" w:cs="Courier New"/>
          </w:rPr>
          <w:delText>where we had a district</w:delText>
        </w:r>
      </w:del>
      <w:ins w:id="677" w:author="Isabel.b" w:date="2017-08-27T07:51:00Z">
        <w:del w:id="678" w:author="Edith Certain" w:date="2017-09-18T16:27:00Z">
          <w:r w:rsidR="00E92900" w:rsidDel="00BB5A8D">
            <w:rPr>
              <w:rFonts w:ascii="Courier New" w:hAnsi="Courier New" w:cs="Courier New"/>
            </w:rPr>
            <w:delText xml:space="preserve"> </w:delText>
          </w:r>
        </w:del>
      </w:ins>
      <w:ins w:id="679" w:author="Isabel.b" w:date="2017-08-27T07:54:00Z">
        <w:del w:id="680" w:author="Edith Certain" w:date="2017-09-18T16:27:00Z">
          <w:r w:rsidR="00894CA5" w:rsidRPr="00894CA5" w:rsidDel="00BB5A8D">
            <w:rPr>
              <w:rFonts w:ascii="Courier New" w:hAnsi="Courier New" w:cs="Courier New"/>
              <w:highlight w:val="cyan"/>
              <w:rPrChange w:id="681" w:author="Isabel.b" w:date="2017-08-27T07:54:00Z">
                <w:rPr>
                  <w:rFonts w:ascii="Courier New" w:hAnsi="Courier New" w:cs="Courier New"/>
                  <w:sz w:val="22"/>
                  <w:szCs w:val="22"/>
                </w:rPr>
              </w:rPrChange>
            </w:rPr>
            <w:delText>(this section 18:07-18:13 is a bit unclear)</w:delText>
          </w:r>
        </w:del>
      </w:ins>
    </w:p>
    <w:p w:rsidR="00BB5A8D" w:rsidRPr="00831EB7" w:rsidRDefault="00BB5A8D" w:rsidP="00BB5A8D">
      <w:pPr>
        <w:rPr>
          <w:ins w:id="682" w:author="Edith Certain" w:date="2017-09-18T16:26:00Z"/>
          <w:color w:val="FF0000"/>
        </w:rPr>
      </w:pPr>
      <w:proofErr w:type="gramStart"/>
      <w:ins w:id="683" w:author="Edith Certain" w:date="2017-09-18T16:26:00Z">
        <w:r w:rsidRPr="00831EB7">
          <w:rPr>
            <w:color w:val="FF0000"/>
          </w:rPr>
          <w:t>the</w:t>
        </w:r>
        <w:proofErr w:type="gramEnd"/>
        <w:r w:rsidRPr="00831EB7">
          <w:rPr>
            <w:color w:val="FF0000"/>
          </w:rPr>
          <w:t xml:space="preserve"> study was  </w:t>
        </w:r>
      </w:ins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379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00:18:08,003 --&gt; 00:18:10,790</w:t>
      </w:r>
    </w:p>
    <w:p w:rsidR="006A593D" w:rsidRPr="007415A9" w:rsidDel="00E92900" w:rsidRDefault="006A593D" w:rsidP="006A593D">
      <w:pPr>
        <w:pStyle w:val="Textebrut"/>
        <w:rPr>
          <w:del w:id="684" w:author="Isabel.b" w:date="2017-08-27T07:49:00Z"/>
          <w:rFonts w:ascii="Courier New" w:hAnsi="Courier New" w:cs="Courier New"/>
        </w:rPr>
      </w:pPr>
      <w:del w:id="685" w:author="Isabel.b" w:date="2017-08-27T07:49:00Z">
        <w:r w:rsidRPr="007415A9" w:rsidDel="00E92900">
          <w:rPr>
            <w:rFonts w:ascii="Courier New" w:hAnsi="Courier New" w:cs="Courier New"/>
          </w:rPr>
          <w:delText>where we had a district where we had a district</w:delText>
        </w:r>
      </w:del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380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00:18:10,790 --&gt; 00:18:07,803</w:t>
      </w:r>
    </w:p>
    <w:p w:rsidR="00BB5A8D" w:rsidRPr="00FA628E" w:rsidRDefault="00BB5A8D" w:rsidP="00BB5A8D">
      <w:pPr>
        <w:rPr>
          <w:ins w:id="686" w:author="Edith Certain" w:date="2017-09-18T16:28:00Z"/>
        </w:rPr>
      </w:pPr>
      <w:proofErr w:type="gramStart"/>
      <w:ins w:id="687" w:author="Edith Certain" w:date="2017-09-18T16:28:00Z">
        <w:r>
          <w:rPr>
            <w:color w:val="FF0000"/>
          </w:rPr>
          <w:t>a</w:t>
        </w:r>
        <w:proofErr w:type="gramEnd"/>
        <w:r>
          <w:rPr>
            <w:color w:val="FF0000"/>
          </w:rPr>
          <w:t xml:space="preserve"> </w:t>
        </w:r>
        <w:r w:rsidRPr="00831EB7">
          <w:rPr>
            <w:color w:val="FF0000"/>
          </w:rPr>
          <w:t>quasi- experimental</w:t>
        </w:r>
        <w:r>
          <w:rPr>
            <w:color w:val="FF0000"/>
          </w:rPr>
          <w:t xml:space="preserve"> study in wh</w:t>
        </w:r>
        <w:r>
          <w:rPr>
            <w:color w:val="FF0000"/>
          </w:rPr>
          <w:t>ich</w:t>
        </w:r>
        <w:r>
          <w:rPr>
            <w:color w:val="FF0000"/>
          </w:rPr>
          <w:t xml:space="preserve"> we</w:t>
        </w:r>
        <w:r w:rsidR="00C455A4">
          <w:t xml:space="preserve"> had a district </w:t>
        </w:r>
      </w:ins>
    </w:p>
    <w:p w:rsidR="006A593D" w:rsidRPr="007415A9" w:rsidDel="00E92900" w:rsidRDefault="006A593D" w:rsidP="006A593D">
      <w:pPr>
        <w:pStyle w:val="Textebrut"/>
        <w:rPr>
          <w:del w:id="688" w:author="Isabel.b" w:date="2017-08-27T07:49:00Z"/>
          <w:rFonts w:ascii="Courier New" w:hAnsi="Courier New" w:cs="Courier New"/>
        </w:rPr>
      </w:pPr>
      <w:del w:id="689" w:author="Edith Certain" w:date="2017-09-18T16:29:00Z">
        <w:r w:rsidRPr="007415A9" w:rsidDel="00C455A4">
          <w:rPr>
            <w:rFonts w:ascii="Courier New" w:hAnsi="Courier New" w:cs="Courier New"/>
          </w:rPr>
          <w:delText>which basically was nearly an experiment</w:delText>
        </w:r>
      </w:del>
      <w:r w:rsidRPr="007415A9">
        <w:rPr>
          <w:rFonts w:ascii="Courier New" w:hAnsi="Courier New" w:cs="Courier New"/>
        </w:rPr>
        <w:t xml:space="preserve">, </w:t>
      </w:r>
      <w:del w:id="690" w:author="Isabel.b" w:date="2017-08-27T07:49:00Z">
        <w:r w:rsidRPr="007415A9" w:rsidDel="00E92900">
          <w:rPr>
            <w:rFonts w:ascii="Courier New" w:hAnsi="Courier New" w:cs="Courier New"/>
          </w:rPr>
          <w:delText>where we had a district where we had a district</w:delText>
        </w:r>
      </w:del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381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00:18:07,803 --&gt; 00:18:11,040</w:t>
      </w:r>
    </w:p>
    <w:p w:rsidR="006A593D" w:rsidRPr="007415A9" w:rsidDel="00E92900" w:rsidRDefault="006A593D" w:rsidP="006A593D">
      <w:pPr>
        <w:pStyle w:val="Textebrut"/>
        <w:rPr>
          <w:del w:id="691" w:author="Isabel.b" w:date="2017-08-27T07:49:00Z"/>
          <w:rFonts w:ascii="Courier New" w:hAnsi="Courier New" w:cs="Courier New"/>
        </w:rPr>
      </w:pPr>
      <w:del w:id="692" w:author="Isabel.b" w:date="2017-08-27T07:49:00Z">
        <w:r w:rsidRPr="007415A9" w:rsidDel="00E92900">
          <w:rPr>
            <w:rFonts w:ascii="Courier New" w:hAnsi="Courier New" w:cs="Courier New"/>
          </w:rPr>
          <w:delText>where we had a district</w:delText>
        </w:r>
      </w:del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382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00:18:11,240 --&gt; 00:18:13,265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that was a district of intervention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383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00:18:13,465 --&gt; 00:18:17,290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del w:id="693" w:author="Edith Certain" w:date="2017-09-18T16:30:00Z">
        <w:r w:rsidRPr="007415A9" w:rsidDel="00C455A4">
          <w:rPr>
            <w:rFonts w:ascii="Courier New" w:hAnsi="Courier New" w:cs="Courier New"/>
          </w:rPr>
          <w:delText>that was following</w:delText>
        </w:r>
      </w:del>
      <w:proofErr w:type="gramStart"/>
      <w:ins w:id="694" w:author="Edith Certain" w:date="2017-09-18T16:30:00Z">
        <w:r w:rsidR="00C455A4">
          <w:rPr>
            <w:rFonts w:ascii="Courier New" w:hAnsi="Courier New" w:cs="Courier New"/>
          </w:rPr>
          <w:t>in</w:t>
        </w:r>
        <w:proofErr w:type="gramEnd"/>
        <w:r w:rsidR="00C455A4">
          <w:rPr>
            <w:rFonts w:ascii="Courier New" w:hAnsi="Courier New" w:cs="Courier New"/>
          </w:rPr>
          <w:t xml:space="preserve"> which </w:t>
        </w:r>
      </w:ins>
      <w:del w:id="695" w:author="Edith Certain" w:date="2017-09-18T16:30:00Z">
        <w:r w:rsidRPr="007415A9" w:rsidDel="00C455A4">
          <w:rPr>
            <w:rFonts w:ascii="Courier New" w:hAnsi="Courier New" w:cs="Courier New"/>
          </w:rPr>
          <w:delText xml:space="preserve"> </w:delText>
        </w:r>
      </w:del>
      <w:r w:rsidRPr="007415A9">
        <w:rPr>
          <w:rFonts w:ascii="Courier New" w:hAnsi="Courier New" w:cs="Courier New"/>
        </w:rPr>
        <w:t>the new pattern of distribution</w:t>
      </w:r>
      <w:ins w:id="696" w:author="Edith Certain" w:date="2017-09-18T16:31:00Z">
        <w:r w:rsidR="00C455A4">
          <w:rPr>
            <w:rFonts w:ascii="Courier New" w:hAnsi="Courier New" w:cs="Courier New"/>
          </w:rPr>
          <w:t xml:space="preserve"> was followed</w:t>
        </w:r>
      </w:ins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384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00:18:17,490 --&gt; 00:18:20,528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that is</w:t>
      </w:r>
      <w:ins w:id="697" w:author="Isabel.b" w:date="2017-08-27T07:50:00Z">
        <w:r w:rsidR="00E92900">
          <w:rPr>
            <w:rFonts w:ascii="Courier New" w:hAnsi="Courier New" w:cs="Courier New"/>
          </w:rPr>
          <w:t>,</w:t>
        </w:r>
      </w:ins>
      <w:r w:rsidRPr="007415A9">
        <w:rPr>
          <w:rFonts w:ascii="Courier New" w:hAnsi="Courier New" w:cs="Courier New"/>
        </w:rPr>
        <w:t xml:space="preserve"> a bed net for every two persons,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385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00:18:20,728 --&gt; 00:18:22,678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use of vouchers,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386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00:18:22,878 --&gt; 00:18:24,640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use of stickers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387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00:18:24,840 --&gt; 00:18:27,540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for the identification of the houses.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388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00:18:28,353 --&gt; 00:18:33,215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 xml:space="preserve">Meanwhile </w:t>
      </w:r>
      <w:ins w:id="698" w:author="Isabel.b" w:date="2017-08-27T07:55:00Z">
        <w:r w:rsidR="00E92900">
          <w:rPr>
            <w:rFonts w:ascii="Courier New" w:hAnsi="Courier New" w:cs="Courier New"/>
          </w:rPr>
          <w:t xml:space="preserve">there was </w:t>
        </w:r>
      </w:ins>
      <w:r w:rsidRPr="007415A9">
        <w:rPr>
          <w:rFonts w:ascii="Courier New" w:hAnsi="Courier New" w:cs="Courier New"/>
        </w:rPr>
        <w:t>the control group,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389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00:18:33,415 --&gt; 00:18:35,715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district of control</w:t>
      </w:r>
      <w:ins w:id="699" w:author="Isabel.b" w:date="2017-08-27T07:55:00Z">
        <w:r w:rsidR="00E92900">
          <w:rPr>
            <w:rFonts w:ascii="Courier New" w:hAnsi="Courier New" w:cs="Courier New"/>
          </w:rPr>
          <w:t>,</w:t>
        </w:r>
      </w:ins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00:18:35,940 --&gt; 00:18:38,065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which had had a previous intervention.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391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00:18:38,265 --&gt; 00:18:43,565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with those complex criteria of registration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392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00:18:43,777 --&gt; 00:18:48,990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of attribution of a bed net to each member of a household.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393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00:18:49,178 --&gt; 00:18:52,578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We tried as best as we could to obtain something comparable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394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00:18:52,778 --&gt; 00:18:56,503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from one district to another in terms of rural characteristics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395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00:18:56,715 --&gt; 00:19:01,478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 xml:space="preserve">and even in terms of people </w:t>
      </w:r>
      <w:del w:id="700" w:author="Isabel.b" w:date="2017-08-27T07:57:00Z">
        <w:r w:rsidRPr="007415A9" w:rsidDel="004901E7">
          <w:rPr>
            <w:rFonts w:ascii="Courier New" w:hAnsi="Courier New" w:cs="Courier New"/>
          </w:rPr>
          <w:delText xml:space="preserve">that </w:delText>
        </w:r>
      </w:del>
      <w:ins w:id="701" w:author="Isabel.b" w:date="2017-08-27T07:57:00Z">
        <w:r w:rsidR="004901E7">
          <w:rPr>
            <w:rFonts w:ascii="Courier New" w:hAnsi="Courier New" w:cs="Courier New"/>
          </w:rPr>
          <w:t>who</w:t>
        </w:r>
        <w:r w:rsidR="004901E7" w:rsidRPr="007415A9">
          <w:rPr>
            <w:rFonts w:ascii="Courier New" w:hAnsi="Courier New" w:cs="Courier New"/>
          </w:rPr>
          <w:t xml:space="preserve"> </w:t>
        </w:r>
      </w:ins>
      <w:r w:rsidRPr="007415A9">
        <w:rPr>
          <w:rFonts w:ascii="Courier New" w:hAnsi="Courier New" w:cs="Courier New"/>
        </w:rPr>
        <w:t>had benefited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396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00:19:01,678 --&gt; 00:19:04,678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 xml:space="preserve">or </w:t>
      </w:r>
      <w:del w:id="702" w:author="Isabel.b" w:date="2017-08-27T07:57:00Z">
        <w:r w:rsidRPr="007415A9" w:rsidDel="004901E7">
          <w:rPr>
            <w:rFonts w:ascii="Courier New" w:hAnsi="Courier New" w:cs="Courier New"/>
          </w:rPr>
          <w:delText xml:space="preserve">that </w:delText>
        </w:r>
      </w:del>
      <w:ins w:id="703" w:author="Isabel.b" w:date="2017-08-27T07:57:00Z">
        <w:r w:rsidR="004901E7">
          <w:rPr>
            <w:rFonts w:ascii="Courier New" w:hAnsi="Courier New" w:cs="Courier New"/>
          </w:rPr>
          <w:t>who</w:t>
        </w:r>
        <w:r w:rsidR="004901E7" w:rsidRPr="007415A9">
          <w:rPr>
            <w:rFonts w:ascii="Courier New" w:hAnsi="Courier New" w:cs="Courier New"/>
          </w:rPr>
          <w:t xml:space="preserve"> </w:t>
        </w:r>
      </w:ins>
      <w:r w:rsidRPr="007415A9">
        <w:rPr>
          <w:rFonts w:ascii="Courier New" w:hAnsi="Courier New" w:cs="Courier New"/>
        </w:rPr>
        <w:t>wanted to receive a bed net.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397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00:19:04,915 --&gt; 00:19:07,115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Right. I have a question for you,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398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00:19:07,315 --&gt; 00:19:09,865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in this qualitative study, in the qualitative part,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399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00:19:10,065 --&gt; 00:19:12,440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you said there were focal groups, with the key actors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400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00:19:12,640 --&gt; 00:19:14,190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they made conclusions.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401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00:19:14,390 --&gt; 00:19:16,113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Was the process changed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402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00:19:16,313 --&gt; 00:19:19,313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in order to take into account what the comments had been?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403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00:19:19,514 --&gt; 00:19:20,714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Do you have an example?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404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00:19:20,914 --&gt; 00:19:24,914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 xml:space="preserve">It was noted that the </w:t>
      </w:r>
      <w:ins w:id="704" w:author="Isabel.b" w:date="2017-08-27T07:58:00Z">
        <w:r w:rsidR="00A5687A">
          <w:rPr>
            <w:rFonts w:ascii="Courier New" w:hAnsi="Courier New" w:cs="Courier New"/>
          </w:rPr>
          <w:t xml:space="preserve">physical </w:t>
        </w:r>
      </w:ins>
      <w:del w:id="705" w:author="Isabel.b" w:date="2017-08-27T08:01:00Z">
        <w:r w:rsidRPr="007415A9" w:rsidDel="00A5687A">
          <w:rPr>
            <w:rFonts w:ascii="Courier New" w:hAnsi="Courier New" w:cs="Courier New"/>
          </w:rPr>
          <w:delText xml:space="preserve">characteristics </w:delText>
        </w:r>
      </w:del>
      <w:ins w:id="706" w:author="Isabel.b" w:date="2017-08-27T08:01:00Z">
        <w:r w:rsidR="00A5687A">
          <w:rPr>
            <w:rFonts w:ascii="Courier New" w:hAnsi="Courier New" w:cs="Courier New"/>
          </w:rPr>
          <w:t>quality</w:t>
        </w:r>
        <w:r w:rsidR="00A5687A" w:rsidRPr="007415A9">
          <w:rPr>
            <w:rFonts w:ascii="Courier New" w:hAnsi="Courier New" w:cs="Courier New"/>
          </w:rPr>
          <w:t xml:space="preserve"> </w:t>
        </w:r>
      </w:ins>
      <w:r w:rsidRPr="007415A9">
        <w:rPr>
          <w:rFonts w:ascii="Courier New" w:hAnsi="Courier New" w:cs="Courier New"/>
        </w:rPr>
        <w:t>of the vouchers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405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00:19:25,114 --&gt; 00:19:27,952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that had been made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406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00:19:28,152 --&gt; 00:19:30,914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del w:id="707" w:author="Isabel.b" w:date="2017-08-27T08:01:00Z">
        <w:r w:rsidRPr="007415A9" w:rsidDel="00A5687A">
          <w:rPr>
            <w:rFonts w:ascii="Courier New" w:hAnsi="Courier New" w:cs="Courier New"/>
          </w:rPr>
          <w:delText xml:space="preserve">were </w:delText>
        </w:r>
      </w:del>
      <w:ins w:id="708" w:author="Isabel.b" w:date="2017-08-27T08:01:00Z">
        <w:r w:rsidR="00A5687A" w:rsidRPr="007415A9">
          <w:rPr>
            <w:rFonts w:ascii="Courier New" w:hAnsi="Courier New" w:cs="Courier New"/>
          </w:rPr>
          <w:t>w</w:t>
        </w:r>
        <w:r w:rsidR="00A5687A">
          <w:rPr>
            <w:rFonts w:ascii="Courier New" w:hAnsi="Courier New" w:cs="Courier New"/>
          </w:rPr>
          <w:t>as</w:t>
        </w:r>
        <w:r w:rsidR="00A5687A" w:rsidRPr="007415A9">
          <w:rPr>
            <w:rFonts w:ascii="Courier New" w:hAnsi="Courier New" w:cs="Courier New"/>
          </w:rPr>
          <w:t xml:space="preserve"> </w:t>
        </w:r>
      </w:ins>
      <w:r w:rsidRPr="007415A9">
        <w:rPr>
          <w:rFonts w:ascii="Courier New" w:hAnsi="Courier New" w:cs="Courier New"/>
        </w:rPr>
        <w:t>not adapted and resistant,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407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00:19:31,127 --&gt; 00:19:36,189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taking into account where the family was going to store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408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00:19:36,389 --&gt; 00:19:37,463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vouchers.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409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00:19:37,964 --&gt; 00:19:39,952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study there is finished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410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00:19:40,152 --&gt; 00:19:44,677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but in another district that was being used as a pilot too,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411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00:19:44,877 --&gt; 00:19:50,314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we were able to better a little the quality of the receipts,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412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00:19:50,488 --&gt; 00:19:50,976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vouchers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413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00:19:51,139 --&gt; 00:19:59,076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this was one of the lessons we quickly managed to grasp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414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00:19:59,326 --&gt; 00:20:01,489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with something positive for the implementation,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415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00:20:01,689 --&gt; 00:20:02,902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with somewhat of a success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416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00:20:03,102 --&gt; 00:20:05,601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in the other district of intervention.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417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00:20:05,976 --&gt; 00:20:07,551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Very well. We're about to finish</w:t>
      </w:r>
      <w:del w:id="709" w:author="Isabel.b" w:date="2017-08-27T08:02:00Z">
        <w:r w:rsidRPr="007415A9" w:rsidDel="00914B0A">
          <w:rPr>
            <w:rFonts w:ascii="Courier New" w:hAnsi="Courier New" w:cs="Courier New"/>
          </w:rPr>
          <w:delText>,</w:delText>
        </w:r>
      </w:del>
      <w:ins w:id="710" w:author="Isabel.b" w:date="2017-08-27T08:02:00Z">
        <w:r w:rsidR="00914B0A">
          <w:rPr>
            <w:rFonts w:ascii="Courier New" w:hAnsi="Courier New" w:cs="Courier New"/>
          </w:rPr>
          <w:t>.</w:t>
        </w:r>
      </w:ins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418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00:20:07,739 --&gt; 00:20:08,939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del w:id="711" w:author="Isabel.b" w:date="2017-08-27T08:02:00Z">
        <w:r w:rsidRPr="007415A9" w:rsidDel="00914B0A">
          <w:rPr>
            <w:rFonts w:ascii="Courier New" w:hAnsi="Courier New" w:cs="Courier New"/>
          </w:rPr>
          <w:delText>now</w:delText>
        </w:r>
      </w:del>
      <w:ins w:id="712" w:author="Isabel.b" w:date="2017-08-27T08:02:00Z">
        <w:r w:rsidR="00914B0A">
          <w:rPr>
            <w:rFonts w:ascii="Courier New" w:hAnsi="Courier New" w:cs="Courier New"/>
          </w:rPr>
          <w:t>N</w:t>
        </w:r>
        <w:r w:rsidR="00914B0A" w:rsidRPr="007415A9">
          <w:rPr>
            <w:rFonts w:ascii="Courier New" w:hAnsi="Courier New" w:cs="Courier New"/>
          </w:rPr>
          <w:t>ow</w:t>
        </w:r>
      </w:ins>
      <w:r w:rsidRPr="007415A9">
        <w:rPr>
          <w:rFonts w:ascii="Courier New" w:hAnsi="Courier New" w:cs="Courier New"/>
        </w:rPr>
        <w:t>, the fundamental question</w:t>
      </w:r>
      <w:del w:id="713" w:author="Isabel.b" w:date="2017-08-27T08:02:00Z">
        <w:r w:rsidRPr="007415A9" w:rsidDel="00914B0A">
          <w:rPr>
            <w:rFonts w:ascii="Courier New" w:hAnsi="Courier New" w:cs="Courier New"/>
          </w:rPr>
          <w:delText>,</w:delText>
        </w:r>
      </w:del>
      <w:ins w:id="714" w:author="Isabel.b" w:date="2017-08-27T08:02:00Z">
        <w:r w:rsidR="00914B0A">
          <w:rPr>
            <w:rFonts w:ascii="Courier New" w:hAnsi="Courier New" w:cs="Courier New"/>
          </w:rPr>
          <w:t>:</w:t>
        </w:r>
      </w:ins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419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00:20:09,139 --&gt; 00:20:11,702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 xml:space="preserve">we </w:t>
      </w:r>
      <w:ins w:id="715" w:author="Isabel.b" w:date="2017-08-27T08:03:00Z">
        <w:r w:rsidR="00914B0A">
          <w:rPr>
            <w:rFonts w:ascii="Courier New" w:hAnsi="Courier New" w:cs="Courier New"/>
          </w:rPr>
          <w:t xml:space="preserve">have </w:t>
        </w:r>
      </w:ins>
      <w:r w:rsidRPr="007415A9">
        <w:rPr>
          <w:rFonts w:ascii="Courier New" w:hAnsi="Courier New" w:cs="Courier New"/>
        </w:rPr>
        <w:t xml:space="preserve">already </w:t>
      </w:r>
      <w:del w:id="716" w:author="Isabel.b" w:date="2017-08-27T08:03:00Z">
        <w:r w:rsidRPr="007415A9" w:rsidDel="00914B0A">
          <w:rPr>
            <w:rFonts w:ascii="Courier New" w:hAnsi="Courier New" w:cs="Courier New"/>
          </w:rPr>
          <w:delText xml:space="preserve">have </w:delText>
        </w:r>
      </w:del>
      <w:r w:rsidRPr="007415A9">
        <w:rPr>
          <w:rFonts w:ascii="Courier New" w:hAnsi="Courier New" w:cs="Courier New"/>
        </w:rPr>
        <w:t>defined the strategies,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420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00:20:11,702 --&gt; 00:20:12,139</w:t>
      </w:r>
    </w:p>
    <w:p w:rsidR="006A593D" w:rsidRPr="007415A9" w:rsidDel="00914B0A" w:rsidRDefault="006A593D" w:rsidP="00914B0A">
      <w:pPr>
        <w:pStyle w:val="Textebrut"/>
        <w:rPr>
          <w:del w:id="717" w:author="Isabel.b" w:date="2017-08-27T08:02:00Z"/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 xml:space="preserve">we have already defined the aim of the investigation, </w:t>
      </w:r>
      <w:del w:id="718" w:author="Isabel.b" w:date="2017-08-27T08:02:00Z">
        <w:r w:rsidRPr="007415A9" w:rsidDel="00914B0A">
          <w:rPr>
            <w:rFonts w:ascii="Courier New" w:hAnsi="Courier New" w:cs="Courier New"/>
          </w:rPr>
          <w:delText>we already have defined the strategies,</w:delText>
        </w:r>
      </w:del>
    </w:p>
    <w:p w:rsidR="001A5593" w:rsidRDefault="001A5593">
      <w:pPr>
        <w:pStyle w:val="Textebrut"/>
        <w:rPr>
          <w:del w:id="719" w:author="Isabel.b" w:date="2017-08-27T08:02:00Z"/>
          <w:rFonts w:ascii="Courier New" w:hAnsi="Courier New" w:cs="Courier New"/>
        </w:rPr>
      </w:pPr>
    </w:p>
    <w:p w:rsidR="001A5593" w:rsidRDefault="006A593D">
      <w:pPr>
        <w:pStyle w:val="Textebrut"/>
        <w:rPr>
          <w:del w:id="720" w:author="Isabel.b" w:date="2017-08-27T08:02:00Z"/>
          <w:rFonts w:ascii="Courier New" w:hAnsi="Courier New" w:cs="Courier New"/>
        </w:rPr>
      </w:pPr>
      <w:del w:id="721" w:author="Isabel.b" w:date="2017-08-27T08:02:00Z">
        <w:r w:rsidRPr="007415A9" w:rsidDel="00914B0A">
          <w:rPr>
            <w:rFonts w:ascii="Courier New" w:hAnsi="Courier New" w:cs="Courier New"/>
          </w:rPr>
          <w:delText>421</w:delText>
        </w:r>
      </w:del>
    </w:p>
    <w:p w:rsidR="001A5593" w:rsidRDefault="006A593D">
      <w:pPr>
        <w:pStyle w:val="Textebrut"/>
        <w:rPr>
          <w:del w:id="722" w:author="Isabel.b" w:date="2017-08-27T08:02:00Z"/>
          <w:rFonts w:ascii="Courier New" w:hAnsi="Courier New" w:cs="Courier New"/>
        </w:rPr>
      </w:pPr>
      <w:del w:id="723" w:author="Isabel.b" w:date="2017-08-27T08:02:00Z">
        <w:r w:rsidRPr="007415A9" w:rsidDel="00914B0A">
          <w:rPr>
            <w:rFonts w:ascii="Courier New" w:hAnsi="Courier New" w:cs="Courier New"/>
          </w:rPr>
          <w:delText>00:20:12,139 --&gt; 00:20:15,164</w:delText>
        </w:r>
      </w:del>
    </w:p>
    <w:p w:rsidR="001A5593" w:rsidRDefault="006A593D">
      <w:pPr>
        <w:pStyle w:val="Textebrut"/>
        <w:rPr>
          <w:rFonts w:ascii="Courier New" w:hAnsi="Courier New" w:cs="Courier New"/>
        </w:rPr>
      </w:pPr>
      <w:del w:id="724" w:author="Isabel.b" w:date="2017-08-27T08:02:00Z">
        <w:r w:rsidRPr="007415A9" w:rsidDel="00914B0A">
          <w:rPr>
            <w:rFonts w:ascii="Courier New" w:hAnsi="Courier New" w:cs="Courier New"/>
          </w:rPr>
          <w:delText>we have already defined the aim of the investigation,</w:delText>
        </w:r>
      </w:del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422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00:20:15,364 --&gt; 00:20:18,727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now, we don't know, so we need to test,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423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00:20:18,927 --&gt; 00:20:21,314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del w:id="725" w:author="Isabel.b" w:date="2017-08-27T08:04:00Z">
        <w:r w:rsidRPr="007415A9" w:rsidDel="00914B0A">
          <w:rPr>
            <w:rFonts w:ascii="Courier New" w:hAnsi="Courier New" w:cs="Courier New"/>
          </w:rPr>
          <w:delText xml:space="preserve">let's </w:delText>
        </w:r>
      </w:del>
      <w:ins w:id="726" w:author="Isabel.b" w:date="2017-08-27T08:04:00Z">
        <w:r w:rsidR="00914B0A">
          <w:rPr>
            <w:rFonts w:ascii="Courier New" w:hAnsi="Courier New" w:cs="Courier New"/>
          </w:rPr>
          <w:t>to</w:t>
        </w:r>
        <w:r w:rsidR="00914B0A" w:rsidRPr="007415A9">
          <w:rPr>
            <w:rFonts w:ascii="Courier New" w:hAnsi="Courier New" w:cs="Courier New"/>
          </w:rPr>
          <w:t xml:space="preserve"> </w:t>
        </w:r>
      </w:ins>
      <w:r w:rsidRPr="007415A9">
        <w:rPr>
          <w:rFonts w:ascii="Courier New" w:hAnsi="Courier New" w:cs="Courier New"/>
        </w:rPr>
        <w:t>see if we get results.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424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00:20:21,514 --&gt; 00:20:24,739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We have already spoken about what has been done,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425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00:20:24,939 --&gt; 00:20:25,689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pilot study.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426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00:20:25,889 --&gt; 00:20:29,851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what were the main conclusions you've reached?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427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00:20:30,163 --&gt; 00:20:35,889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First, in terms of variants for the measure of the results,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428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00:20:36,089 --&gt; 00:20:39,176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of the study, of the implementation,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429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00:20:39,376 --&gt; 00:20:40,976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we</w:t>
      </w:r>
      <w:del w:id="727" w:author="Isabel.b" w:date="2017-08-27T08:05:00Z">
        <w:r w:rsidRPr="007415A9" w:rsidDel="00B229B0">
          <w:rPr>
            <w:rFonts w:ascii="Courier New" w:hAnsi="Courier New" w:cs="Courier New"/>
          </w:rPr>
          <w:delText>re</w:delText>
        </w:r>
      </w:del>
      <w:r w:rsidRPr="007415A9">
        <w:rPr>
          <w:rFonts w:ascii="Courier New" w:hAnsi="Courier New" w:cs="Courier New"/>
        </w:rPr>
        <w:t xml:space="preserve">  used,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430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00:20:41,176 --&gt; 00:20:45,301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first the percentage of bed nets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431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00:20:45,501 --&gt; 00:20:50,889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that were distributed compared to what had been planned,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432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00:20:51,089 --&gt; 00:20:53,276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then the coverage of bed nets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433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00:20:53,501 --&gt; 00:20:55,389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in the households</w:t>
      </w:r>
      <w:del w:id="728" w:author="Isabel.b" w:date="2017-08-27T08:05:00Z">
        <w:r w:rsidRPr="007415A9" w:rsidDel="00B229B0">
          <w:rPr>
            <w:rFonts w:ascii="Courier New" w:hAnsi="Courier New" w:cs="Courier New"/>
          </w:rPr>
          <w:delText>.</w:delText>
        </w:r>
      </w:del>
      <w:ins w:id="729" w:author="Isabel.b" w:date="2017-08-27T08:05:00Z">
        <w:r w:rsidR="00B229B0">
          <w:rPr>
            <w:rFonts w:ascii="Courier New" w:hAnsi="Courier New" w:cs="Courier New"/>
          </w:rPr>
          <w:t>,</w:t>
        </w:r>
      </w:ins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434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00:20:55,589 --&gt; 00:20:56,638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therefore in the families.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435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00:20:56,838 --&gt; 00:21:01,151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what we observed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436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00:21:01,351 --&gt; 00:21:05,476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as the result of the implementation of the research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437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00:21:05,676 --&gt; 00:21:08,076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was that after five days,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438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00:21:08,276 --&gt; 00:21:12,451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with the first results,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439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00:21:12,651 --&gt; 00:21:15,926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percentage of bed nets distributed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440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00:21:16,126 --&gt; 00:21:21,114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using the new pattern of distribution,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441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00:21:21,314 --&gt; 00:21:26,801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was greater than the one obtained with the previous pattern.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442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00:21:27,001 --&gt; 00:21:31,664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With the new pattern, we reached 88%,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443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00:21:31,864 --&gt; 00:21:37,064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while we had reached 77% with the previous pattern.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444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00:21:37,264 --&gt; 00:21:39,989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you saw this difference as meaningful, didn't you?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445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00:21:40,214 --&gt; 00:21:43,989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This difference was statistically meaningful. That's correct.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446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00:21:44,176 --&gt; 00:21:48,476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As far as the coverage of households is concerned,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447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00:21:48,726 --&gt; 00:21:50,701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of bed nets in the households,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448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00:21:50,901 --&gt; 00:21:53,114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again after five days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449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00:21:53,314 --&gt; 00:21:56,314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which is the number of days necessary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450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00:21:56,514 --&gt; 00:21:59,426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for the distribution of the bed nets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451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00:21:59,626 --&gt; 00:22:03,926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there was a difference between the group</w:t>
      </w:r>
      <w:ins w:id="730" w:author="Isabel.b" w:date="2017-08-27T08:06:00Z">
        <w:r w:rsidR="00B229B0">
          <w:rPr>
            <w:rFonts w:ascii="Courier New" w:hAnsi="Courier New" w:cs="Courier New"/>
          </w:rPr>
          <w:t>s</w:t>
        </w:r>
      </w:ins>
      <w:r w:rsidRPr="007415A9">
        <w:rPr>
          <w:rFonts w:ascii="Courier New" w:hAnsi="Courier New" w:cs="Courier New"/>
        </w:rPr>
        <w:t>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452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00:22:04,126 --&gt; 00:22:07,551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district of implementation with the new patte</w:t>
      </w:r>
      <w:ins w:id="731" w:author="Isabel.b" w:date="2017-08-27T08:05:00Z">
        <w:r w:rsidR="00B229B0">
          <w:rPr>
            <w:rFonts w:ascii="Courier New" w:hAnsi="Courier New" w:cs="Courier New"/>
          </w:rPr>
          <w:t>r</w:t>
        </w:r>
      </w:ins>
      <w:r w:rsidRPr="007415A9">
        <w:rPr>
          <w:rFonts w:ascii="Courier New" w:hAnsi="Courier New" w:cs="Courier New"/>
        </w:rPr>
        <w:t>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453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00:22:07,751 --&gt; 00:22:11,214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compared to a district using the previous pattern.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454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00:22:11,414 --&gt; 00:22:15,589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With the new pattern of implementation,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455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00:22:15,776 --&gt; 00:22:19,289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coverage was larger,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456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00:22:19,489 --&gt; 00:22:22,501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80 percent, around 81 percent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457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00:22:22,701 --&gt; 00:22:27,976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compared to coverage in the district where the old pattern was used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458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00:22:28,176 --&gt; 00:22:30,164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which was 73 percent.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459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00:22:30,364 --&gt; 00:22:32,651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this difference too was....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460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00:22:32,851 --&gt; 00:22:34,376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It too was statistically significant.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461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00:22:34,576 --&gt; 00:22:37,314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Yes, I still have a question for you: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462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00:22:37,514 --&gt; 00:22:39,239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when did the study take place,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463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00:22:39,439 --&gt; 00:22:44,851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as for us it's important to know when it took place</w:t>
      </w:r>
      <w:del w:id="732" w:author="Isabel.b" w:date="2017-08-27T08:06:00Z">
        <w:r w:rsidRPr="007415A9" w:rsidDel="00B229B0">
          <w:rPr>
            <w:rFonts w:ascii="Courier New" w:hAnsi="Courier New" w:cs="Courier New"/>
          </w:rPr>
          <w:delText>?</w:delText>
        </w:r>
      </w:del>
      <w:ins w:id="733" w:author="Isabel.b" w:date="2017-08-27T08:06:00Z">
        <w:r w:rsidR="00B229B0">
          <w:rPr>
            <w:rFonts w:ascii="Courier New" w:hAnsi="Courier New" w:cs="Courier New"/>
          </w:rPr>
          <w:t>.</w:t>
        </w:r>
      </w:ins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464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00:22:45,039 --&gt; 00:22:48,676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Well... the study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465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lastRenderedPageBreak/>
        <w:t>00:22:48,876 --&gt; 00:22:51,376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took place last year, in 2015,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466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00:22:51,576 --&gt; 00:22:55,676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from October to December</w:t>
      </w:r>
      <w:del w:id="734" w:author="Isabel.b" w:date="2017-08-27T08:07:00Z">
        <w:r w:rsidRPr="007415A9" w:rsidDel="00B229B0">
          <w:rPr>
            <w:rFonts w:ascii="Courier New" w:hAnsi="Courier New" w:cs="Courier New"/>
          </w:rPr>
          <w:delText>.</w:delText>
        </w:r>
      </w:del>
      <w:ins w:id="735" w:author="Isabel.b" w:date="2017-08-27T08:07:00Z">
        <w:r w:rsidR="00B229B0">
          <w:rPr>
            <w:rFonts w:ascii="Courier New" w:hAnsi="Courier New" w:cs="Courier New"/>
          </w:rPr>
          <w:t xml:space="preserve"> </w:t>
        </w:r>
      </w:ins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467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00:22:55,876 --&gt; 00:22:58,114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in 2015.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468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00:22:59,851 --&gt; 00:23:05,089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The results were already available in January,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469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00:23:05,351 --&gt; 00:23:12,164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for a more exhaustive, careful analysis, to follow with new steps.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470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00:23:12,376 --&gt; 00:23:15,114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That's true. So, what are the next steps?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471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00:23:15,314 --&gt; 00:23:17,114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With these results,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472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00:23:17,314 --&gt; 00:23:19,364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we have already had a process of socialization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473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00:23:19,564 --&gt; 00:23:22,114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with the Health Ministry,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474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00:23:22,314 --&gt; 00:23:27,126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with various actors active in the process of distribution,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475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00:23:27,326 --&gt; 00:23:29,651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from both the provinces and the districts involved,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476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00:23:29,851 --&gt; 00:23:35,901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and this new strategy was adopted by the Health Ministry,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477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00:23:36,101 --&gt; 00:23:40,164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in view of a massive distribution of bed nets at the national level.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478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00:23:40,351 --&gt; 00:23:45,826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A first phase will take place on a large scale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479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00:23:46,001 --&gt; 00:23:48,639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in one of the provinces of North Mozambique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480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00:23:48,839 --&gt; 00:23:50,851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more precisely in the province of Nampula,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481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00:23:51,051 --&gt; 00:23:54,826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which is planned for this year, in 2016.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482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00:23:55,026 --&gt; 00:23:57,364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Very well. So, I want to thank everybody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483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00:23:57,564 --&gt; 00:24:01,564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for being with us today.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484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00:24:01,726 --&gt; 00:24:06,589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 xml:space="preserve">We're  going to close this cycle of MOOC </w:t>
      </w:r>
      <w:ins w:id="736" w:author="Isabel.b" w:date="2017-08-27T08:07:00Z">
        <w:r w:rsidR="00B229B0">
          <w:rPr>
            <w:rFonts w:ascii="Courier New" w:hAnsi="Courier New" w:cs="Courier New"/>
          </w:rPr>
          <w:t>Mod</w:t>
        </w:r>
      </w:ins>
      <w:ins w:id="737" w:author="Isabel.b" w:date="2017-08-27T08:08:00Z">
        <w:r w:rsidR="00B229B0">
          <w:rPr>
            <w:rFonts w:ascii="Courier New" w:hAnsi="Courier New" w:cs="Courier New"/>
          </w:rPr>
          <w:t>u</w:t>
        </w:r>
      </w:ins>
      <w:ins w:id="738" w:author="Isabel.b" w:date="2017-08-27T08:07:00Z">
        <w:r w:rsidR="00B229B0">
          <w:rPr>
            <w:rFonts w:ascii="Courier New" w:hAnsi="Courier New" w:cs="Courier New"/>
          </w:rPr>
          <w:t xml:space="preserve">le </w:t>
        </w:r>
      </w:ins>
      <w:r w:rsidRPr="007415A9">
        <w:rPr>
          <w:rFonts w:ascii="Courier New" w:hAnsi="Courier New" w:cs="Courier New"/>
        </w:rPr>
        <w:t>number 3,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485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00:24:06,789 --&gt; 00:24:09,526</w:t>
      </w:r>
    </w:p>
    <w:p w:rsidR="006A593D" w:rsidRDefault="006A593D" w:rsidP="006A593D">
      <w:pPr>
        <w:pStyle w:val="Textebrut"/>
        <w:rPr>
          <w:rFonts w:ascii="Courier New" w:hAnsi="Courier New" w:cs="Courier New"/>
        </w:rPr>
      </w:pPr>
      <w:r w:rsidRPr="007415A9">
        <w:rPr>
          <w:rFonts w:ascii="Courier New" w:hAnsi="Courier New" w:cs="Courier New"/>
        </w:rPr>
        <w:t>I hope you've enjoyed it, and see you soon.</w:t>
      </w:r>
    </w:p>
    <w:p w:rsidR="006A593D" w:rsidRDefault="006A593D" w:rsidP="006A593D">
      <w:pPr>
        <w:pStyle w:val="Textebrut"/>
        <w:rPr>
          <w:rFonts w:ascii="Courier New" w:hAnsi="Courier New" w:cs="Courier New"/>
        </w:rPr>
      </w:pPr>
    </w:p>
    <w:p w:rsidR="006A593D" w:rsidRDefault="00894CA5" w:rsidP="006A593D">
      <w:pPr>
        <w:pStyle w:val="Textebrut"/>
        <w:rPr>
          <w:rFonts w:ascii="Courier New" w:hAnsi="Courier New" w:cs="Courier New"/>
        </w:rPr>
      </w:pPr>
      <w:hyperlink r:id="rId69" w:history="1">
        <w:r w:rsidR="006A593D" w:rsidRPr="00B00895">
          <w:rPr>
            <w:rStyle w:val="Lienhypertexte"/>
            <w:rFonts w:ascii="Courier New" w:hAnsi="Courier New" w:cs="Courier New"/>
          </w:rPr>
          <w:t>https://www.tdrmooc.org/courses/course-v1:TDR+IR+2016/courseware/e3524f7df8814f0db55058c4356eb3b1/344f2908266541e48e6fe4cb666a2d51/?child=first</w:t>
        </w:r>
      </w:hyperlink>
    </w:p>
    <w:p w:rsidR="006A593D" w:rsidRDefault="006A593D" w:rsidP="006A593D">
      <w:pPr>
        <w:pStyle w:val="Textebrut"/>
        <w:rPr>
          <w:rFonts w:ascii="Courier New" w:hAnsi="Courier New" w:cs="Courier New"/>
        </w:rPr>
      </w:pPr>
    </w:p>
    <w:p w:rsidR="006A593D" w:rsidRDefault="00894CA5" w:rsidP="006A593D">
      <w:hyperlink r:id="rId70" w:history="1">
        <w:r w:rsidR="006A593D">
          <w:rPr>
            <w:rStyle w:val="Lienhypertexte"/>
            <w:rFonts w:ascii="inherit" w:hAnsi="inherit"/>
            <w:color w:val="0075B4"/>
          </w:rPr>
          <w:t>Course</w:t>
        </w:r>
      </w:hyperlink>
      <w:r w:rsidR="006A593D">
        <w:t>  </w:t>
      </w:r>
      <w:hyperlink r:id="rId71" w:anchor="block-v1:TDR+IR+2016+type@chapter+block@e3524f7df8814f0db55058c4356eb3b1" w:history="1">
        <w:r w:rsidR="006A593D">
          <w:rPr>
            <w:rStyle w:val="Lienhypertexte"/>
            <w:rFonts w:ascii="inherit" w:hAnsi="inherit"/>
            <w:color w:val="0075B4"/>
          </w:rPr>
          <w:t>Module 3: Designing Implementation Strategies</w:t>
        </w:r>
      </w:hyperlink>
      <w:r w:rsidR="006A593D">
        <w:t>  </w:t>
      </w:r>
      <w:hyperlink r:id="rId72" w:anchor="block-v1:TDR+IR+2016+type@sequential+block@344f2908266541e48e6fe4cb666a2d51" w:history="1">
        <w:r w:rsidR="006A593D">
          <w:rPr>
            <w:rStyle w:val="Lienhypertexte"/>
            <w:rFonts w:ascii="inherit" w:hAnsi="inherit"/>
            <w:color w:val="0075B4"/>
          </w:rPr>
          <w:t>Conclusion</w:t>
        </w:r>
      </w:hyperlink>
      <w:r w:rsidR="006A593D">
        <w:t>  </w:t>
      </w:r>
      <w:r w:rsidR="006A593D">
        <w:rPr>
          <w:rStyle w:val="nav-item"/>
          <w:rFonts w:ascii="inherit" w:hAnsi="inherit"/>
        </w:rPr>
        <w:t>What you have learned</w:t>
      </w:r>
    </w:p>
    <w:p w:rsidR="006A593D" w:rsidRDefault="006A593D" w:rsidP="006A593D">
      <w:r>
        <w:t> </w:t>
      </w:r>
      <w:r>
        <w:rPr>
          <w:rFonts w:ascii="inherit" w:hAnsi="inherit"/>
        </w:rPr>
        <w:t>Previous</w:t>
      </w:r>
    </w:p>
    <w:p w:rsidR="006A593D" w:rsidRDefault="006A593D" w:rsidP="006A593D">
      <w:pPr>
        <w:numPr>
          <w:ilvl w:val="0"/>
          <w:numId w:val="25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other </w:t>
      </w:r>
      <w:r>
        <w:rPr>
          <w:rFonts w:ascii="Verdana" w:hAnsi="Verdana"/>
          <w:color w:val="FFFFFF"/>
        </w:rPr>
        <w:t>What you have learned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6A593D" w:rsidRDefault="006A593D" w:rsidP="006A593D">
      <w:pPr>
        <w:spacing w:line="240" w:lineRule="auto"/>
        <w:rPr>
          <w:rFonts w:ascii="Times New Roman" w:hAnsi="Times New Roman"/>
        </w:rPr>
      </w:pPr>
      <w:r>
        <w:rPr>
          <w:rFonts w:ascii="inherit" w:hAnsi="inherit"/>
        </w:rPr>
        <w:t>Next</w:t>
      </w:r>
      <w:r>
        <w:t> </w:t>
      </w:r>
    </w:p>
    <w:p w:rsidR="006A593D" w:rsidRDefault="006A593D" w:rsidP="006A593D">
      <w:pPr>
        <w:pStyle w:val="Titre2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t>What you have learned</w:t>
      </w:r>
    </w:p>
    <w:p w:rsidR="006A593D" w:rsidRDefault="006A593D" w:rsidP="006A593D">
      <w:pPr>
        <w:rPr>
          <w:rFonts w:ascii="Times New Roman" w:hAnsi="Times New Roman"/>
        </w:rPr>
      </w:pPr>
      <w:r>
        <w:t> </w:t>
      </w:r>
      <w:r>
        <w:rPr>
          <w:rStyle w:val="bookmark-text"/>
          <w:rFonts w:ascii="inherit" w:hAnsi="inherit"/>
        </w:rPr>
        <w:t>Bookmark this page</w:t>
      </w:r>
    </w:p>
    <w:p w:rsidR="006A593D" w:rsidRDefault="006A593D" w:rsidP="006A593D">
      <w:pPr>
        <w:pStyle w:val="Titre3"/>
        <w:spacing w:before="0" w:beforeAutospacing="0" w:after="150" w:afterAutospacing="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Style w:val="lev"/>
          <w:rFonts w:ascii="Verdana" w:hAnsi="Verdana"/>
          <w:b/>
          <w:bCs/>
          <w:color w:val="3C3C3C"/>
          <w:sz w:val="29"/>
          <w:szCs w:val="29"/>
        </w:rPr>
        <w:t>What you have learned</w:t>
      </w:r>
    </w:p>
    <w:p w:rsidR="006A593D" w:rsidRDefault="006A593D" w:rsidP="006A593D">
      <w:pPr>
        <w:numPr>
          <w:ilvl w:val="0"/>
          <w:numId w:val="26"/>
        </w:numPr>
        <w:spacing w:before="100" w:beforeAutospacing="1" w:after="170" w:line="336" w:lineRule="atLeast"/>
        <w:ind w:left="0"/>
        <w:rPr>
          <w:rFonts w:ascii="Times New Roman" w:hAnsi="Times New Roman"/>
          <w:color w:val="3C3C3C"/>
          <w:sz w:val="24"/>
          <w:szCs w:val="24"/>
        </w:rPr>
      </w:pPr>
      <w:r>
        <w:rPr>
          <w:color w:val="3C3C3C"/>
        </w:rPr>
        <w:t xml:space="preserve">There are different types of implementation strategies: </w:t>
      </w:r>
      <w:del w:id="739" w:author="Isabel.b" w:date="2017-08-28T06:03:00Z">
        <w:r w:rsidDel="009A667D">
          <w:rPr>
            <w:color w:val="3C3C3C"/>
          </w:rPr>
          <w:delText>Single</w:delText>
        </w:r>
      </w:del>
      <w:ins w:id="740" w:author="Isabel.b" w:date="2017-08-28T06:03:00Z">
        <w:r w:rsidR="009A667D">
          <w:rPr>
            <w:color w:val="3C3C3C"/>
          </w:rPr>
          <w:t>single</w:t>
        </w:r>
      </w:ins>
      <w:r>
        <w:rPr>
          <w:color w:val="3C3C3C"/>
        </w:rPr>
        <w:t>-component and multi-faceted strategies.</w:t>
      </w:r>
    </w:p>
    <w:p w:rsidR="006A593D" w:rsidRDefault="006A593D" w:rsidP="006A593D">
      <w:pPr>
        <w:numPr>
          <w:ilvl w:val="0"/>
          <w:numId w:val="26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>Strategies can be grouped in terms of the actors or stakeholders using them.</w:t>
      </w:r>
    </w:p>
    <w:p w:rsidR="006A593D" w:rsidRDefault="006A593D" w:rsidP="006A593D">
      <w:pPr>
        <w:numPr>
          <w:ilvl w:val="0"/>
          <w:numId w:val="26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lastRenderedPageBreak/>
        <w:t xml:space="preserve">To start with, strategies must be designed using </w:t>
      </w:r>
      <w:del w:id="741" w:author="Isabel.b" w:date="2017-08-28T06:03:00Z">
        <w:r w:rsidDel="009A667D">
          <w:rPr>
            <w:color w:val="3C3C3C"/>
          </w:rPr>
          <w:delText xml:space="preserve">5 </w:delText>
        </w:r>
      </w:del>
      <w:ins w:id="742" w:author="Isabel.b" w:date="2017-08-28T06:03:00Z">
        <w:r w:rsidR="009A667D">
          <w:rPr>
            <w:color w:val="3C3C3C"/>
          </w:rPr>
          <w:t xml:space="preserve">five </w:t>
        </w:r>
      </w:ins>
      <w:r>
        <w:rPr>
          <w:color w:val="3C3C3C"/>
        </w:rPr>
        <w:t>important dimensions: actors</w:t>
      </w:r>
      <w:del w:id="743" w:author="Isabel.b" w:date="2017-08-28T06:04:00Z">
        <w:r w:rsidDel="009A667D">
          <w:rPr>
            <w:color w:val="3C3C3C"/>
          </w:rPr>
          <w:delText xml:space="preserve">; </w:delText>
        </w:r>
      </w:del>
      <w:ins w:id="744" w:author="Isabel.b" w:date="2017-08-28T06:04:00Z">
        <w:r w:rsidR="009A667D">
          <w:rPr>
            <w:color w:val="3C3C3C"/>
          </w:rPr>
          <w:t xml:space="preserve">, </w:t>
        </w:r>
      </w:ins>
      <w:r>
        <w:rPr>
          <w:color w:val="3C3C3C"/>
        </w:rPr>
        <w:t>actions</w:t>
      </w:r>
      <w:del w:id="745" w:author="Isabel.b" w:date="2017-08-28T06:04:00Z">
        <w:r w:rsidDel="009A667D">
          <w:rPr>
            <w:color w:val="3C3C3C"/>
          </w:rPr>
          <w:delText xml:space="preserve">; </w:delText>
        </w:r>
      </w:del>
      <w:ins w:id="746" w:author="Isabel.b" w:date="2017-08-28T06:04:00Z">
        <w:r w:rsidR="009A667D">
          <w:rPr>
            <w:color w:val="3C3C3C"/>
          </w:rPr>
          <w:t xml:space="preserve">, </w:t>
        </w:r>
      </w:ins>
      <w:r>
        <w:rPr>
          <w:color w:val="3C3C3C"/>
        </w:rPr>
        <w:t>action targets</w:t>
      </w:r>
      <w:del w:id="747" w:author="Isabel.b" w:date="2017-08-28T06:05:00Z">
        <w:r w:rsidDel="009A667D">
          <w:rPr>
            <w:color w:val="3C3C3C"/>
          </w:rPr>
          <w:delText xml:space="preserve">; </w:delText>
        </w:r>
      </w:del>
      <w:ins w:id="748" w:author="Isabel.b" w:date="2017-08-28T06:05:00Z">
        <w:r w:rsidR="009A667D">
          <w:rPr>
            <w:color w:val="3C3C3C"/>
          </w:rPr>
          <w:t xml:space="preserve">, </w:t>
        </w:r>
      </w:ins>
      <w:del w:id="749" w:author="Isabel.b" w:date="2017-08-28T06:05:00Z">
        <w:r w:rsidDel="009A667D">
          <w:rPr>
            <w:color w:val="3C3C3C"/>
          </w:rPr>
          <w:delText xml:space="preserve">temporality </w:delText>
        </w:r>
      </w:del>
      <w:ins w:id="750" w:author="Isabel.b" w:date="2017-08-28T06:05:00Z">
        <w:r w:rsidR="009A667D">
          <w:rPr>
            <w:color w:val="3C3C3C"/>
          </w:rPr>
          <w:t xml:space="preserve">, </w:t>
        </w:r>
      </w:ins>
      <w:r>
        <w:rPr>
          <w:color w:val="3C3C3C"/>
        </w:rPr>
        <w:t>and dose.</w:t>
      </w:r>
    </w:p>
    <w:p w:rsidR="006A593D" w:rsidRDefault="006A593D" w:rsidP="006A593D">
      <w:pPr>
        <w:numPr>
          <w:ilvl w:val="0"/>
          <w:numId w:val="26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color w:val="3C3C3C"/>
        </w:rPr>
        <w:t xml:space="preserve">The research design should be determined by the research question and the strength of evidence it is </w:t>
      </w:r>
      <w:r w:rsidR="00894CA5" w:rsidRPr="00894CA5">
        <w:rPr>
          <w:color w:val="3C3C3C"/>
          <w:highlight w:val="cyan"/>
          <w:rPrChange w:id="751" w:author="Isabel.b" w:date="2017-08-28T06:05:00Z">
            <w:rPr>
              <w:color w:val="3C3C3C"/>
            </w:rPr>
          </w:rPrChange>
        </w:rPr>
        <w:t>feasible</w:t>
      </w:r>
      <w:r>
        <w:rPr>
          <w:color w:val="3C3C3C"/>
        </w:rPr>
        <w:t xml:space="preserve"> </w:t>
      </w:r>
      <w:ins w:id="752" w:author="Isabel.b" w:date="2017-08-28T06:05:00Z">
        <w:del w:id="753" w:author="Edith Certain" w:date="2017-09-18T16:19:00Z">
          <w:r w:rsidR="009A667D" w:rsidDel="00BB5A8D">
            <w:rPr>
              <w:color w:val="3C3C3C"/>
            </w:rPr>
            <w:delText>likely?</w:delText>
          </w:r>
        </w:del>
        <w:r w:rsidR="009A667D">
          <w:rPr>
            <w:color w:val="3C3C3C"/>
          </w:rPr>
          <w:t xml:space="preserve"> </w:t>
        </w:r>
      </w:ins>
      <w:r>
        <w:rPr>
          <w:color w:val="3C3C3C"/>
        </w:rPr>
        <w:t>to achieve.</w:t>
      </w:r>
    </w:p>
    <w:p w:rsidR="006A593D" w:rsidRDefault="006A593D" w:rsidP="006A593D">
      <w:pPr>
        <w:numPr>
          <w:ilvl w:val="0"/>
          <w:numId w:val="26"/>
        </w:numPr>
        <w:spacing w:before="100" w:beforeAutospacing="1" w:after="170" w:line="336" w:lineRule="atLeast"/>
        <w:ind w:left="0"/>
        <w:rPr>
          <w:color w:val="3C3C3C"/>
        </w:rPr>
      </w:pPr>
    </w:p>
    <w:p w:rsidR="006A593D" w:rsidRDefault="00894CA5" w:rsidP="006A593D">
      <w:pPr>
        <w:pStyle w:val="Textebrut"/>
        <w:rPr>
          <w:rFonts w:ascii="Courier New" w:hAnsi="Courier New" w:cs="Courier New"/>
        </w:rPr>
      </w:pPr>
      <w:hyperlink r:id="rId73" w:history="1">
        <w:r w:rsidR="006A593D" w:rsidRPr="00B00895">
          <w:rPr>
            <w:rStyle w:val="Lienhypertexte"/>
            <w:rFonts w:ascii="Courier New" w:hAnsi="Courier New" w:cs="Courier New"/>
          </w:rPr>
          <w:t>https://www.tdrmooc.org/courses/course-v1:TDR+IR+2016/courseware/e3524f7df8814f0db55058c4356eb3b1/84768a6940394a8b8dce50461bae6463/?child=first</w:t>
        </w:r>
      </w:hyperlink>
    </w:p>
    <w:p w:rsidR="006A593D" w:rsidRDefault="00894CA5" w:rsidP="006A593D">
      <w:hyperlink r:id="rId74" w:history="1">
        <w:r w:rsidR="006A593D">
          <w:rPr>
            <w:rStyle w:val="Lienhypertexte"/>
            <w:rFonts w:ascii="inherit" w:hAnsi="inherit"/>
            <w:color w:val="0075B4"/>
          </w:rPr>
          <w:t>Course</w:t>
        </w:r>
      </w:hyperlink>
      <w:r w:rsidR="006A593D">
        <w:t>  </w:t>
      </w:r>
      <w:hyperlink r:id="rId75" w:anchor="block-v1:TDR+IR+2016+type@chapter+block@e3524f7df8814f0db55058c4356eb3b1" w:history="1">
        <w:r w:rsidR="006A593D">
          <w:rPr>
            <w:rStyle w:val="Lienhypertexte"/>
            <w:rFonts w:ascii="inherit" w:hAnsi="inherit"/>
            <w:color w:val="0075B4"/>
          </w:rPr>
          <w:t>Module 3: Designing Implementation Strategies</w:t>
        </w:r>
      </w:hyperlink>
      <w:r w:rsidR="006A593D">
        <w:t>  </w:t>
      </w:r>
      <w:hyperlink r:id="rId76" w:anchor="block-v1:TDR+IR+2016+type@sequential+block@84768a6940394a8b8dce50461bae6463" w:history="1">
        <w:r w:rsidR="006A593D">
          <w:rPr>
            <w:rStyle w:val="Lienhypertexte"/>
            <w:rFonts w:ascii="inherit" w:hAnsi="inherit"/>
            <w:color w:val="0075B4"/>
          </w:rPr>
          <w:t>Assessment</w:t>
        </w:r>
      </w:hyperlink>
      <w:r w:rsidR="006A593D">
        <w:t>  </w:t>
      </w:r>
      <w:r w:rsidR="006A593D">
        <w:rPr>
          <w:rStyle w:val="nav-item"/>
          <w:rFonts w:ascii="inherit" w:hAnsi="inherit"/>
        </w:rPr>
        <w:t>Assessment</w:t>
      </w:r>
    </w:p>
    <w:p w:rsidR="006A593D" w:rsidRDefault="006A593D" w:rsidP="006A593D">
      <w:r>
        <w:t> </w:t>
      </w:r>
      <w:r>
        <w:rPr>
          <w:rFonts w:ascii="inherit" w:hAnsi="inherit"/>
        </w:rPr>
        <w:t>Previous</w:t>
      </w:r>
    </w:p>
    <w:p w:rsidR="006A593D" w:rsidRDefault="006A593D" w:rsidP="006A593D">
      <w:pPr>
        <w:numPr>
          <w:ilvl w:val="0"/>
          <w:numId w:val="27"/>
        </w:numPr>
        <w:pBdr>
          <w:top w:val="single" w:sz="6" w:space="0" w:color="C8C8C8"/>
        </w:pBdr>
        <w:shd w:val="clear" w:color="auto" w:fill="333333"/>
        <w:spacing w:beforeAutospacing="1" w:after="0" w:afterAutospacing="1" w:line="340" w:lineRule="atLeast"/>
        <w:ind w:left="0"/>
        <w:rPr>
          <w:rFonts w:ascii="Verdana" w:hAnsi="Verdana"/>
          <w:color w:val="FFFFFF"/>
        </w:rPr>
      </w:pP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problem </w:t>
      </w:r>
      <w:r>
        <w:rPr>
          <w:rFonts w:ascii="Verdana" w:hAnsi="Verdana"/>
          <w:color w:val="FFFFFF"/>
        </w:rPr>
        <w:t>Assessment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 </w:t>
      </w:r>
    </w:p>
    <w:p w:rsidR="006A593D" w:rsidRDefault="006A593D" w:rsidP="006A593D">
      <w:pPr>
        <w:spacing w:line="240" w:lineRule="auto"/>
        <w:rPr>
          <w:rFonts w:ascii="Times New Roman" w:hAnsi="Times New Roman"/>
        </w:rPr>
      </w:pPr>
      <w:r>
        <w:rPr>
          <w:rFonts w:ascii="inherit" w:hAnsi="inherit"/>
        </w:rPr>
        <w:t>Next</w:t>
      </w:r>
      <w:r>
        <w:t> </w:t>
      </w:r>
    </w:p>
    <w:p w:rsidR="006A593D" w:rsidRDefault="006A593D" w:rsidP="006A593D">
      <w:pPr>
        <w:pStyle w:val="Titre2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t>Assessment</w:t>
      </w:r>
    </w:p>
    <w:p w:rsidR="006A593D" w:rsidRDefault="006A593D" w:rsidP="006A593D">
      <w:pPr>
        <w:rPr>
          <w:rFonts w:ascii="Times New Roman" w:hAnsi="Times New Roman"/>
        </w:rPr>
      </w:pPr>
      <w:r>
        <w:t> </w:t>
      </w:r>
      <w:r>
        <w:rPr>
          <w:rStyle w:val="bookmark-text"/>
          <w:rFonts w:ascii="inherit" w:hAnsi="inherit"/>
        </w:rPr>
        <w:t>Bookmark this page</w:t>
      </w:r>
    </w:p>
    <w:p w:rsidR="006A593D" w:rsidRDefault="006A593D" w:rsidP="006A593D">
      <w:pPr>
        <w:pStyle w:val="NormalWeb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Style w:val="lev"/>
          <w:rFonts w:ascii="Verdana" w:hAnsi="Verdana"/>
          <w:color w:val="3C3C3C"/>
        </w:rPr>
        <w:t>Learning goals</w:t>
      </w:r>
      <w:r>
        <w:rPr>
          <w:rFonts w:ascii="Verdana" w:hAnsi="Verdana"/>
          <w:color w:val="3C3C3C"/>
        </w:rPr>
        <w:t>:</w:t>
      </w:r>
    </w:p>
    <w:p w:rsidR="006A593D" w:rsidRDefault="006A593D" w:rsidP="006A593D">
      <w:pPr>
        <w:numPr>
          <w:ilvl w:val="0"/>
          <w:numId w:val="28"/>
        </w:numPr>
        <w:spacing w:before="100" w:beforeAutospacing="1" w:after="170" w:line="336" w:lineRule="atLeast"/>
        <w:ind w:left="0"/>
        <w:rPr>
          <w:rFonts w:ascii="Times New Roman" w:hAnsi="Times New Roman"/>
          <w:color w:val="3C3C3C"/>
        </w:rPr>
      </w:pPr>
      <w:r>
        <w:rPr>
          <w:rFonts w:ascii="inherit" w:hAnsi="inherit"/>
          <w:color w:val="3C3C3C"/>
        </w:rPr>
        <w:t>Identify different types of implementation strategies</w:t>
      </w:r>
    </w:p>
    <w:p w:rsidR="006A593D" w:rsidRDefault="006A593D" w:rsidP="006A593D">
      <w:pPr>
        <w:numPr>
          <w:ilvl w:val="0"/>
          <w:numId w:val="28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rFonts w:ascii="inherit" w:hAnsi="inherit"/>
          <w:color w:val="3C3C3C"/>
        </w:rPr>
        <w:t>Specify the different types of implementation strategies</w:t>
      </w:r>
    </w:p>
    <w:p w:rsidR="006A593D" w:rsidRDefault="006A593D" w:rsidP="006A593D">
      <w:pPr>
        <w:numPr>
          <w:ilvl w:val="0"/>
          <w:numId w:val="28"/>
        </w:numPr>
        <w:spacing w:before="100" w:beforeAutospacing="1" w:after="170" w:line="336" w:lineRule="atLeast"/>
        <w:ind w:left="0"/>
        <w:rPr>
          <w:color w:val="3C3C3C"/>
        </w:rPr>
      </w:pPr>
      <w:r>
        <w:rPr>
          <w:rFonts w:ascii="inherit" w:hAnsi="inherit"/>
          <w:color w:val="3C3C3C"/>
        </w:rPr>
        <w:t>Use these concepts in real-life examples related to diseases of poverty</w:t>
      </w:r>
    </w:p>
    <w:p w:rsidR="006A593D" w:rsidRDefault="006A593D" w:rsidP="006A593D">
      <w:pPr>
        <w:pStyle w:val="NormalWeb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Style w:val="lev"/>
          <w:rFonts w:ascii="Verdana" w:hAnsi="Verdana"/>
          <w:color w:val="3C3C3C"/>
        </w:rPr>
        <w:t>Please review the selected paper carefully and answer four questions</w:t>
      </w:r>
      <w:r>
        <w:rPr>
          <w:rFonts w:ascii="Verdana" w:hAnsi="Verdana"/>
          <w:color w:val="3C3C3C"/>
        </w:rPr>
        <w:t>: </w:t>
      </w:r>
    </w:p>
    <w:p w:rsidR="006A593D" w:rsidRDefault="00894CA5" w:rsidP="006A593D">
      <w:pPr>
        <w:pStyle w:val="NormalWeb"/>
        <w:spacing w:before="300" w:beforeAutospacing="0" w:after="340" w:afterAutospacing="0"/>
        <w:rPr>
          <w:rFonts w:ascii="Verdana" w:hAnsi="Verdana"/>
          <w:color w:val="3C3C3C"/>
        </w:rPr>
      </w:pPr>
      <w:hyperlink r:id="rId77" w:tgtFrame="[object Object]" w:history="1">
        <w:r w:rsidR="006A593D">
          <w:rPr>
            <w:rStyle w:val="Lienhypertexte"/>
            <w:rFonts w:ascii="inherit" w:hAnsi="inherit"/>
            <w:b/>
            <w:bCs/>
            <w:color w:val="0079BC"/>
          </w:rPr>
          <w:t>Community-directed interventions for priority health problems in Africa: results of a multicountry study</w:t>
        </w:r>
      </w:hyperlink>
      <w:r w:rsidR="006A593D">
        <w:rPr>
          <w:rFonts w:ascii="Verdana" w:hAnsi="Verdana"/>
          <w:color w:val="3C3C3C"/>
        </w:rPr>
        <w:t xml:space="preserve">. </w:t>
      </w:r>
      <w:r w:rsidRPr="00894CA5">
        <w:rPr>
          <w:rFonts w:ascii="Verdana" w:hAnsi="Verdana"/>
          <w:i/>
          <w:color w:val="3C3C3C"/>
          <w:rPrChange w:id="754" w:author="Isabel.b" w:date="2017-09-01T04:35:00Z">
            <w:rPr>
              <w:rFonts w:ascii="Verdana" w:hAnsi="Verdana"/>
              <w:color w:val="3C3C3C"/>
            </w:rPr>
          </w:rPrChange>
        </w:rPr>
        <w:t>Bull</w:t>
      </w:r>
      <w:ins w:id="755" w:author="Isabel.b" w:date="2017-09-01T04:34:00Z">
        <w:r w:rsidRPr="00894CA5">
          <w:rPr>
            <w:rFonts w:ascii="Verdana" w:hAnsi="Verdana"/>
            <w:i/>
            <w:color w:val="3C3C3C"/>
            <w:rPrChange w:id="756" w:author="Isabel.b" w:date="2017-09-01T04:35:00Z">
              <w:rPr>
                <w:rFonts w:ascii="Verdana" w:hAnsi="Verdana"/>
                <w:color w:val="3C3C3C"/>
              </w:rPr>
            </w:rPrChange>
          </w:rPr>
          <w:t>etin of the</w:t>
        </w:r>
      </w:ins>
      <w:r w:rsidRPr="00894CA5">
        <w:rPr>
          <w:rFonts w:ascii="Verdana" w:hAnsi="Verdana"/>
          <w:i/>
          <w:color w:val="3C3C3C"/>
          <w:rPrChange w:id="757" w:author="Isabel.b" w:date="2017-09-01T04:35:00Z">
            <w:rPr>
              <w:rFonts w:ascii="Verdana" w:hAnsi="Verdana"/>
              <w:color w:val="3C3C3C"/>
            </w:rPr>
          </w:rPrChange>
        </w:rPr>
        <w:t xml:space="preserve"> World Health Organ</w:t>
      </w:r>
      <w:ins w:id="758" w:author="Isabel.b" w:date="2017-09-01T04:35:00Z">
        <w:r w:rsidRPr="00894CA5">
          <w:rPr>
            <w:rFonts w:ascii="Verdana" w:hAnsi="Verdana"/>
            <w:i/>
            <w:color w:val="3C3C3C"/>
            <w:rPrChange w:id="759" w:author="Isabel.b" w:date="2017-09-01T04:35:00Z">
              <w:rPr>
                <w:rFonts w:ascii="Verdana" w:hAnsi="Verdana"/>
                <w:color w:val="3C3C3C"/>
              </w:rPr>
            </w:rPrChange>
          </w:rPr>
          <w:t>ization</w:t>
        </w:r>
        <w:r w:rsidRPr="00894CA5">
          <w:rPr>
            <w:rFonts w:ascii="Verdana" w:hAnsi="Verdana"/>
            <w:color w:val="3C3C3C"/>
            <w:rPrChange w:id="760" w:author="Isabel.b" w:date="2017-09-01T04:35:00Z">
              <w:rPr>
                <w:rFonts w:ascii="Verdana" w:hAnsi="Verdana"/>
                <w:i/>
                <w:color w:val="3C3C3C"/>
              </w:rPr>
            </w:rPrChange>
          </w:rPr>
          <w:t>,</w:t>
        </w:r>
      </w:ins>
      <w:r w:rsidR="006A593D">
        <w:rPr>
          <w:rFonts w:ascii="Verdana" w:hAnsi="Verdana"/>
          <w:color w:val="3C3C3C"/>
        </w:rPr>
        <w:t xml:space="preserve"> 2010</w:t>
      </w:r>
      <w:ins w:id="761" w:author="Isabel.b" w:date="2017-09-01T04:35:00Z">
        <w:r w:rsidR="00630F74">
          <w:rPr>
            <w:rFonts w:ascii="Verdana" w:hAnsi="Verdana"/>
            <w:color w:val="3C3C3C"/>
          </w:rPr>
          <w:t>,</w:t>
        </w:r>
      </w:ins>
      <w:r w:rsidR="006A593D">
        <w:rPr>
          <w:rFonts w:ascii="Verdana" w:hAnsi="Verdana"/>
          <w:color w:val="3C3C3C"/>
        </w:rPr>
        <w:t xml:space="preserve"> </w:t>
      </w:r>
      <w:del w:id="762" w:author="Isabel.b" w:date="2017-09-01T04:36:00Z">
        <w:r w:rsidR="006A593D" w:rsidDel="00630F74">
          <w:rPr>
            <w:rFonts w:ascii="Verdana" w:hAnsi="Verdana"/>
            <w:color w:val="3C3C3C"/>
          </w:rPr>
          <w:delText>Jul 1;</w:delText>
        </w:r>
      </w:del>
      <w:r w:rsidR="006A593D">
        <w:rPr>
          <w:rFonts w:ascii="Verdana" w:hAnsi="Verdana"/>
          <w:color w:val="3C3C3C"/>
        </w:rPr>
        <w:t>88(7):509-</w:t>
      </w:r>
      <w:ins w:id="763" w:author="Isabel.b" w:date="2017-09-01T04:36:00Z">
        <w:r w:rsidR="00630F74">
          <w:rPr>
            <w:rFonts w:ascii="Verdana" w:hAnsi="Verdana"/>
            <w:color w:val="3C3C3C"/>
          </w:rPr>
          <w:t>5</w:t>
        </w:r>
      </w:ins>
      <w:r w:rsidR="006A593D">
        <w:rPr>
          <w:rFonts w:ascii="Verdana" w:hAnsi="Verdana"/>
          <w:color w:val="3C3C3C"/>
        </w:rPr>
        <w:t>18. </w:t>
      </w:r>
    </w:p>
    <w:p w:rsidR="006A593D" w:rsidRDefault="006A593D" w:rsidP="006A593D">
      <w:pPr>
        <w:pStyle w:val="NormalWeb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Maximum grade: 100 points</w:t>
      </w:r>
    </w:p>
    <w:p w:rsidR="006A593D" w:rsidRDefault="006A593D" w:rsidP="006A593D">
      <w:pPr>
        <w:pStyle w:val="Titre3"/>
        <w:spacing w:before="0" w:beforeAutospacing="0" w:after="300" w:afterAutospacing="0" w:line="360" w:lineRule="atLeast"/>
        <w:textAlignment w:val="baseline"/>
        <w:rPr>
          <w:rFonts w:ascii="Helvetica" w:hAnsi="Helvetica" w:cs="Helvetica"/>
          <w:b w:val="0"/>
          <w:bCs w:val="0"/>
          <w:caps/>
          <w:color w:val="414141"/>
          <w:sz w:val="24"/>
          <w:szCs w:val="24"/>
        </w:rPr>
      </w:pPr>
      <w:r>
        <w:rPr>
          <w:rFonts w:ascii="Helvetica" w:hAnsi="Helvetica" w:cs="Helvetica"/>
          <w:b w:val="0"/>
          <w:bCs w:val="0"/>
          <w:caps/>
          <w:color w:val="414141"/>
          <w:sz w:val="24"/>
          <w:szCs w:val="24"/>
        </w:rPr>
        <w:t>PEER ASSESSMENT</w:t>
      </w:r>
    </w:p>
    <w:p w:rsidR="006A593D" w:rsidRDefault="006A593D" w:rsidP="006A593D">
      <w:pPr>
        <w:pStyle w:val="NormalWeb"/>
        <w:spacing w:before="0" w:beforeAutospacing="0" w:after="0" w:afterAutospacing="0" w:line="315" w:lineRule="atLeast"/>
        <w:textAlignment w:val="baseline"/>
        <w:rPr>
          <w:rFonts w:ascii="Verdana" w:hAnsi="Verdana" w:cs="Helvetica"/>
          <w:color w:val="414141"/>
          <w:sz w:val="21"/>
          <w:szCs w:val="21"/>
        </w:rPr>
      </w:pPr>
      <w:r>
        <w:rPr>
          <w:rFonts w:ascii="Verdana" w:hAnsi="Verdana" w:cs="Helvetica"/>
          <w:color w:val="414141"/>
          <w:sz w:val="21"/>
          <w:szCs w:val="21"/>
        </w:rPr>
        <w:t>This assignment has several steps. In the first step, you'll provide a response to the prompt. The other steps appear below the </w:t>
      </w:r>
      <w:r>
        <w:rPr>
          <w:rStyle w:val="lev"/>
          <w:rFonts w:ascii="Verdana" w:hAnsi="Verdana" w:cs="Helvetica"/>
          <w:color w:val="414141"/>
          <w:sz w:val="21"/>
          <w:szCs w:val="21"/>
          <w:bdr w:val="none" w:sz="0" w:space="0" w:color="auto" w:frame="1"/>
        </w:rPr>
        <w:t>Your Response</w:t>
      </w:r>
      <w:r>
        <w:rPr>
          <w:rFonts w:ascii="Verdana" w:hAnsi="Verdana" w:cs="Helvetica"/>
          <w:color w:val="414141"/>
          <w:sz w:val="21"/>
          <w:szCs w:val="21"/>
        </w:rPr>
        <w:t> field.</w:t>
      </w:r>
    </w:p>
    <w:p w:rsidR="006A593D" w:rsidRDefault="006A593D" w:rsidP="006A593D">
      <w:pPr>
        <w:pStyle w:val="Titre4"/>
        <w:keepNext w:val="0"/>
        <w:keepLines w:val="0"/>
        <w:numPr>
          <w:ilvl w:val="0"/>
          <w:numId w:val="29"/>
        </w:numPr>
        <w:shd w:val="clear" w:color="auto" w:fill="FFFFFF"/>
        <w:spacing w:before="0" w:beforeAutospacing="1" w:line="288" w:lineRule="atLeast"/>
        <w:ind w:left="0"/>
        <w:textAlignment w:val="baseline"/>
        <w:rPr>
          <w:rFonts w:ascii="Verdana" w:hAnsi="Verdana" w:cs="Arial"/>
          <w:b w:val="0"/>
          <w:bCs w:val="0"/>
          <w:color w:val="3C3C3C"/>
          <w:sz w:val="29"/>
          <w:szCs w:val="29"/>
        </w:rPr>
      </w:pPr>
      <w:r>
        <w:rPr>
          <w:rStyle w:val="steplabel"/>
          <w:rFonts w:ascii="Helvetica" w:hAnsi="Helvetica" w:cs="Helvetica"/>
          <w:color w:val="3C3C3C"/>
          <w:sz w:val="27"/>
          <w:szCs w:val="27"/>
          <w:bdr w:val="none" w:sz="0" w:space="0" w:color="auto" w:frame="1"/>
        </w:rPr>
        <w:t>Your Response</w:t>
      </w:r>
      <w:ins w:id="764" w:author="Isabel.b" w:date="2017-08-28T06:06:00Z">
        <w:r w:rsidR="009A667D">
          <w:rPr>
            <w:rStyle w:val="steplabel"/>
            <w:rFonts w:ascii="Helvetica" w:hAnsi="Helvetica" w:cs="Helvetica"/>
            <w:color w:val="3C3C3C"/>
            <w:sz w:val="27"/>
            <w:szCs w:val="27"/>
            <w:bdr w:val="none" w:sz="0" w:space="0" w:color="auto" w:frame="1"/>
          </w:rPr>
          <w:t xml:space="preserve"> </w:t>
        </w:r>
      </w:ins>
      <w:r>
        <w:rPr>
          <w:rStyle w:val="date"/>
          <w:rFonts w:ascii="inherit" w:hAnsi="inherit" w:cs="Helvetica"/>
          <w:b w:val="0"/>
          <w:bCs w:val="0"/>
          <w:color w:val="414141"/>
          <w:sz w:val="21"/>
          <w:szCs w:val="21"/>
          <w:bdr w:val="none" w:sz="0" w:space="0" w:color="auto" w:frame="1"/>
        </w:rPr>
        <w:t>due Dec 31, 2028 20:00 AST (in 11 years, 4 months)</w:t>
      </w:r>
      <w:r>
        <w:rPr>
          <w:rStyle w:val="copy"/>
          <w:rFonts w:ascii="Helvetica" w:hAnsi="Helvetica" w:cs="Helvetica"/>
          <w:caps/>
          <w:color w:val="FFFFFF"/>
          <w:sz w:val="18"/>
          <w:szCs w:val="18"/>
          <w:bdr w:val="none" w:sz="0" w:space="0" w:color="auto" w:frame="1"/>
          <w:shd w:val="clear" w:color="auto" w:fill="0075B4"/>
        </w:rPr>
        <w:t>IN PROGRESS</w:t>
      </w:r>
    </w:p>
    <w:p w:rsidR="006A593D" w:rsidRDefault="006A593D" w:rsidP="006A593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Verdana" w:hAnsi="Verdana" w:cs="Helvetica"/>
          <w:color w:val="414141"/>
        </w:rPr>
      </w:pPr>
      <w:r>
        <w:rPr>
          <w:rFonts w:ascii="Verdana" w:hAnsi="Verdana" w:cs="Helvetica"/>
          <w:color w:val="414141"/>
        </w:rPr>
        <w:lastRenderedPageBreak/>
        <w:t>Enter your response to the prompt. You can save your progress and return to complete your response at any time before the due date (</w:t>
      </w:r>
      <w:r>
        <w:rPr>
          <w:rStyle w:val="date"/>
          <w:rFonts w:ascii="inherit" w:eastAsiaTheme="majorEastAsia" w:hAnsi="inherit" w:cs="Helvetica"/>
          <w:color w:val="414141"/>
          <w:bdr w:val="none" w:sz="0" w:space="0" w:color="auto" w:frame="1"/>
        </w:rPr>
        <w:t>Sunday, Dec 31, 2028 20:00 AST</w:t>
      </w:r>
      <w:r>
        <w:rPr>
          <w:rFonts w:ascii="Verdana" w:hAnsi="Verdana" w:cs="Helvetica"/>
          <w:color w:val="414141"/>
        </w:rPr>
        <w:t>). </w:t>
      </w:r>
      <w:r>
        <w:rPr>
          <w:rStyle w:val="lev"/>
          <w:rFonts w:ascii="Verdana" w:hAnsi="Verdana" w:cs="Helvetica"/>
          <w:color w:val="414141"/>
          <w:bdr w:val="none" w:sz="0" w:space="0" w:color="auto" w:frame="1"/>
        </w:rPr>
        <w:t>After you submit your response, you cannot edit it</w:t>
      </w:r>
      <w:r>
        <w:rPr>
          <w:rFonts w:ascii="Verdana" w:hAnsi="Verdana" w:cs="Helvetica"/>
          <w:color w:val="414141"/>
        </w:rPr>
        <w:t>.</w:t>
      </w:r>
    </w:p>
    <w:p w:rsidR="006A593D" w:rsidRDefault="006A593D" w:rsidP="006A593D">
      <w:pPr>
        <w:pStyle w:val="z-Hautduformulaire"/>
      </w:pPr>
      <w:r>
        <w:t>Top of Form</w:t>
      </w:r>
    </w:p>
    <w:p w:rsidR="006A593D" w:rsidRDefault="006A593D" w:rsidP="006A593D">
      <w:pPr>
        <w:pStyle w:val="Titre5"/>
        <w:keepNext w:val="0"/>
        <w:keepLines w:val="0"/>
        <w:numPr>
          <w:ilvl w:val="1"/>
          <w:numId w:val="29"/>
        </w:numPr>
        <w:shd w:val="clear" w:color="auto" w:fill="FFFFFF"/>
        <w:spacing w:before="0" w:line="315" w:lineRule="atLeast"/>
        <w:ind w:left="0"/>
        <w:textAlignment w:val="baseline"/>
        <w:rPr>
          <w:rFonts w:ascii="Helvetica" w:hAnsi="Helvetica" w:cs="Helvetica"/>
          <w:color w:val="3C3C3C"/>
          <w:sz w:val="21"/>
          <w:szCs w:val="21"/>
        </w:rPr>
      </w:pPr>
      <w:r>
        <w:rPr>
          <w:rFonts w:ascii="Helvetica" w:hAnsi="Helvetica" w:cs="Helvetica"/>
          <w:color w:val="3C3C3C"/>
          <w:sz w:val="21"/>
          <w:szCs w:val="21"/>
        </w:rPr>
        <w:t>The prompt for this section</w:t>
      </w:r>
    </w:p>
    <w:p w:rsidR="006A593D" w:rsidRDefault="006A593D" w:rsidP="006A593D">
      <w:pPr>
        <w:pStyle w:val="NormalWeb"/>
        <w:shd w:val="clear" w:color="auto" w:fill="FFFFFF"/>
        <w:spacing w:before="0" w:beforeAutospacing="0" w:after="340" w:afterAutospacing="0" w:line="360" w:lineRule="atLeast"/>
        <w:textAlignment w:val="baseline"/>
        <w:rPr>
          <w:rFonts w:ascii="Verdana" w:hAnsi="Verdana" w:cs="Helvetica"/>
          <w:color w:val="414141"/>
        </w:rPr>
      </w:pPr>
      <w:r>
        <w:rPr>
          <w:rFonts w:ascii="Verdana" w:hAnsi="Verdana" w:cs="Helvetica"/>
          <w:color w:val="414141"/>
        </w:rPr>
        <w:t>Part 1. Identify two implementation strategies in the paper. (200 words max)</w:t>
      </w:r>
    </w:p>
    <w:p w:rsidR="006A593D" w:rsidRDefault="006A593D" w:rsidP="006A593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Verdana" w:hAnsi="Verdana" w:cs="Helvetica"/>
          <w:color w:val="414141"/>
        </w:rPr>
      </w:pPr>
      <w:r>
        <w:rPr>
          <w:rFonts w:ascii="Verdana" w:hAnsi="Verdana" w:cs="Helvetica"/>
          <w:color w:val="414141"/>
        </w:rPr>
        <w:t>(Implementation strategies can be defined as strategies needed to deliver or implement the products or interventions</w:t>
      </w:r>
      <w:ins w:id="765" w:author="UWI Staff" w:date="2017-08-29T10:54:00Z">
        <w:r w:rsidR="003A6369">
          <w:rPr>
            <w:rFonts w:ascii="Verdana" w:hAnsi="Verdana" w:cs="Helvetica"/>
            <w:color w:val="414141"/>
          </w:rPr>
          <w:t xml:space="preserve"> of?</w:t>
        </w:r>
      </w:ins>
      <w:r>
        <w:rPr>
          <w:rFonts w:ascii="Verdana" w:hAnsi="Verdana" w:cs="Helvetica"/>
          <w:color w:val="414141"/>
        </w:rPr>
        <w:t>.)</w:t>
      </w:r>
    </w:p>
    <w:p w:rsidR="006A593D" w:rsidRDefault="006A593D" w:rsidP="006A593D">
      <w:pPr>
        <w:pStyle w:val="Titre5"/>
        <w:shd w:val="clear" w:color="auto" w:fill="FFFFFF"/>
        <w:spacing w:before="0" w:line="315" w:lineRule="atLeast"/>
        <w:textAlignment w:val="baseline"/>
        <w:rPr>
          <w:rFonts w:ascii="Helvetica" w:hAnsi="Helvetica" w:cs="Helvetica"/>
          <w:color w:val="3C3C3C"/>
          <w:sz w:val="21"/>
          <w:szCs w:val="21"/>
        </w:rPr>
      </w:pPr>
      <w:r>
        <w:rPr>
          <w:rFonts w:ascii="Helvetica" w:hAnsi="Helvetica" w:cs="Helvetica"/>
          <w:color w:val="3C3C3C"/>
          <w:sz w:val="21"/>
          <w:szCs w:val="21"/>
        </w:rPr>
        <w:t>Your response (required)</w:t>
      </w:r>
    </w:p>
    <w:p w:rsidR="006A593D" w:rsidRDefault="00894CA5" w:rsidP="006A593D">
      <w:pPr>
        <w:shd w:val="clear" w:color="auto" w:fill="FFFFFF"/>
        <w:textAlignment w:val="baseline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</w:rPr>
        <w:object w:dxaOrig="405" w:dyaOrig="360">
          <v:shape id="_x0000_i1113" type="#_x0000_t75" style="width:136.55pt;height:69.7pt" o:ole="">
            <v:imagedata r:id="rId78" o:title=""/>
          </v:shape>
          <w:control r:id="rId79" w:name="DefaultOcxName9" w:shapeid="_x0000_i1113"/>
        </w:object>
      </w:r>
    </w:p>
    <w:p w:rsidR="006A593D" w:rsidRDefault="006A593D" w:rsidP="006A593D">
      <w:pPr>
        <w:pStyle w:val="Titre5"/>
        <w:keepNext w:val="0"/>
        <w:keepLines w:val="0"/>
        <w:numPr>
          <w:ilvl w:val="1"/>
          <w:numId w:val="29"/>
        </w:numPr>
        <w:shd w:val="clear" w:color="auto" w:fill="FFFFFF"/>
        <w:spacing w:before="0" w:line="315" w:lineRule="atLeast"/>
        <w:ind w:left="0"/>
        <w:textAlignment w:val="baseline"/>
        <w:rPr>
          <w:rFonts w:ascii="Helvetica" w:hAnsi="Helvetica" w:cs="Helvetica"/>
          <w:color w:val="3C3C3C"/>
          <w:sz w:val="21"/>
          <w:szCs w:val="21"/>
        </w:rPr>
      </w:pPr>
      <w:r>
        <w:rPr>
          <w:rFonts w:ascii="Helvetica" w:hAnsi="Helvetica" w:cs="Helvetica"/>
          <w:color w:val="3C3C3C"/>
          <w:sz w:val="21"/>
          <w:szCs w:val="21"/>
        </w:rPr>
        <w:t>The prompt for this section</w:t>
      </w:r>
    </w:p>
    <w:p w:rsidR="006A593D" w:rsidRDefault="006A593D" w:rsidP="006A593D">
      <w:pPr>
        <w:pStyle w:val="NormalWeb"/>
        <w:shd w:val="clear" w:color="auto" w:fill="FFFFFF"/>
        <w:spacing w:before="0" w:beforeAutospacing="0" w:after="340" w:afterAutospacing="0" w:line="360" w:lineRule="atLeast"/>
        <w:textAlignment w:val="baseline"/>
        <w:rPr>
          <w:rFonts w:ascii="Verdana" w:hAnsi="Verdana" w:cs="Helvetica"/>
          <w:color w:val="414141"/>
        </w:rPr>
      </w:pPr>
      <w:r>
        <w:rPr>
          <w:rFonts w:ascii="Verdana" w:hAnsi="Verdana" w:cs="Helvetica"/>
          <w:color w:val="414141"/>
        </w:rPr>
        <w:t>Part 2. Consider implementation strategies developed for Year 1 in district 1 and district 3. Classify and discuss the type of implementation strategies developed for each district. (200 words max)</w:t>
      </w:r>
    </w:p>
    <w:p w:rsidR="006A593D" w:rsidRDefault="006A593D" w:rsidP="006A593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Verdana" w:hAnsi="Verdana" w:cs="Helvetica"/>
          <w:color w:val="414141"/>
        </w:rPr>
      </w:pPr>
      <w:r>
        <w:rPr>
          <w:rFonts w:ascii="Verdana" w:hAnsi="Verdana" w:cs="Helvetica"/>
          <w:color w:val="414141"/>
        </w:rPr>
        <w:t>(We know that there are different types of implementation strategies: Single-component and Multi-faceted implementation strategies. We can also group them in terms of the actor or the stakeholder using them.)</w:t>
      </w:r>
    </w:p>
    <w:p w:rsidR="006A593D" w:rsidRDefault="006A593D" w:rsidP="006A593D">
      <w:pPr>
        <w:pStyle w:val="Titre5"/>
        <w:shd w:val="clear" w:color="auto" w:fill="FFFFFF"/>
        <w:spacing w:before="0" w:line="315" w:lineRule="atLeast"/>
        <w:textAlignment w:val="baseline"/>
        <w:rPr>
          <w:rFonts w:ascii="Helvetica" w:hAnsi="Helvetica" w:cs="Helvetica"/>
          <w:color w:val="3C3C3C"/>
          <w:sz w:val="21"/>
          <w:szCs w:val="21"/>
        </w:rPr>
      </w:pPr>
      <w:r>
        <w:rPr>
          <w:rFonts w:ascii="Helvetica" w:hAnsi="Helvetica" w:cs="Helvetica"/>
          <w:color w:val="3C3C3C"/>
          <w:sz w:val="21"/>
          <w:szCs w:val="21"/>
        </w:rPr>
        <w:t>Your response (required)</w:t>
      </w:r>
    </w:p>
    <w:p w:rsidR="006A593D" w:rsidRDefault="00894CA5" w:rsidP="006A593D">
      <w:pPr>
        <w:shd w:val="clear" w:color="auto" w:fill="FFFFFF"/>
        <w:textAlignment w:val="baseline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</w:rPr>
        <w:object w:dxaOrig="405" w:dyaOrig="360">
          <v:shape id="_x0000_i1116" type="#_x0000_t75" style="width:136.55pt;height:69.7pt" o:ole="">
            <v:imagedata r:id="rId78" o:title=""/>
          </v:shape>
          <w:control r:id="rId80" w:name="DefaultOcxName12" w:shapeid="_x0000_i1116"/>
        </w:object>
      </w:r>
    </w:p>
    <w:p w:rsidR="006A593D" w:rsidRDefault="006A593D" w:rsidP="006A593D">
      <w:pPr>
        <w:pStyle w:val="Titre5"/>
        <w:keepNext w:val="0"/>
        <w:keepLines w:val="0"/>
        <w:numPr>
          <w:ilvl w:val="1"/>
          <w:numId w:val="29"/>
        </w:numPr>
        <w:shd w:val="clear" w:color="auto" w:fill="FFFFFF"/>
        <w:spacing w:before="0" w:line="315" w:lineRule="atLeast"/>
        <w:ind w:left="0"/>
        <w:textAlignment w:val="baseline"/>
        <w:rPr>
          <w:rFonts w:ascii="Helvetica" w:hAnsi="Helvetica" w:cs="Helvetica"/>
          <w:color w:val="3C3C3C"/>
          <w:sz w:val="21"/>
          <w:szCs w:val="21"/>
        </w:rPr>
      </w:pPr>
      <w:r>
        <w:rPr>
          <w:rFonts w:ascii="Helvetica" w:hAnsi="Helvetica" w:cs="Helvetica"/>
          <w:color w:val="3C3C3C"/>
          <w:sz w:val="21"/>
          <w:szCs w:val="21"/>
        </w:rPr>
        <w:t>The prompt for this section</w:t>
      </w:r>
    </w:p>
    <w:p w:rsidR="006A593D" w:rsidRDefault="006A593D" w:rsidP="006A593D">
      <w:pPr>
        <w:pStyle w:val="NormalWeb"/>
        <w:shd w:val="clear" w:color="auto" w:fill="FFFFFF"/>
        <w:spacing w:before="0" w:beforeAutospacing="0" w:after="340" w:afterAutospacing="0" w:line="360" w:lineRule="atLeast"/>
        <w:textAlignment w:val="baseline"/>
        <w:rPr>
          <w:rFonts w:ascii="Verdana" w:hAnsi="Verdana" w:cs="Helvetica"/>
          <w:color w:val="414141"/>
        </w:rPr>
      </w:pPr>
      <w:r>
        <w:rPr>
          <w:rFonts w:ascii="Verdana" w:hAnsi="Verdana" w:cs="Helvetica"/>
          <w:color w:val="414141"/>
        </w:rPr>
        <w:t xml:space="preserve">Part 3. Consider the delivery of </w:t>
      </w:r>
      <w:ins w:id="766" w:author="Isabel.b" w:date="2017-08-28T06:09:00Z">
        <w:r w:rsidR="00EB1AD7">
          <w:rPr>
            <w:rFonts w:ascii="Verdana" w:hAnsi="Verdana" w:cs="Helvetica"/>
            <w:color w:val="414141"/>
          </w:rPr>
          <w:t>insecticide-treated bed nets (</w:t>
        </w:r>
      </w:ins>
      <w:r>
        <w:rPr>
          <w:rFonts w:ascii="Verdana" w:hAnsi="Verdana" w:cs="Helvetica"/>
          <w:color w:val="414141"/>
        </w:rPr>
        <w:t>ITN</w:t>
      </w:r>
      <w:ins w:id="767" w:author="Isabel.b" w:date="2017-08-28T06:09:00Z">
        <w:r w:rsidR="00EB1AD7">
          <w:rPr>
            <w:rFonts w:ascii="Verdana" w:hAnsi="Verdana" w:cs="Helvetica"/>
            <w:color w:val="414141"/>
          </w:rPr>
          <w:t>)</w:t>
        </w:r>
      </w:ins>
      <w:r>
        <w:rPr>
          <w:rFonts w:ascii="Verdana" w:hAnsi="Verdana" w:cs="Helvetica"/>
          <w:color w:val="414141"/>
        </w:rPr>
        <w:t xml:space="preserve"> in year 1, district 3. Why was the </w:t>
      </w:r>
      <w:ins w:id="768" w:author="Isabel.b" w:date="2017-08-28T06:07:00Z">
        <w:r w:rsidR="009A667D">
          <w:rPr>
            <w:rFonts w:ascii="Verdana" w:hAnsi="Verdana" w:cs="Helvetica"/>
            <w:color w:val="414141"/>
          </w:rPr>
          <w:t>Community</w:t>
        </w:r>
      </w:ins>
      <w:ins w:id="769" w:author="Isabel.b" w:date="2017-08-28T06:10:00Z">
        <w:r w:rsidR="00EB1AD7">
          <w:rPr>
            <w:rFonts w:ascii="Verdana" w:hAnsi="Verdana" w:cs="Helvetica"/>
            <w:color w:val="414141"/>
          </w:rPr>
          <w:t>-</w:t>
        </w:r>
      </w:ins>
      <w:ins w:id="770" w:author="Isabel.b" w:date="2017-08-28T06:07:00Z">
        <w:r w:rsidR="009A667D">
          <w:rPr>
            <w:rFonts w:ascii="Verdana" w:hAnsi="Verdana" w:cs="Helvetica"/>
            <w:color w:val="414141"/>
          </w:rPr>
          <w:t>Directed In</w:t>
        </w:r>
      </w:ins>
      <w:ins w:id="771" w:author="Isabel.b" w:date="2017-08-28T06:09:00Z">
        <w:r w:rsidR="00EB1AD7">
          <w:rPr>
            <w:rFonts w:ascii="Verdana" w:hAnsi="Verdana" w:cs="Helvetica"/>
            <w:color w:val="414141"/>
          </w:rPr>
          <w:t>terven</w:t>
        </w:r>
      </w:ins>
      <w:ins w:id="772" w:author="Isabel.b" w:date="2017-08-28T06:10:00Z">
        <w:r w:rsidR="00EB1AD7">
          <w:rPr>
            <w:rFonts w:ascii="Verdana" w:hAnsi="Verdana" w:cs="Helvetica"/>
            <w:color w:val="414141"/>
          </w:rPr>
          <w:t>ti</w:t>
        </w:r>
      </w:ins>
      <w:ins w:id="773" w:author="Isabel.b" w:date="2017-08-28T06:09:00Z">
        <w:r w:rsidR="00EB1AD7">
          <w:rPr>
            <w:rFonts w:ascii="Verdana" w:hAnsi="Verdana" w:cs="Helvetica"/>
            <w:color w:val="414141"/>
          </w:rPr>
          <w:t>on</w:t>
        </w:r>
      </w:ins>
      <w:ins w:id="774" w:author="Isabel.b" w:date="2017-08-28T06:07:00Z">
        <w:r w:rsidR="009A667D">
          <w:rPr>
            <w:rFonts w:ascii="Verdana" w:hAnsi="Verdana" w:cs="Helvetica"/>
            <w:color w:val="414141"/>
          </w:rPr>
          <w:t xml:space="preserve"> (</w:t>
        </w:r>
      </w:ins>
      <w:r>
        <w:rPr>
          <w:rFonts w:ascii="Verdana" w:hAnsi="Verdana" w:cs="Helvetica"/>
          <w:color w:val="414141"/>
        </w:rPr>
        <w:t>CDI</w:t>
      </w:r>
      <w:ins w:id="775" w:author="Isabel.b" w:date="2017-08-28T06:08:00Z">
        <w:r w:rsidR="009A667D">
          <w:rPr>
            <w:rFonts w:ascii="Verdana" w:hAnsi="Verdana" w:cs="Helvetica"/>
            <w:color w:val="414141"/>
          </w:rPr>
          <w:t>)</w:t>
        </w:r>
      </w:ins>
      <w:r>
        <w:rPr>
          <w:rFonts w:ascii="Verdana" w:hAnsi="Verdana" w:cs="Helvetica"/>
          <w:color w:val="414141"/>
        </w:rPr>
        <w:t xml:space="preserve"> strategy used? (200 words max)</w:t>
      </w:r>
    </w:p>
    <w:p w:rsidR="006A593D" w:rsidRDefault="006A593D" w:rsidP="006A593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Verdana" w:hAnsi="Verdana" w:cs="Helvetica"/>
          <w:color w:val="414141"/>
        </w:rPr>
      </w:pPr>
      <w:r>
        <w:rPr>
          <w:rFonts w:ascii="Verdana" w:hAnsi="Verdana" w:cs="Helvetica"/>
          <w:color w:val="414141"/>
        </w:rPr>
        <w:t>(We know that it is very important to justify the choice of a specific strategy) </w:t>
      </w:r>
    </w:p>
    <w:p w:rsidR="006A593D" w:rsidRDefault="006A593D" w:rsidP="006A593D">
      <w:pPr>
        <w:pStyle w:val="Titre5"/>
        <w:shd w:val="clear" w:color="auto" w:fill="FFFFFF"/>
        <w:spacing w:before="0" w:line="315" w:lineRule="atLeast"/>
        <w:textAlignment w:val="baseline"/>
        <w:rPr>
          <w:rFonts w:ascii="Helvetica" w:hAnsi="Helvetica" w:cs="Helvetica"/>
          <w:color w:val="3C3C3C"/>
          <w:sz w:val="21"/>
          <w:szCs w:val="21"/>
        </w:rPr>
      </w:pPr>
      <w:r>
        <w:rPr>
          <w:rFonts w:ascii="Helvetica" w:hAnsi="Helvetica" w:cs="Helvetica"/>
          <w:color w:val="3C3C3C"/>
          <w:sz w:val="21"/>
          <w:szCs w:val="21"/>
        </w:rPr>
        <w:lastRenderedPageBreak/>
        <w:t>Your response (required)</w:t>
      </w:r>
    </w:p>
    <w:p w:rsidR="006A593D" w:rsidRDefault="00894CA5" w:rsidP="006A593D">
      <w:pPr>
        <w:shd w:val="clear" w:color="auto" w:fill="FFFFFF"/>
        <w:textAlignment w:val="baseline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</w:rPr>
        <w:object w:dxaOrig="405" w:dyaOrig="360">
          <v:shape id="_x0000_i1119" type="#_x0000_t75" style="width:136.55pt;height:69.7pt" o:ole="">
            <v:imagedata r:id="rId78" o:title=""/>
          </v:shape>
          <w:control r:id="rId81" w:name="DefaultOcxName22" w:shapeid="_x0000_i1119"/>
        </w:object>
      </w:r>
    </w:p>
    <w:p w:rsidR="006A593D" w:rsidRDefault="006A593D" w:rsidP="006A593D">
      <w:pPr>
        <w:pStyle w:val="Titre5"/>
        <w:keepNext w:val="0"/>
        <w:keepLines w:val="0"/>
        <w:numPr>
          <w:ilvl w:val="1"/>
          <w:numId w:val="29"/>
        </w:numPr>
        <w:shd w:val="clear" w:color="auto" w:fill="FFFFFF"/>
        <w:spacing w:before="0" w:line="315" w:lineRule="atLeast"/>
        <w:ind w:left="0"/>
        <w:textAlignment w:val="baseline"/>
        <w:rPr>
          <w:rFonts w:ascii="Helvetica" w:hAnsi="Helvetica" w:cs="Helvetica"/>
          <w:color w:val="3C3C3C"/>
          <w:sz w:val="21"/>
          <w:szCs w:val="21"/>
        </w:rPr>
      </w:pPr>
      <w:r>
        <w:rPr>
          <w:rFonts w:ascii="Helvetica" w:hAnsi="Helvetica" w:cs="Helvetica"/>
          <w:color w:val="3C3C3C"/>
          <w:sz w:val="21"/>
          <w:szCs w:val="21"/>
        </w:rPr>
        <w:t>The prompt for this section</w:t>
      </w:r>
    </w:p>
    <w:p w:rsidR="006A593D" w:rsidRDefault="006A593D" w:rsidP="006A593D">
      <w:pPr>
        <w:pStyle w:val="NormalWeb"/>
        <w:shd w:val="clear" w:color="auto" w:fill="FFFFFF"/>
        <w:spacing w:before="0" w:beforeAutospacing="0" w:after="340" w:afterAutospacing="0" w:line="360" w:lineRule="atLeast"/>
        <w:textAlignment w:val="baseline"/>
        <w:rPr>
          <w:rFonts w:ascii="Verdana" w:hAnsi="Verdana" w:cs="Helvetica"/>
          <w:color w:val="414141"/>
        </w:rPr>
      </w:pPr>
      <w:r>
        <w:rPr>
          <w:rFonts w:ascii="Verdana" w:hAnsi="Verdana" w:cs="Helvetica"/>
          <w:color w:val="414141"/>
        </w:rPr>
        <w:t>Part 4. Suggest alternative implementation strategies for delivering ITNs, together with possible advantages and drawbacks. (300 words max)</w:t>
      </w:r>
    </w:p>
    <w:p w:rsidR="006A593D" w:rsidRDefault="006A593D" w:rsidP="006A593D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Verdana" w:hAnsi="Verdana" w:cs="Helvetica"/>
          <w:color w:val="414141"/>
        </w:rPr>
      </w:pPr>
      <w:r>
        <w:rPr>
          <w:rFonts w:ascii="Verdana" w:hAnsi="Verdana" w:cs="Helvetica"/>
          <w:color w:val="414141"/>
        </w:rPr>
        <w:t>(For example, you can base your suggestions on the following paper: </w:t>
      </w:r>
      <w:r>
        <w:rPr>
          <w:rFonts w:ascii="Verdana" w:hAnsi="Verdana" w:cs="Helvetica"/>
          <w:color w:val="414141"/>
        </w:rPr>
        <w:br/>
        <w:t>Willey BA</w:t>
      </w:r>
      <w:del w:id="776" w:author="Isabel.b" w:date="2017-08-28T06:10:00Z">
        <w:r w:rsidDel="00EB1AD7">
          <w:rPr>
            <w:rFonts w:ascii="Verdana" w:hAnsi="Verdana" w:cs="Helvetica"/>
            <w:color w:val="414141"/>
          </w:rPr>
          <w:delText>,</w:delText>
        </w:r>
      </w:del>
      <w:ins w:id="777" w:author="Isabel.b" w:date="2017-09-01T05:32:00Z">
        <w:r w:rsidR="00C276CB">
          <w:rPr>
            <w:rFonts w:ascii="Verdana" w:hAnsi="Verdana" w:cs="Helvetica"/>
            <w:color w:val="414141"/>
          </w:rPr>
          <w:t>,</w:t>
        </w:r>
      </w:ins>
      <w:del w:id="778" w:author="Isabel.b" w:date="2017-08-28T06:10:00Z">
        <w:r w:rsidDel="00EB1AD7">
          <w:rPr>
            <w:rFonts w:ascii="Verdana" w:hAnsi="Verdana" w:cs="Helvetica"/>
            <w:color w:val="414141"/>
          </w:rPr>
          <w:delText xml:space="preserve"> Paintain LS, Mangham L, Car J, Schellenberg JA</w:delText>
        </w:r>
      </w:del>
      <w:ins w:id="779" w:author="Isabel.b" w:date="2017-08-28T06:10:00Z">
        <w:r w:rsidR="00EB1AD7">
          <w:rPr>
            <w:rFonts w:ascii="Verdana" w:hAnsi="Verdana" w:cs="Helvetica"/>
            <w:color w:val="414141"/>
          </w:rPr>
          <w:t xml:space="preserve"> et al</w:t>
        </w:r>
      </w:ins>
      <w:r>
        <w:rPr>
          <w:rFonts w:ascii="Verdana" w:hAnsi="Verdana" w:cs="Helvetica"/>
          <w:color w:val="414141"/>
        </w:rPr>
        <w:t xml:space="preserve">. Strategies for delivering insecticide-treated nets at scale for malaria control: a systematic review. </w:t>
      </w:r>
      <w:r w:rsidR="00894CA5" w:rsidRPr="00894CA5">
        <w:rPr>
          <w:rFonts w:ascii="Verdana" w:hAnsi="Verdana" w:cs="Helvetica"/>
          <w:i/>
          <w:color w:val="414141"/>
          <w:rPrChange w:id="780" w:author="Isabel.b" w:date="2017-09-01T04:37:00Z">
            <w:rPr>
              <w:rFonts w:ascii="Verdana" w:hAnsi="Verdana" w:cs="Helvetica"/>
              <w:color w:val="414141"/>
            </w:rPr>
          </w:rPrChange>
        </w:rPr>
        <w:t>Bull</w:t>
      </w:r>
      <w:ins w:id="781" w:author="Isabel.b" w:date="2017-09-01T04:37:00Z">
        <w:r w:rsidR="00894CA5" w:rsidRPr="00894CA5">
          <w:rPr>
            <w:rFonts w:ascii="Verdana" w:hAnsi="Verdana" w:cs="Helvetica"/>
            <w:i/>
            <w:color w:val="414141"/>
            <w:rPrChange w:id="782" w:author="Isabel.b" w:date="2017-09-01T04:37:00Z">
              <w:rPr>
                <w:rFonts w:ascii="Verdana" w:hAnsi="Verdana" w:cs="Helvetica"/>
                <w:color w:val="414141"/>
              </w:rPr>
            </w:rPrChange>
          </w:rPr>
          <w:t>etin of the</w:t>
        </w:r>
      </w:ins>
      <w:r w:rsidR="00894CA5" w:rsidRPr="00894CA5">
        <w:rPr>
          <w:rFonts w:ascii="Verdana" w:hAnsi="Verdana" w:cs="Helvetica"/>
          <w:i/>
          <w:color w:val="414141"/>
          <w:rPrChange w:id="783" w:author="Isabel.b" w:date="2017-09-01T04:37:00Z">
            <w:rPr>
              <w:rFonts w:ascii="Verdana" w:hAnsi="Verdana" w:cs="Helvetica"/>
              <w:color w:val="414141"/>
            </w:rPr>
          </w:rPrChange>
        </w:rPr>
        <w:t xml:space="preserve"> World Health Organ</w:t>
      </w:r>
      <w:ins w:id="784" w:author="Isabel.b" w:date="2017-09-01T04:37:00Z">
        <w:r w:rsidR="00894CA5" w:rsidRPr="00894CA5">
          <w:rPr>
            <w:rFonts w:ascii="Verdana" w:hAnsi="Verdana" w:cs="Helvetica"/>
            <w:i/>
            <w:color w:val="414141"/>
            <w:rPrChange w:id="785" w:author="Isabel.b" w:date="2017-09-01T04:37:00Z">
              <w:rPr>
                <w:rFonts w:ascii="Verdana" w:hAnsi="Verdana" w:cs="Helvetica"/>
                <w:color w:val="414141"/>
              </w:rPr>
            </w:rPrChange>
          </w:rPr>
          <w:t>ization</w:t>
        </w:r>
        <w:r w:rsidR="009C0648">
          <w:rPr>
            <w:rFonts w:ascii="Verdana" w:hAnsi="Verdana" w:cs="Helvetica"/>
            <w:color w:val="414141"/>
          </w:rPr>
          <w:t>,</w:t>
        </w:r>
      </w:ins>
      <w:r>
        <w:rPr>
          <w:rFonts w:ascii="Verdana" w:hAnsi="Verdana" w:cs="Helvetica"/>
          <w:color w:val="414141"/>
        </w:rPr>
        <w:t xml:space="preserve"> 2012</w:t>
      </w:r>
      <w:del w:id="786" w:author="Isabel.b" w:date="2017-09-01T05:33:00Z">
        <w:r w:rsidDel="00C276CB">
          <w:rPr>
            <w:rFonts w:ascii="Verdana" w:hAnsi="Verdana" w:cs="Helvetica"/>
            <w:color w:val="414141"/>
          </w:rPr>
          <w:delText xml:space="preserve"> </w:delText>
        </w:r>
      </w:del>
      <w:del w:id="787" w:author="Isabel.b" w:date="2017-09-01T04:37:00Z">
        <w:r w:rsidDel="009C0648">
          <w:rPr>
            <w:rFonts w:ascii="Verdana" w:hAnsi="Verdana" w:cs="Helvetica"/>
            <w:color w:val="414141"/>
          </w:rPr>
          <w:delText>Sep 1;</w:delText>
        </w:r>
      </w:del>
      <w:ins w:id="788" w:author="Isabel.b" w:date="2017-09-01T04:37:00Z">
        <w:r w:rsidR="009C0648">
          <w:rPr>
            <w:rFonts w:ascii="Verdana" w:hAnsi="Verdana" w:cs="Helvetica"/>
            <w:color w:val="414141"/>
          </w:rPr>
          <w:t>,</w:t>
        </w:r>
      </w:ins>
      <w:ins w:id="789" w:author="Isabel.b" w:date="2017-09-01T05:33:00Z">
        <w:r w:rsidR="00C276CB">
          <w:rPr>
            <w:rFonts w:ascii="Verdana" w:hAnsi="Verdana" w:cs="Helvetica"/>
            <w:color w:val="414141"/>
          </w:rPr>
          <w:t xml:space="preserve"> </w:t>
        </w:r>
      </w:ins>
      <w:r>
        <w:rPr>
          <w:rFonts w:ascii="Verdana" w:hAnsi="Verdana" w:cs="Helvetica"/>
          <w:color w:val="414141"/>
        </w:rPr>
        <w:t>90(9):672-684E.</w:t>
      </w:r>
      <w:r>
        <w:rPr>
          <w:rFonts w:ascii="Verdana" w:hAnsi="Verdana" w:cs="Helvetica"/>
          <w:color w:val="414141"/>
        </w:rPr>
        <w:br/>
        <w:t>https://www.ncbi.nlm.nih.gov/pmc/articles/PMC3442384/pdf/BLT.11.094771.pdf)</w:t>
      </w:r>
    </w:p>
    <w:p w:rsidR="006A593D" w:rsidRDefault="006A593D" w:rsidP="006A593D">
      <w:pPr>
        <w:pStyle w:val="Titre5"/>
        <w:shd w:val="clear" w:color="auto" w:fill="FFFFFF"/>
        <w:spacing w:before="0" w:line="315" w:lineRule="atLeast"/>
        <w:textAlignment w:val="baseline"/>
        <w:rPr>
          <w:rFonts w:ascii="Helvetica" w:hAnsi="Helvetica" w:cs="Helvetica"/>
          <w:color w:val="3C3C3C"/>
          <w:sz w:val="21"/>
          <w:szCs w:val="21"/>
        </w:rPr>
      </w:pPr>
      <w:r>
        <w:rPr>
          <w:rFonts w:ascii="Helvetica" w:hAnsi="Helvetica" w:cs="Helvetica"/>
          <w:color w:val="3C3C3C"/>
          <w:sz w:val="21"/>
          <w:szCs w:val="21"/>
        </w:rPr>
        <w:t>Your response (required)</w:t>
      </w:r>
    </w:p>
    <w:p w:rsidR="006A593D" w:rsidRDefault="006A593D" w:rsidP="006A593D">
      <w:pPr>
        <w:pStyle w:val="z-Basduformulaire"/>
      </w:pPr>
      <w:r>
        <w:t>Bottom of Form</w:t>
      </w: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Pr="007415A9" w:rsidRDefault="006A593D" w:rsidP="006A593D">
      <w:pPr>
        <w:pStyle w:val="Textebrut"/>
        <w:rPr>
          <w:rFonts w:ascii="Courier New" w:hAnsi="Courier New" w:cs="Courier New"/>
        </w:rPr>
      </w:pPr>
    </w:p>
    <w:p w:rsidR="006A593D" w:rsidRDefault="006A593D" w:rsidP="006A593D">
      <w:pPr>
        <w:spacing w:before="100" w:beforeAutospacing="1" w:after="170" w:line="336" w:lineRule="atLeast"/>
        <w:rPr>
          <w:color w:val="3C3C3C"/>
        </w:rPr>
      </w:pPr>
    </w:p>
    <w:p w:rsidR="006A593D" w:rsidRDefault="006A593D" w:rsidP="006A593D">
      <w:pPr>
        <w:spacing w:before="100" w:beforeAutospacing="1" w:after="170" w:line="336" w:lineRule="atLeast"/>
        <w:rPr>
          <w:color w:val="3C3C3C"/>
        </w:rPr>
      </w:pPr>
    </w:p>
    <w:p w:rsidR="006A593D" w:rsidRDefault="006A593D" w:rsidP="006A593D">
      <w:pPr>
        <w:spacing w:before="100" w:beforeAutospacing="1" w:after="170" w:line="336" w:lineRule="atLeast"/>
        <w:rPr>
          <w:color w:val="3C3C3C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8F01FA" w:rsidRDefault="00243CCC" w:rsidP="00243CCC">
      <w:pPr>
        <w:pStyle w:val="Textebrut"/>
        <w:rPr>
          <w:rFonts w:ascii="Courier New" w:hAnsi="Courier New" w:cs="Courier New"/>
        </w:rPr>
      </w:pPr>
    </w:p>
    <w:p w:rsidR="00243CCC" w:rsidRPr="007A35FC" w:rsidRDefault="00243CCC" w:rsidP="00D039E3">
      <w:pPr>
        <w:pStyle w:val="Textebrut"/>
        <w:rPr>
          <w:rFonts w:ascii="Courier New" w:hAnsi="Courier New" w:cs="Courier New"/>
        </w:rPr>
      </w:pPr>
    </w:p>
    <w:sectPr w:rsidR="00243CCC" w:rsidRPr="007A35FC" w:rsidSect="00C6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39" w:author="Edith Certain" w:date="2017-09-18T15:38:00Z" w:initials="EC">
    <w:p w:rsidR="00B35FBD" w:rsidRDefault="00B35FBD">
      <w:pPr>
        <w:pStyle w:val="Commentaire"/>
      </w:pPr>
      <w:r>
        <w:rPr>
          <w:rStyle w:val="Marquedecommentaire"/>
        </w:rPr>
        <w:annotationRef/>
      </w:r>
      <w:r>
        <w:t xml:space="preserve">We need to ask Maria how the students should respond: should they answer these questions for themselves? </w:t>
      </w:r>
    </w:p>
    <w:p w:rsidR="00B35FBD" w:rsidRDefault="00B35FBD">
      <w:pPr>
        <w:pStyle w:val="Commentaire"/>
      </w:pPr>
    </w:p>
  </w:comment>
  <w:comment w:id="245" w:author="Edith Certain" w:date="2017-09-18T15:45:00Z" w:initials="EC">
    <w:p w:rsidR="002977BD" w:rsidRDefault="002977BD">
      <w:pPr>
        <w:pStyle w:val="Commentaire"/>
      </w:pPr>
      <w:r>
        <w:rPr>
          <w:rStyle w:val="Marquedecommentaire"/>
        </w:rPr>
        <w:annotationRef/>
      </w:r>
      <w:r>
        <w:t>Same as above. Should the students answer for themselves?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3BE9"/>
    <w:multiLevelType w:val="multilevel"/>
    <w:tmpl w:val="35A44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41443E"/>
    <w:multiLevelType w:val="multilevel"/>
    <w:tmpl w:val="7028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4E0AF4"/>
    <w:multiLevelType w:val="multilevel"/>
    <w:tmpl w:val="B9AE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7004E9"/>
    <w:multiLevelType w:val="multilevel"/>
    <w:tmpl w:val="12FA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840887"/>
    <w:multiLevelType w:val="multilevel"/>
    <w:tmpl w:val="B452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8B4726"/>
    <w:multiLevelType w:val="multilevel"/>
    <w:tmpl w:val="8950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FB620E"/>
    <w:multiLevelType w:val="multilevel"/>
    <w:tmpl w:val="0A38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FE10B0"/>
    <w:multiLevelType w:val="multilevel"/>
    <w:tmpl w:val="B800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7A6F19"/>
    <w:multiLevelType w:val="multilevel"/>
    <w:tmpl w:val="E37A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291CA6"/>
    <w:multiLevelType w:val="multilevel"/>
    <w:tmpl w:val="9EDA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6F3037"/>
    <w:multiLevelType w:val="multilevel"/>
    <w:tmpl w:val="CDD8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CBF3650"/>
    <w:multiLevelType w:val="multilevel"/>
    <w:tmpl w:val="B6FE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953AE9"/>
    <w:multiLevelType w:val="multilevel"/>
    <w:tmpl w:val="74F4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A935A9"/>
    <w:multiLevelType w:val="multilevel"/>
    <w:tmpl w:val="9698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47A2D27"/>
    <w:multiLevelType w:val="multilevel"/>
    <w:tmpl w:val="F59A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8900E47"/>
    <w:multiLevelType w:val="multilevel"/>
    <w:tmpl w:val="B9D8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91D3049"/>
    <w:multiLevelType w:val="multilevel"/>
    <w:tmpl w:val="4BF0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2CA4ADA"/>
    <w:multiLevelType w:val="multilevel"/>
    <w:tmpl w:val="BDC4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F57CAC"/>
    <w:multiLevelType w:val="multilevel"/>
    <w:tmpl w:val="64DE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D7063AA"/>
    <w:multiLevelType w:val="multilevel"/>
    <w:tmpl w:val="59FA3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9B3ADE"/>
    <w:multiLevelType w:val="multilevel"/>
    <w:tmpl w:val="10A63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D26069"/>
    <w:multiLevelType w:val="multilevel"/>
    <w:tmpl w:val="D32C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C8167E"/>
    <w:multiLevelType w:val="multilevel"/>
    <w:tmpl w:val="0E624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F1A0DF2"/>
    <w:multiLevelType w:val="multilevel"/>
    <w:tmpl w:val="3BC6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08C7C8F"/>
    <w:multiLevelType w:val="multilevel"/>
    <w:tmpl w:val="9A24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3B54A1D"/>
    <w:multiLevelType w:val="multilevel"/>
    <w:tmpl w:val="E596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478659A"/>
    <w:multiLevelType w:val="multilevel"/>
    <w:tmpl w:val="40C4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695DB0"/>
    <w:multiLevelType w:val="multilevel"/>
    <w:tmpl w:val="ECE0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80D4B29"/>
    <w:multiLevelType w:val="multilevel"/>
    <w:tmpl w:val="53F4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12"/>
  </w:num>
  <w:num w:numId="3">
    <w:abstractNumId w:val="1"/>
  </w:num>
  <w:num w:numId="4">
    <w:abstractNumId w:val="27"/>
  </w:num>
  <w:num w:numId="5">
    <w:abstractNumId w:val="16"/>
  </w:num>
  <w:num w:numId="6">
    <w:abstractNumId w:val="9"/>
  </w:num>
  <w:num w:numId="7">
    <w:abstractNumId w:val="6"/>
  </w:num>
  <w:num w:numId="8">
    <w:abstractNumId w:val="22"/>
  </w:num>
  <w:num w:numId="9">
    <w:abstractNumId w:val="24"/>
  </w:num>
  <w:num w:numId="10">
    <w:abstractNumId w:val="5"/>
  </w:num>
  <w:num w:numId="11">
    <w:abstractNumId w:val="3"/>
  </w:num>
  <w:num w:numId="12">
    <w:abstractNumId w:val="17"/>
  </w:num>
  <w:num w:numId="13">
    <w:abstractNumId w:val="10"/>
  </w:num>
  <w:num w:numId="14">
    <w:abstractNumId w:val="26"/>
  </w:num>
  <w:num w:numId="15">
    <w:abstractNumId w:val="18"/>
  </w:num>
  <w:num w:numId="16">
    <w:abstractNumId w:val="14"/>
  </w:num>
  <w:num w:numId="17">
    <w:abstractNumId w:val="19"/>
  </w:num>
  <w:num w:numId="18">
    <w:abstractNumId w:val="28"/>
  </w:num>
  <w:num w:numId="19">
    <w:abstractNumId w:val="7"/>
  </w:num>
  <w:num w:numId="20">
    <w:abstractNumId w:val="15"/>
  </w:num>
  <w:num w:numId="21">
    <w:abstractNumId w:val="11"/>
  </w:num>
  <w:num w:numId="22">
    <w:abstractNumId w:val="8"/>
  </w:num>
  <w:num w:numId="23">
    <w:abstractNumId w:val="23"/>
  </w:num>
  <w:num w:numId="24">
    <w:abstractNumId w:val="25"/>
  </w:num>
  <w:num w:numId="25">
    <w:abstractNumId w:val="2"/>
  </w:num>
  <w:num w:numId="26">
    <w:abstractNumId w:val="13"/>
  </w:num>
  <w:num w:numId="27">
    <w:abstractNumId w:val="20"/>
  </w:num>
  <w:num w:numId="28">
    <w:abstractNumId w:val="4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hyphenationZone w:val="425"/>
  <w:characterSpacingControl w:val="doNotCompress"/>
  <w:compat>
    <w:useFELayout/>
  </w:compat>
  <w:rsids>
    <w:rsidRoot w:val="00FD0927"/>
    <w:rsid w:val="00004F34"/>
    <w:rsid w:val="00012297"/>
    <w:rsid w:val="00063D91"/>
    <w:rsid w:val="000B2404"/>
    <w:rsid w:val="000C2E9C"/>
    <w:rsid w:val="000C57C7"/>
    <w:rsid w:val="000D316D"/>
    <w:rsid w:val="000F2050"/>
    <w:rsid w:val="000F5294"/>
    <w:rsid w:val="001208B7"/>
    <w:rsid w:val="001449A5"/>
    <w:rsid w:val="001764C3"/>
    <w:rsid w:val="00180083"/>
    <w:rsid w:val="001823C4"/>
    <w:rsid w:val="001A5593"/>
    <w:rsid w:val="001D4A02"/>
    <w:rsid w:val="001D5C76"/>
    <w:rsid w:val="001F624E"/>
    <w:rsid w:val="00243CCC"/>
    <w:rsid w:val="002977BD"/>
    <w:rsid w:val="002A2395"/>
    <w:rsid w:val="002A4BF6"/>
    <w:rsid w:val="002A60CC"/>
    <w:rsid w:val="002C2235"/>
    <w:rsid w:val="002D38C5"/>
    <w:rsid w:val="003155BB"/>
    <w:rsid w:val="00316257"/>
    <w:rsid w:val="003A6369"/>
    <w:rsid w:val="003C5E6B"/>
    <w:rsid w:val="003F496C"/>
    <w:rsid w:val="00420640"/>
    <w:rsid w:val="004337C9"/>
    <w:rsid w:val="004901E7"/>
    <w:rsid w:val="004A43F9"/>
    <w:rsid w:val="00521C85"/>
    <w:rsid w:val="0052376D"/>
    <w:rsid w:val="005450D1"/>
    <w:rsid w:val="0055160A"/>
    <w:rsid w:val="00587CA7"/>
    <w:rsid w:val="005910CB"/>
    <w:rsid w:val="0059782A"/>
    <w:rsid w:val="005D4F71"/>
    <w:rsid w:val="005F0817"/>
    <w:rsid w:val="005F6573"/>
    <w:rsid w:val="00603FB1"/>
    <w:rsid w:val="0062184C"/>
    <w:rsid w:val="00630F74"/>
    <w:rsid w:val="0065594D"/>
    <w:rsid w:val="00665999"/>
    <w:rsid w:val="006A1E0A"/>
    <w:rsid w:val="006A593D"/>
    <w:rsid w:val="006D11CF"/>
    <w:rsid w:val="006D4489"/>
    <w:rsid w:val="006F080F"/>
    <w:rsid w:val="007C6C00"/>
    <w:rsid w:val="007E4FFD"/>
    <w:rsid w:val="007F43B3"/>
    <w:rsid w:val="00835F32"/>
    <w:rsid w:val="00860EB7"/>
    <w:rsid w:val="00894CA5"/>
    <w:rsid w:val="008D0AD9"/>
    <w:rsid w:val="008D52D2"/>
    <w:rsid w:val="008F162E"/>
    <w:rsid w:val="00914B0A"/>
    <w:rsid w:val="00983A9A"/>
    <w:rsid w:val="009A667D"/>
    <w:rsid w:val="009B038B"/>
    <w:rsid w:val="009B1D14"/>
    <w:rsid w:val="009C0648"/>
    <w:rsid w:val="009C6236"/>
    <w:rsid w:val="009D1D7B"/>
    <w:rsid w:val="00A02DF4"/>
    <w:rsid w:val="00A06C33"/>
    <w:rsid w:val="00A06E9A"/>
    <w:rsid w:val="00A17F23"/>
    <w:rsid w:val="00A47032"/>
    <w:rsid w:val="00A5175E"/>
    <w:rsid w:val="00A5687A"/>
    <w:rsid w:val="00A65765"/>
    <w:rsid w:val="00A85B9A"/>
    <w:rsid w:val="00AA7D82"/>
    <w:rsid w:val="00AB2681"/>
    <w:rsid w:val="00AD5820"/>
    <w:rsid w:val="00AE171D"/>
    <w:rsid w:val="00AF7001"/>
    <w:rsid w:val="00B059D2"/>
    <w:rsid w:val="00B14BF6"/>
    <w:rsid w:val="00B229B0"/>
    <w:rsid w:val="00B22DFB"/>
    <w:rsid w:val="00B35FBD"/>
    <w:rsid w:val="00B40A04"/>
    <w:rsid w:val="00B847FE"/>
    <w:rsid w:val="00B94B2B"/>
    <w:rsid w:val="00B952FD"/>
    <w:rsid w:val="00BB5A8D"/>
    <w:rsid w:val="00BE202D"/>
    <w:rsid w:val="00C17EA3"/>
    <w:rsid w:val="00C2738A"/>
    <w:rsid w:val="00C276CB"/>
    <w:rsid w:val="00C32428"/>
    <w:rsid w:val="00C37694"/>
    <w:rsid w:val="00C455A4"/>
    <w:rsid w:val="00C67227"/>
    <w:rsid w:val="00C71E0B"/>
    <w:rsid w:val="00CD6382"/>
    <w:rsid w:val="00D01F6E"/>
    <w:rsid w:val="00D039E3"/>
    <w:rsid w:val="00D1198B"/>
    <w:rsid w:val="00D73E34"/>
    <w:rsid w:val="00D80F20"/>
    <w:rsid w:val="00D86055"/>
    <w:rsid w:val="00D918D5"/>
    <w:rsid w:val="00DC0E9F"/>
    <w:rsid w:val="00DE0AE4"/>
    <w:rsid w:val="00DE1856"/>
    <w:rsid w:val="00E22B94"/>
    <w:rsid w:val="00E35F3B"/>
    <w:rsid w:val="00E41DAF"/>
    <w:rsid w:val="00E84DE7"/>
    <w:rsid w:val="00E92900"/>
    <w:rsid w:val="00EB1AD7"/>
    <w:rsid w:val="00EF64CD"/>
    <w:rsid w:val="00F263DA"/>
    <w:rsid w:val="00F279AD"/>
    <w:rsid w:val="00F70DBF"/>
    <w:rsid w:val="00F739E1"/>
    <w:rsid w:val="00FB1A03"/>
    <w:rsid w:val="00FD0927"/>
    <w:rsid w:val="00FE2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ii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27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20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665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ko-K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59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59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65999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65999"/>
    <w:rPr>
      <w:rFonts w:ascii="Times New Roman" w:eastAsia="Times New Roman" w:hAnsi="Times New Roman" w:cs="Times New Roman"/>
      <w:b/>
      <w:bCs/>
      <w:sz w:val="27"/>
      <w:szCs w:val="27"/>
      <w:lang w:eastAsia="ko-KR"/>
    </w:rPr>
  </w:style>
  <w:style w:type="character" w:customStyle="1" w:styleId="sr">
    <w:name w:val="sr"/>
    <w:basedOn w:val="Policepardfaut"/>
    <w:rsid w:val="00665999"/>
  </w:style>
  <w:style w:type="character" w:customStyle="1" w:styleId="bookmark-text">
    <w:name w:val="bookmark-text"/>
    <w:basedOn w:val="Policepardfaut"/>
    <w:rsid w:val="00665999"/>
  </w:style>
  <w:style w:type="paragraph" w:styleId="Textebrut">
    <w:name w:val="Plain Text"/>
    <w:basedOn w:val="Normal"/>
    <w:link w:val="TextebrutCar"/>
    <w:uiPriority w:val="99"/>
    <w:unhideWhenUsed/>
    <w:rsid w:val="005910C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5910CB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551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lev">
    <w:name w:val="Strong"/>
    <w:basedOn w:val="Policepardfaut"/>
    <w:uiPriority w:val="22"/>
    <w:qFormat/>
    <w:rsid w:val="00316257"/>
    <w:rPr>
      <w:b/>
      <w:bCs/>
    </w:rPr>
  </w:style>
  <w:style w:type="character" w:customStyle="1" w:styleId="inline-discussion-topic-title">
    <w:name w:val="inline-discussion-topic-title"/>
    <w:basedOn w:val="Policepardfaut"/>
    <w:rsid w:val="00316257"/>
  </w:style>
  <w:style w:type="character" w:customStyle="1" w:styleId="button-text">
    <w:name w:val="button-text"/>
    <w:basedOn w:val="Policepardfaut"/>
    <w:rsid w:val="00316257"/>
  </w:style>
  <w:style w:type="paragraph" w:styleId="Textedebulles">
    <w:name w:val="Balloon Text"/>
    <w:basedOn w:val="Normal"/>
    <w:link w:val="TextedebullesCar"/>
    <w:uiPriority w:val="99"/>
    <w:semiHidden/>
    <w:unhideWhenUsed/>
    <w:rsid w:val="00316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6257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C71E0B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0F20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v-item">
    <w:name w:val="nav-item"/>
    <w:basedOn w:val="Policepardfaut"/>
    <w:rsid w:val="000F2050"/>
  </w:style>
  <w:style w:type="character" w:customStyle="1" w:styleId="Titre4Car">
    <w:name w:val="Titre 4 Car"/>
    <w:basedOn w:val="Policepardfaut"/>
    <w:link w:val="Titre4"/>
    <w:uiPriority w:val="9"/>
    <w:semiHidden/>
    <w:rsid w:val="006A59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6A59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teplabel">
    <w:name w:val="step__label"/>
    <w:basedOn w:val="Policepardfaut"/>
    <w:rsid w:val="006A593D"/>
  </w:style>
  <w:style w:type="character" w:customStyle="1" w:styleId="date">
    <w:name w:val="date"/>
    <w:basedOn w:val="Policepardfaut"/>
    <w:rsid w:val="006A593D"/>
  </w:style>
  <w:style w:type="character" w:customStyle="1" w:styleId="copy">
    <w:name w:val="copy"/>
    <w:basedOn w:val="Policepardfaut"/>
    <w:rsid w:val="006A593D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6A59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ko-K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6A593D"/>
    <w:rPr>
      <w:rFonts w:ascii="Arial" w:eastAsia="Times New Roman" w:hAnsi="Arial" w:cs="Arial"/>
      <w:vanish/>
      <w:sz w:val="16"/>
      <w:szCs w:val="16"/>
      <w:lang w:eastAsia="ko-K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6A593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ko-K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6A593D"/>
    <w:rPr>
      <w:rFonts w:ascii="Arial" w:eastAsia="Times New Roman" w:hAnsi="Arial" w:cs="Arial"/>
      <w:vanish/>
      <w:sz w:val="16"/>
      <w:szCs w:val="16"/>
      <w:lang w:eastAsia="ko-KR"/>
    </w:rPr>
  </w:style>
  <w:style w:type="character" w:styleId="Marquedecommentaire">
    <w:name w:val="annotation reference"/>
    <w:basedOn w:val="Policepardfaut"/>
    <w:uiPriority w:val="99"/>
    <w:semiHidden/>
    <w:unhideWhenUsed/>
    <w:rsid w:val="00B35FB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35FB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35FB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35FB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35FB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37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0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5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83835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23229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10051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0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3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2040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2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4415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513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0883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163991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3217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40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417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58660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25887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8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05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9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53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9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9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7958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3207216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075900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117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439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095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0230396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4381993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96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301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667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8004911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9696267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21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52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38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536611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67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97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21374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85927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864565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4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4206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92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13894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18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34942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170046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54466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215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94311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85184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5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40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92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479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353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854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5037721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6939629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60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995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816850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6392738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21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655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205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0841128">
                                                          <w:marLeft w:val="22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2929026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227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81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662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25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58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4312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832026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44916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26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404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33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36607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83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63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788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83804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17878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3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932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7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7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0032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4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43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10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8862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87404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31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3274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24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2813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1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33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03650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87485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0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4350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65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4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53966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1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8766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08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340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3684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970805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25714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8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2204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1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9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61859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057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849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2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2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5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5002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83473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7316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9172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04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96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36173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0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220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5623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47987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29032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9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3110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70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25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5564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5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322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7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7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595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8663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40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588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5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2550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5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736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4225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02042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649974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84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5354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57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1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00522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7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8855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50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823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6511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68245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051065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3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5174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1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8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7442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0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7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90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9807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7056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2309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2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213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028">
                      <w:marLeft w:val="-15"/>
                      <w:marRight w:val="-15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2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1631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00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7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0886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106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0586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DDDDDD"/>
                                    <w:right w:val="none" w:sz="0" w:space="0" w:color="auto"/>
                                  </w:divBdr>
                                  <w:divsChild>
                                    <w:div w:id="88421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4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52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08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82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718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single" w:sz="6" w:space="8" w:color="D9D9D9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04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115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009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693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77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563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7559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793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061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323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372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678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638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393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26" Type="http://schemas.openxmlformats.org/officeDocument/2006/relationships/hyperlink" Target="https://www.tdrmooc.org/courses/course-v1:TDR+IR+2016/courseware/e3524f7df8814f0db55058c4356eb3b1/3416cc9a3bfa48f0bd664074cf7beb35/?child=first" TargetMode="External"/><Relationship Id="rId39" Type="http://schemas.openxmlformats.org/officeDocument/2006/relationships/hyperlink" Target="https://www.tdrmooc.org/courses/course-v1:TDR+IR+2016/course/" TargetMode="External"/><Relationship Id="rId21" Type="http://schemas.openxmlformats.org/officeDocument/2006/relationships/hyperlink" Target="https://www.tdrmooc.org/courses/course-v1:TDR+IR+2016/courseware/e3524f7df8814f0db55058c4356eb3b1/4108d587e4dc490e94af1a3d2e5a989c/?child=last" TargetMode="External"/><Relationship Id="rId34" Type="http://schemas.openxmlformats.org/officeDocument/2006/relationships/hyperlink" Target="https://www.ncbi.nlm.nih.gov/pmc/articles/PMC3617095/pdf/1748-5908-8-35.pdf" TargetMode="External"/><Relationship Id="rId42" Type="http://schemas.openxmlformats.org/officeDocument/2006/relationships/hyperlink" Target="http://apps.who.int/iris/bitstream/10665/43617/1/9789241595186_eng.pdf" TargetMode="External"/><Relationship Id="rId47" Type="http://schemas.openxmlformats.org/officeDocument/2006/relationships/control" Target="activeX/activeX13.xml"/><Relationship Id="rId50" Type="http://schemas.openxmlformats.org/officeDocument/2006/relationships/control" Target="activeX/activeX16.xml"/><Relationship Id="rId55" Type="http://schemas.openxmlformats.org/officeDocument/2006/relationships/hyperlink" Target="https://www.tdrmooc.org/assets/courseware/v1/d97f1c1a173d75bbd8e88aceb07af1ef/asset-v1:TDR+IR+2016+type@asset+block/Module3_Chapter3.pdf" TargetMode="External"/><Relationship Id="rId63" Type="http://schemas.openxmlformats.org/officeDocument/2006/relationships/hyperlink" Target="http://citeseerx.ist.psu.edu/viewdoc/download?doi=10.1.1.466.9202&amp;rep=rep1&amp;type=pdf" TargetMode="External"/><Relationship Id="rId68" Type="http://schemas.openxmlformats.org/officeDocument/2006/relationships/hyperlink" Target="https://www.tdrmooc.org/courses/course-v1:TDR+IR+2016/course/" TargetMode="External"/><Relationship Id="rId76" Type="http://schemas.openxmlformats.org/officeDocument/2006/relationships/hyperlink" Target="https://www.tdrmooc.org/courses/course-v1:TDR+IR+2016/course/" TargetMode="External"/><Relationship Id="rId7" Type="http://schemas.openxmlformats.org/officeDocument/2006/relationships/hyperlink" Target="https://www.tdrmooc.org/courses/course-v1:TDR+IR+2016/courseware/e3524f7df8814f0db55058c4356eb3b1/6dc1838abc8147d3b1f3296d228c021d/?child=last" TargetMode="External"/><Relationship Id="rId71" Type="http://schemas.openxmlformats.org/officeDocument/2006/relationships/hyperlink" Target="https://www.tdrmooc.org/courses/course-v1:TDR+IR+2016/course/" TargetMode="Externa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hyperlink" Target="https://www.tdrmooc.org/courses/course-v1:TDR+IR+2016/courseware/e3524f7df8814f0db55058c4356eb3b1/3416cc9a3bfa48f0bd664074cf7beb35/?child=first" TargetMode="External"/><Relationship Id="rId11" Type="http://schemas.openxmlformats.org/officeDocument/2006/relationships/comments" Target="comments.xml"/><Relationship Id="rId24" Type="http://schemas.openxmlformats.org/officeDocument/2006/relationships/hyperlink" Target="http://apps.who.int/iris/bitstream/10665/91758/1/9789241506212_eng.pdf" TargetMode="External"/><Relationship Id="rId32" Type="http://schemas.openxmlformats.org/officeDocument/2006/relationships/hyperlink" Target="http://apps.who.int/iris/bitstream/10665/43617/1/9789241595186_eng.pdf" TargetMode="External"/><Relationship Id="rId37" Type="http://schemas.openxmlformats.org/officeDocument/2006/relationships/hyperlink" Target="https://www.tdrmooc.org/courses/course-v1:TDR+IR+2016/courseware/e3524f7df8814f0db55058c4356eb3b1/b275582cb43e4027a8868022f0b7bcc3/?child=first" TargetMode="External"/><Relationship Id="rId40" Type="http://schemas.openxmlformats.org/officeDocument/2006/relationships/hyperlink" Target="https://www.tdrmooc.org/courses/course-v1:TDR+IR+2016/course/" TargetMode="External"/><Relationship Id="rId45" Type="http://schemas.openxmlformats.org/officeDocument/2006/relationships/control" Target="activeX/activeX11.xml"/><Relationship Id="rId53" Type="http://schemas.openxmlformats.org/officeDocument/2006/relationships/hyperlink" Target="https://www.tdrmooc.org/courses/course-v1:TDR+IR+2016/course/" TargetMode="External"/><Relationship Id="rId58" Type="http://schemas.openxmlformats.org/officeDocument/2006/relationships/hyperlink" Target="https://spiral.imperial.ac.uk/bitstream/10044/1/21905/9/Nasser%20Paper%20JCE%20%2014.pdf" TargetMode="External"/><Relationship Id="rId66" Type="http://schemas.openxmlformats.org/officeDocument/2006/relationships/hyperlink" Target="https://www.tdrmooc.org/courses/course-v1:TDR+IR+2016/course/" TargetMode="External"/><Relationship Id="rId74" Type="http://schemas.openxmlformats.org/officeDocument/2006/relationships/hyperlink" Target="https://www.tdrmooc.org/courses/course-v1:TDR+IR+2016/course/" TargetMode="External"/><Relationship Id="rId79" Type="http://schemas.openxmlformats.org/officeDocument/2006/relationships/control" Target="activeX/activeX17.xml"/><Relationship Id="rId5" Type="http://schemas.openxmlformats.org/officeDocument/2006/relationships/webSettings" Target="webSettings.xml"/><Relationship Id="rId61" Type="http://schemas.openxmlformats.org/officeDocument/2006/relationships/hyperlink" Target="http://www.bmj.com/content/bmj/347/bmj.f6753.full.pdf" TargetMode="External"/><Relationship Id="rId82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control" Target="activeX/activeX7.xml"/><Relationship Id="rId31" Type="http://schemas.openxmlformats.org/officeDocument/2006/relationships/hyperlink" Target="https://www.youtube.com/watch?v=FFGgYEAgucw" TargetMode="External"/><Relationship Id="rId44" Type="http://schemas.openxmlformats.org/officeDocument/2006/relationships/control" Target="activeX/activeX10.xml"/><Relationship Id="rId52" Type="http://schemas.openxmlformats.org/officeDocument/2006/relationships/hyperlink" Target="https://www.tdrmooc.org/courses/course-v1:TDR+IR+2016/course/" TargetMode="External"/><Relationship Id="rId60" Type="http://schemas.openxmlformats.org/officeDocument/2006/relationships/hyperlink" Target="https://www.ncbi.nlm.nih.gov/pmc/articles/PMC3025112/pdf/10488_2010_Article_314.pdf" TargetMode="External"/><Relationship Id="rId65" Type="http://schemas.openxmlformats.org/officeDocument/2006/relationships/hyperlink" Target="https://www.tdrmooc.org/courses/course-v1:TDR+IR+2016/courseware/e3524f7df8814f0db55058c4356eb3b1/7561ca09faeb416b8949ab26c79fed85/?child=first" TargetMode="External"/><Relationship Id="rId73" Type="http://schemas.openxmlformats.org/officeDocument/2006/relationships/hyperlink" Target="https://www.tdrmooc.org/courses/course-v1:TDR+IR+2016/courseware/e3524f7df8814f0db55058c4356eb3b1/84768a6940394a8b8dce50461bae6463/?child=first" TargetMode="External"/><Relationship Id="rId78" Type="http://schemas.openxmlformats.org/officeDocument/2006/relationships/image" Target="media/image3.wmf"/><Relationship Id="rId81" Type="http://schemas.openxmlformats.org/officeDocument/2006/relationships/control" Target="activeX/activeX19.xml"/><Relationship Id="rId4" Type="http://schemas.openxmlformats.org/officeDocument/2006/relationships/settings" Target="settings.xml"/><Relationship Id="rId9" Type="http://schemas.openxmlformats.org/officeDocument/2006/relationships/hyperlink" Target="https://www.tdrmooc.org/courses/course-v1:TDR+IR+2016/courseware/e3524f7df8814f0db55058c4356eb3b1/4108d587e4dc490e94af1a3d2e5a989c/?child=last" TargetMode="External"/><Relationship Id="rId14" Type="http://schemas.openxmlformats.org/officeDocument/2006/relationships/control" Target="activeX/activeX2.xml"/><Relationship Id="rId22" Type="http://schemas.openxmlformats.org/officeDocument/2006/relationships/hyperlink" Target="https://www.tdrmooc.org/assets/courseware/v1/452d57eeac203587574b7353907a82ef/asset-v1:TDR+IR+2016+type@asset+block/Module3_intro_Chapter1.pdf" TargetMode="External"/><Relationship Id="rId27" Type="http://schemas.openxmlformats.org/officeDocument/2006/relationships/hyperlink" Target="https://www.tdrmooc.org/courses/course-v1:TDR+IR+2016/courseware/e3524f7df8814f0db55058c4356eb3b1/3416cc9a3bfa48f0bd664074cf7beb35/?child=first" TargetMode="External"/><Relationship Id="rId30" Type="http://schemas.openxmlformats.org/officeDocument/2006/relationships/hyperlink" Target="https://www.tdrmooc.org/assets/courseware/v1/94820a0f6ea0248b13be90786868026c/asset-v1:TDR+IR+2016+type@asset+block/Module3_Chaptwer2.pdf" TargetMode="External"/><Relationship Id="rId35" Type="http://schemas.openxmlformats.org/officeDocument/2006/relationships/hyperlink" Target="https://www.ncbi.nlm.nih.gov/pmc/articles/PMC3442384/pdf/BLT.11.094771.pdf" TargetMode="External"/><Relationship Id="rId43" Type="http://schemas.openxmlformats.org/officeDocument/2006/relationships/control" Target="activeX/activeX9.xml"/><Relationship Id="rId48" Type="http://schemas.openxmlformats.org/officeDocument/2006/relationships/control" Target="activeX/activeX14.xml"/><Relationship Id="rId56" Type="http://schemas.openxmlformats.org/officeDocument/2006/relationships/hyperlink" Target="http://www.jclinepi.com/article/S0895-4356(10)00330-6/pdf" TargetMode="External"/><Relationship Id="rId64" Type="http://schemas.openxmlformats.org/officeDocument/2006/relationships/hyperlink" Target="http://link.springer.com/content/pdf/10.1007%2Fs12630-008-9007-4.pdf" TargetMode="External"/><Relationship Id="rId69" Type="http://schemas.openxmlformats.org/officeDocument/2006/relationships/hyperlink" Target="https://www.tdrmooc.org/courses/course-v1:TDR+IR+2016/courseware/e3524f7df8814f0db55058c4356eb3b1/344f2908266541e48e6fe4cb666a2d51/?child=first" TargetMode="External"/><Relationship Id="rId77" Type="http://schemas.openxmlformats.org/officeDocument/2006/relationships/hyperlink" Target="https://www.ncbi.nlm.nih.gov/pmc/articles/PMC2897985/pdf/BLT.09.069203.pdf" TargetMode="External"/><Relationship Id="rId8" Type="http://schemas.openxmlformats.org/officeDocument/2006/relationships/hyperlink" Target="https://www.tdrmooc.org/courses/course-v1:TDR+IR+2016/courseware/e3524f7df8814f0db55058c4356eb3b1/4108d587e4dc490e94af1a3d2e5a989c/?child=first" TargetMode="External"/><Relationship Id="rId51" Type="http://schemas.openxmlformats.org/officeDocument/2006/relationships/hyperlink" Target="https://www.tdrmooc.org/courses/course-v1:TDR+IR+2016/courseware/e3524f7df8814f0db55058c4356eb3b1/b275582cb43e4027a8868022f0b7bcc3/?child=first" TargetMode="External"/><Relationship Id="rId72" Type="http://schemas.openxmlformats.org/officeDocument/2006/relationships/hyperlink" Target="https://www.tdrmooc.org/courses/course-v1:TDR+IR+2016/course/" TargetMode="External"/><Relationship Id="rId80" Type="http://schemas.openxmlformats.org/officeDocument/2006/relationships/control" Target="activeX/activeX18.xml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control" Target="activeX/activeX5.xml"/><Relationship Id="rId25" Type="http://schemas.openxmlformats.org/officeDocument/2006/relationships/hyperlink" Target="http://apps.who.int/iris/bitstream/10665/43617/1/9789241595186_eng.pdf" TargetMode="External"/><Relationship Id="rId33" Type="http://schemas.openxmlformats.org/officeDocument/2006/relationships/hyperlink" Target="http://www.who.int/tdr/publications/documents/cdi_report_08.pdf?ua=1" TargetMode="External"/><Relationship Id="rId38" Type="http://schemas.openxmlformats.org/officeDocument/2006/relationships/hyperlink" Target="https://www.tdrmooc.org/courses/course-v1:TDR+IR+2016/courseware/e3524f7df8814f0db55058c4356eb3b1/b275582cb43e4027a8868022f0b7bcc3/?child=first" TargetMode="External"/><Relationship Id="rId46" Type="http://schemas.openxmlformats.org/officeDocument/2006/relationships/control" Target="activeX/activeX12.xml"/><Relationship Id="rId59" Type="http://schemas.openxmlformats.org/officeDocument/2006/relationships/hyperlink" Target="https://www.ncbi.nlm.nih.gov/pmc/articles/PMC4654410/pdf/nihms-737118.pdf" TargetMode="External"/><Relationship Id="rId67" Type="http://schemas.openxmlformats.org/officeDocument/2006/relationships/hyperlink" Target="https://www.tdrmooc.org/courses/course-v1:TDR+IR+2016/course/" TargetMode="External"/><Relationship Id="rId20" Type="http://schemas.openxmlformats.org/officeDocument/2006/relationships/control" Target="activeX/activeX8.xml"/><Relationship Id="rId41" Type="http://schemas.openxmlformats.org/officeDocument/2006/relationships/hyperlink" Target="https://www.tdrmooc.org/courses/course-v1:TDR+IR+2016/course/" TargetMode="External"/><Relationship Id="rId54" Type="http://schemas.openxmlformats.org/officeDocument/2006/relationships/hyperlink" Target="https://www.tdrmooc.org/courses/course-v1:TDR+IR+2016/course/" TargetMode="External"/><Relationship Id="rId62" Type="http://schemas.openxmlformats.org/officeDocument/2006/relationships/hyperlink" Target="https://www.ncbi.nlm.nih.gov/pmc/articles/PMC3882890" TargetMode="External"/><Relationship Id="rId70" Type="http://schemas.openxmlformats.org/officeDocument/2006/relationships/hyperlink" Target="https://www.tdrmooc.org/courses/course-v1:TDR+IR+2016/course/" TargetMode="External"/><Relationship Id="rId75" Type="http://schemas.openxmlformats.org/officeDocument/2006/relationships/hyperlink" Target="https://www.tdrmooc.org/courses/course-v1:TDR+IR+2016/course/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tdrmooc.org/courses/course-v1:TDR+IR+2016/courseware/e3524f7df8814f0db55058c4356eb3b1/6dc1838abc8147d3b1f3296d228c021d/?child=first" TargetMode="External"/><Relationship Id="rId15" Type="http://schemas.openxmlformats.org/officeDocument/2006/relationships/control" Target="activeX/activeX3.xml"/><Relationship Id="rId23" Type="http://schemas.openxmlformats.org/officeDocument/2006/relationships/hyperlink" Target="http://www.bmj.com/content/bmj/347/bmj.f6753.full.pdf" TargetMode="External"/><Relationship Id="rId28" Type="http://schemas.openxmlformats.org/officeDocument/2006/relationships/hyperlink" Target="http://www.who.int/tdr/publications/documents/cdi_report_08.pdf?ua=1%20" TargetMode="External"/><Relationship Id="rId36" Type="http://schemas.openxmlformats.org/officeDocument/2006/relationships/hyperlink" Target="https://www.ncbi.nlm.nih.gov/pmc/articles/PMC4761530/" TargetMode="External"/><Relationship Id="rId49" Type="http://schemas.openxmlformats.org/officeDocument/2006/relationships/control" Target="activeX/activeX15.xml"/><Relationship Id="rId57" Type="http://schemas.openxmlformats.org/officeDocument/2006/relationships/hyperlink" Target="https://www.ncbi.nlm.nih.gov/pmc/articles/PMC4318251/pdf/13012_2015_Article_207.pdf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E2A785-1A3E-4F95-9441-47417D5BC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108</Pages>
  <Words>18292</Words>
  <Characters>100609</Characters>
  <Application>Microsoft Office Word</Application>
  <DocSecurity>0</DocSecurity>
  <Lines>838</Lines>
  <Paragraphs>237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Isabel.b</dc:creator>
  <cp:lastModifiedBy>Edith Certain</cp:lastModifiedBy>
  <cp:revision>3</cp:revision>
  <dcterms:created xsi:type="dcterms:W3CDTF">2017-09-07T06:39:00Z</dcterms:created>
  <dcterms:modified xsi:type="dcterms:W3CDTF">2017-09-18T14:33:00Z</dcterms:modified>
</cp:coreProperties>
</file>