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20" w:rsidRDefault="00D56A64" w:rsidP="00ED3820">
      <w:r>
        <w:fldChar w:fldCharType="begin"/>
      </w:r>
      <w:r w:rsidR="00C03771">
        <w:instrText xml:space="preserve"> HYPERLINK "</w:instrText>
      </w:r>
      <w:r w:rsidR="00C03771" w:rsidRPr="00C03771">
        <w:instrText>https://www.tdrmooc.org/courses/course-v1:TDR+IR+2016/courseware/b97676e54fa34c038d1429ab8c0aee66/8c04c582d18444bfa1abbea7e909a369/</w:instrText>
      </w:r>
      <w:r w:rsidR="00C03771">
        <w:instrText xml:space="preserve">" </w:instrText>
      </w:r>
      <w:r>
        <w:fldChar w:fldCharType="separate"/>
      </w:r>
      <w:r w:rsidR="00C03771" w:rsidRPr="00501D92">
        <w:rPr>
          <w:rStyle w:val="Lienhypertexte"/>
        </w:rPr>
        <w:t>https://www.tdrmooc.org/courses/course-v1:TDR+IR+2016/courseware/b97676e54fa34c038d1429ab8c0aee66/8c04c582d18444bfa1abbea7e909a369/</w:t>
      </w:r>
      <w:r>
        <w:fldChar w:fldCharType="end"/>
      </w:r>
    </w:p>
    <w:p w:rsidR="00C03771" w:rsidRDefault="00C03771" w:rsidP="00ED3820"/>
    <w:p w:rsidR="00C03771" w:rsidRPr="00C03771" w:rsidRDefault="00C03771" w:rsidP="00C03771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C03771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2: Needs Assessment for Implementation Research &gt; Introduction &gt; Introduction</w:t>
      </w:r>
    </w:p>
    <w:p w:rsidR="00C03771" w:rsidRPr="00C03771" w:rsidRDefault="00C03771" w:rsidP="00C0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03771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C03771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C03771" w:rsidRPr="00C03771" w:rsidRDefault="00C03771" w:rsidP="00C03771">
      <w:pPr>
        <w:numPr>
          <w:ilvl w:val="0"/>
          <w:numId w:val="1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C03771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C03771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Module objectives</w:t>
      </w:r>
      <w:r w:rsidRPr="00C03771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C03771" w:rsidRPr="00C03771" w:rsidRDefault="00C03771" w:rsidP="00C03771">
      <w:pPr>
        <w:numPr>
          <w:ilvl w:val="0"/>
          <w:numId w:val="1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C03771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C03771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Introduction</w:t>
      </w:r>
      <w:r w:rsidRPr="00C03771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C03771" w:rsidRPr="00C03771" w:rsidRDefault="00C03771" w:rsidP="00C037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03771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C03771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C03771" w:rsidRPr="00C03771" w:rsidRDefault="00C03771" w:rsidP="00C03771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C03771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Introduction</w:t>
      </w:r>
    </w:p>
    <w:p w:rsidR="00C03771" w:rsidRPr="00C03771" w:rsidRDefault="00C03771" w:rsidP="00C037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03771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C03771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C03771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C03771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C03771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C03771" w:rsidRPr="00C03771" w:rsidRDefault="00C03771" w:rsidP="00C03771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C03771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Introduction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00:00:04,383 --&gt; 00:00:07,383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Welcome to module two of the five modules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00:00:07,583 --&gt; 00:00:11,395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of</w:t>
      </w:r>
      <w:proofErr w:type="gramEnd"/>
      <w:r w:rsidRPr="003453AB">
        <w:rPr>
          <w:rFonts w:ascii="Courier New" w:hAnsi="Courier New" w:cs="Courier New"/>
        </w:rPr>
        <w:t xml:space="preserve"> a massive open online course on implementation research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00:00:11,602 --&gt; 00:00:13,427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developed</w:t>
      </w:r>
      <w:proofErr w:type="gramEnd"/>
      <w:r w:rsidRPr="003453AB">
        <w:rPr>
          <w:rFonts w:ascii="Courier New" w:hAnsi="Courier New" w:cs="Courier New"/>
        </w:rPr>
        <w:t xml:space="preserve"> by the Special </w:t>
      </w:r>
      <w:del w:id="0" w:author="Isabel.b" w:date="2017-08-12T06:16:00Z">
        <w:r w:rsidRPr="003453AB" w:rsidDel="00EB52C4">
          <w:rPr>
            <w:rFonts w:ascii="Courier New" w:hAnsi="Courier New" w:cs="Courier New"/>
          </w:rPr>
          <w:delText>Program</w:delText>
        </w:r>
      </w:del>
      <w:proofErr w:type="spellStart"/>
      <w:ins w:id="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3453AB">
        <w:rPr>
          <w:rFonts w:ascii="Courier New" w:hAnsi="Courier New" w:cs="Courier New"/>
        </w:rPr>
        <w:t xml:space="preserve"> for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00:00:13,664 --&gt; 00:00:15,914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Research and Training in Tropical Diseases.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00:00:16,114 --&gt; 00:00:19,114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This module will take you through how to assess the diversity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00:00:19,314 --&gt; 00:00:21,659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of</w:t>
      </w:r>
      <w:proofErr w:type="gramEnd"/>
      <w:r w:rsidRPr="003453AB">
        <w:rPr>
          <w:rFonts w:ascii="Courier New" w:hAnsi="Courier New" w:cs="Courier New"/>
        </w:rPr>
        <w:t xml:space="preserve"> context and settings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00:00:21,859 --&gt; 00:00:24,859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in</w:t>
      </w:r>
      <w:proofErr w:type="gramEnd"/>
      <w:r w:rsidRPr="003453AB">
        <w:rPr>
          <w:rFonts w:ascii="Courier New" w:hAnsi="Courier New" w:cs="Courier New"/>
        </w:rPr>
        <w:t xml:space="preserve"> your implementation research projects.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00:00:25,059 --&gt; 00:00:29,268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lastRenderedPageBreak/>
        <w:t xml:space="preserve">Hello, my name is </w:t>
      </w:r>
      <w:proofErr w:type="spellStart"/>
      <w:r w:rsidRPr="003453AB">
        <w:rPr>
          <w:rFonts w:ascii="Courier New" w:hAnsi="Courier New" w:cs="Courier New"/>
        </w:rPr>
        <w:t>Pascale</w:t>
      </w:r>
      <w:proofErr w:type="spellEnd"/>
      <w:r w:rsidRPr="003453AB">
        <w:rPr>
          <w:rFonts w:ascii="Courier New" w:hAnsi="Courier New" w:cs="Courier New"/>
        </w:rPr>
        <w:t xml:space="preserve"> </w:t>
      </w:r>
      <w:proofErr w:type="spellStart"/>
      <w:r w:rsidRPr="003453AB">
        <w:rPr>
          <w:rFonts w:ascii="Courier New" w:hAnsi="Courier New" w:cs="Courier New"/>
        </w:rPr>
        <w:t>Allotey</w:t>
      </w:r>
      <w:proofErr w:type="spellEnd"/>
      <w:r w:rsidRPr="003453AB">
        <w:rPr>
          <w:rFonts w:ascii="Courier New" w:hAnsi="Courier New" w:cs="Courier New"/>
        </w:rPr>
        <w:t>, professor of public health,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00:00:29,481 --&gt; 00:00:32,431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head</w:t>
      </w:r>
      <w:proofErr w:type="gramEnd"/>
      <w:r w:rsidRPr="003453AB">
        <w:rPr>
          <w:rFonts w:ascii="Courier New" w:hAnsi="Courier New" w:cs="Courier New"/>
        </w:rPr>
        <w:t xml:space="preserve"> of global public health, and associate director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00:00:32,631 --&gt; 00:00:34,916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of</w:t>
      </w:r>
      <w:proofErr w:type="gramEnd"/>
      <w:r w:rsidRPr="003453AB">
        <w:rPr>
          <w:rFonts w:ascii="Courier New" w:hAnsi="Courier New" w:cs="Courier New"/>
        </w:rPr>
        <w:t xml:space="preserve"> the South East Asia Community Observatory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00:00:35,116 --&gt; 00:00:37,665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at</w:t>
      </w:r>
      <w:proofErr w:type="gramEnd"/>
      <w:r w:rsidRPr="003453AB">
        <w:rPr>
          <w:rFonts w:ascii="Courier New" w:hAnsi="Courier New" w:cs="Courier New"/>
        </w:rPr>
        <w:t xml:space="preserve"> the </w:t>
      </w:r>
      <w:proofErr w:type="spellStart"/>
      <w:r w:rsidRPr="003453AB">
        <w:rPr>
          <w:rFonts w:ascii="Courier New" w:hAnsi="Courier New" w:cs="Courier New"/>
        </w:rPr>
        <w:t>Monash</w:t>
      </w:r>
      <w:proofErr w:type="spellEnd"/>
      <w:r w:rsidRPr="003453AB">
        <w:rPr>
          <w:rFonts w:ascii="Courier New" w:hAnsi="Courier New" w:cs="Courier New"/>
        </w:rPr>
        <w:t xml:space="preserve"> University campus in Malaysia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00:00:37,865 --&gt; 00:00:41,115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As you may recall, module one introduced you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00:00:41,315 --&gt; 00:00:44,228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to</w:t>
      </w:r>
      <w:proofErr w:type="gramEnd"/>
      <w:r w:rsidRPr="003453AB">
        <w:rPr>
          <w:rFonts w:ascii="Courier New" w:hAnsi="Courier New" w:cs="Courier New"/>
        </w:rPr>
        <w:t xml:space="preserve"> some of the key concepts of implementation research,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00:00:44,415 --&gt; 00:00:47,728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and</w:t>
      </w:r>
      <w:proofErr w:type="gramEnd"/>
      <w:r w:rsidRPr="003453AB">
        <w:rPr>
          <w:rFonts w:ascii="Courier New" w:hAnsi="Courier New" w:cs="Courier New"/>
        </w:rPr>
        <w:t xml:space="preserve"> provided some key definitions and some memorable case studies.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00:00:47,928 --&gt; 00:00:50,928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Building on the overview,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00:00:51,128 --&gt; 00:00:54,128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one</w:t>
      </w:r>
      <w:proofErr w:type="gramEnd"/>
      <w:r w:rsidRPr="003453AB">
        <w:rPr>
          <w:rFonts w:ascii="Courier New" w:hAnsi="Courier New" w:cs="Courier New"/>
        </w:rPr>
        <w:t xml:space="preserve"> of the biggest challenges of implementation research is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00:00:54,328 --&gt; 00:00:56,578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the</w:t>
      </w:r>
      <w:proofErr w:type="gramEnd"/>
      <w:r w:rsidRPr="003453AB">
        <w:rPr>
          <w:rFonts w:ascii="Courier New" w:hAnsi="Courier New" w:cs="Courier New"/>
        </w:rPr>
        <w:t xml:space="preserve"> diversity of the context in which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00:00:56,765 --&gt; 00:00:58,961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del w:id="2" w:author="Isabel.b" w:date="2017-08-11T06:14:00Z">
        <w:r w:rsidRPr="003453AB" w:rsidDel="00711874">
          <w:rPr>
            <w:rFonts w:ascii="Courier New" w:hAnsi="Courier New" w:cs="Courier New"/>
          </w:rPr>
          <w:delText xml:space="preserve">the </w:delText>
        </w:r>
      </w:del>
      <w:proofErr w:type="gramStart"/>
      <w:r w:rsidRPr="003453AB">
        <w:rPr>
          <w:rFonts w:ascii="Courier New" w:hAnsi="Courier New" w:cs="Courier New"/>
        </w:rPr>
        <w:t>implementation</w:t>
      </w:r>
      <w:proofErr w:type="gramEnd"/>
      <w:r w:rsidRPr="003453AB">
        <w:rPr>
          <w:rFonts w:ascii="Courier New" w:hAnsi="Courier New" w:cs="Courier New"/>
        </w:rPr>
        <w:t xml:space="preserve"> is supposed to occur.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00:00:59,161 --&gt; 00:01:02,686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Context is often the important reason why, for instance,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19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00:01:02,886 --&gt; 00:01:05,886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a</w:t>
      </w:r>
      <w:proofErr w:type="gramEnd"/>
      <w:r w:rsidRPr="003453AB">
        <w:rPr>
          <w:rFonts w:ascii="Courier New" w:hAnsi="Courier New" w:cs="Courier New"/>
        </w:rPr>
        <w:t xml:space="preserve"> project that may be successful in one place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00:01:06,086 --&gt; 00:01:07,898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can</w:t>
      </w:r>
      <w:proofErr w:type="gramEnd"/>
      <w:r w:rsidRPr="003453AB">
        <w:rPr>
          <w:rFonts w:ascii="Courier New" w:hAnsi="Courier New" w:cs="Courier New"/>
        </w:rPr>
        <w:t xml:space="preserve"> fail miserably in another.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lastRenderedPageBreak/>
        <w:t>21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00:01:08,098 --&gt; 00:01:11,098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Context is also one of the most important and underestimated,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00:01:11,298 --&gt; 00:01:14,736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and</w:t>
      </w:r>
      <w:proofErr w:type="gramEnd"/>
      <w:r w:rsidRPr="003453AB">
        <w:rPr>
          <w:rFonts w:ascii="Courier New" w:hAnsi="Courier New" w:cs="Courier New"/>
        </w:rPr>
        <w:t xml:space="preserve"> yet most complex areas to understand,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00:01:14,936 --&gt; 00:01:17,611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in</w:t>
      </w:r>
      <w:proofErr w:type="gramEnd"/>
      <w:r w:rsidRPr="003453AB">
        <w:rPr>
          <w:rFonts w:ascii="Courier New" w:hAnsi="Courier New" w:cs="Courier New"/>
        </w:rPr>
        <w:t xml:space="preserve"> undertaking implementation research.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00:01:17,811 --&gt; 00:01:20,811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The module will be presented to you by my colleagues,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00:01:21,011 --&gt; 00:01:24,011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 xml:space="preserve">Bill </w:t>
      </w:r>
      <w:proofErr w:type="spellStart"/>
      <w:r w:rsidRPr="003453AB">
        <w:rPr>
          <w:rFonts w:ascii="Courier New" w:hAnsi="Courier New" w:cs="Courier New"/>
        </w:rPr>
        <w:t>Brieger</w:t>
      </w:r>
      <w:proofErr w:type="spellEnd"/>
      <w:r w:rsidRPr="003453AB">
        <w:rPr>
          <w:rFonts w:ascii="Courier New" w:hAnsi="Courier New" w:cs="Courier New"/>
        </w:rPr>
        <w:t xml:space="preserve"> and </w:t>
      </w:r>
      <w:proofErr w:type="spellStart"/>
      <w:r w:rsidRPr="003453AB">
        <w:rPr>
          <w:rFonts w:ascii="Courier New" w:hAnsi="Courier New" w:cs="Courier New"/>
        </w:rPr>
        <w:t>Uche</w:t>
      </w:r>
      <w:proofErr w:type="spellEnd"/>
      <w:r w:rsidRPr="003453AB">
        <w:rPr>
          <w:rFonts w:ascii="Courier New" w:hAnsi="Courier New" w:cs="Courier New"/>
        </w:rPr>
        <w:t xml:space="preserve"> </w:t>
      </w:r>
      <w:proofErr w:type="spellStart"/>
      <w:r w:rsidRPr="003453AB">
        <w:rPr>
          <w:rFonts w:ascii="Courier New" w:hAnsi="Courier New" w:cs="Courier New"/>
        </w:rPr>
        <w:t>Amazigo</w:t>
      </w:r>
      <w:proofErr w:type="spellEnd"/>
      <w:r w:rsidRPr="003453AB">
        <w:rPr>
          <w:rFonts w:ascii="Courier New" w:hAnsi="Courier New" w:cs="Courier New"/>
        </w:rPr>
        <w:t>.</w:t>
      </w:r>
      <w:proofErr w:type="gramEnd"/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00:01:24,211 --&gt; 00:01:26,734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Here is a quick illustration.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00:01:26,934 --&gt; 00:01:30,655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We all live in a complex social, biological,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00:01:30,897 --&gt; 00:01:33,009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political</w:t>
      </w:r>
      <w:proofErr w:type="gramEnd"/>
      <w:r w:rsidRPr="003453AB">
        <w:rPr>
          <w:rFonts w:ascii="Courier New" w:hAnsi="Courier New" w:cs="Courier New"/>
        </w:rPr>
        <w:t>, and economic ecosystem.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29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00:01:33,209 --&gt; 00:01:37,195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This means that we're influenced by external factors.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00:01:37,395 --&gt; 00:01:41,655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As individuals, we belong to households, neighborhoods,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00:01:41,855 --&gt; 00:01:45,980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cultures</w:t>
      </w:r>
      <w:proofErr w:type="gramEnd"/>
      <w:r w:rsidRPr="003453AB">
        <w:rPr>
          <w:rFonts w:ascii="Courier New" w:hAnsi="Courier New" w:cs="Courier New"/>
        </w:rPr>
        <w:t>, and religions; all with particular values and belief systems,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00:01:46,180 --&gt; 00:01:48,230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rules</w:t>
      </w:r>
      <w:proofErr w:type="gramEnd"/>
      <w:r w:rsidRPr="003453AB">
        <w:rPr>
          <w:rFonts w:ascii="Courier New" w:hAnsi="Courier New" w:cs="Courier New"/>
        </w:rPr>
        <w:t>, regulations, and so on.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00:01:48,430 --&gt; 00:01:51,430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And these, in turn, dictate and determine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00:01:51,630 --&gt; 00:01:54,030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lastRenderedPageBreak/>
        <w:t>the</w:t>
      </w:r>
      <w:proofErr w:type="gramEnd"/>
      <w:r w:rsidRPr="003453AB">
        <w:rPr>
          <w:rFonts w:ascii="Courier New" w:hAnsi="Courier New" w:cs="Courier New"/>
        </w:rPr>
        <w:t xml:space="preserve"> infrastructure and processes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00:01:54,217 --&gt; 00:01:57,542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that</w:t>
      </w:r>
      <w:proofErr w:type="gramEnd"/>
      <w:r w:rsidRPr="003453AB">
        <w:rPr>
          <w:rFonts w:ascii="Courier New" w:hAnsi="Courier New" w:cs="Courier New"/>
        </w:rPr>
        <w:t xml:space="preserve"> facilitate or hinder the delivery of interventions.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00:01:57,742 --&gt; 00:02:01,142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And these rely on people, various stakeholders,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00:02:01,342 --&gt; 00:02:05,287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service</w:t>
      </w:r>
      <w:proofErr w:type="gramEnd"/>
      <w:r w:rsidRPr="003453AB">
        <w:rPr>
          <w:rFonts w:ascii="Courier New" w:hAnsi="Courier New" w:cs="Courier New"/>
        </w:rPr>
        <w:t xml:space="preserve"> providers, policy makers, and so on,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00:02:05,487 --&gt; 00:02:09,403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who</w:t>
      </w:r>
      <w:proofErr w:type="gramEnd"/>
      <w:r w:rsidRPr="003453AB">
        <w:rPr>
          <w:rFonts w:ascii="Courier New" w:hAnsi="Courier New" w:cs="Courier New"/>
        </w:rPr>
        <w:t xml:space="preserve"> have </w:t>
      </w:r>
      <w:ins w:id="3" w:author="Isabel.b" w:date="2017-08-11T06:13:00Z">
        <w:r>
          <w:rPr>
            <w:rFonts w:ascii="Courier New" w:hAnsi="Courier New" w:cs="Courier New"/>
          </w:rPr>
          <w:t xml:space="preserve">the </w:t>
        </w:r>
      </w:ins>
      <w:r w:rsidRPr="003453AB">
        <w:rPr>
          <w:rFonts w:ascii="Courier New" w:hAnsi="Courier New" w:cs="Courier New"/>
        </w:rPr>
        <w:t>power and the resources to make things happen or not.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39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00:02:09,603 --&gt; 00:02:13,214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How well all these align can make or break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00:02:13,414 --&gt; 00:02:15,551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successful</w:t>
      </w:r>
      <w:proofErr w:type="gramEnd"/>
      <w:r w:rsidRPr="003453AB">
        <w:rPr>
          <w:rFonts w:ascii="Courier New" w:hAnsi="Courier New" w:cs="Courier New"/>
        </w:rPr>
        <w:t xml:space="preserve"> and sustained implementation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00:02:15,751 --&gt; 00:02:18,101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of</w:t>
      </w:r>
      <w:proofErr w:type="gramEnd"/>
      <w:r w:rsidRPr="003453AB">
        <w:rPr>
          <w:rFonts w:ascii="Courier New" w:hAnsi="Courier New" w:cs="Courier New"/>
        </w:rPr>
        <w:t xml:space="preserve"> efficacious interventions.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00:02:18,301 --&gt; 00:02:19,688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In this module,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00:02:19,888 --&gt; 00:02:22,888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 xml:space="preserve">Professor Bill </w:t>
      </w:r>
      <w:proofErr w:type="spellStart"/>
      <w:r w:rsidRPr="003453AB">
        <w:rPr>
          <w:rFonts w:ascii="Courier New" w:hAnsi="Courier New" w:cs="Courier New"/>
        </w:rPr>
        <w:t>Brieger</w:t>
      </w:r>
      <w:proofErr w:type="spellEnd"/>
      <w:r w:rsidRPr="003453AB">
        <w:rPr>
          <w:rFonts w:ascii="Courier New" w:hAnsi="Courier New" w:cs="Courier New"/>
        </w:rPr>
        <w:t xml:space="preserve"> and </w:t>
      </w:r>
      <w:proofErr w:type="gramStart"/>
      <w:r w:rsidRPr="003453AB">
        <w:rPr>
          <w:rFonts w:ascii="Courier New" w:hAnsi="Courier New" w:cs="Courier New"/>
        </w:rPr>
        <w:t xml:space="preserve">Professor  </w:t>
      </w:r>
      <w:proofErr w:type="spellStart"/>
      <w:r w:rsidRPr="003453AB">
        <w:rPr>
          <w:rFonts w:ascii="Courier New" w:hAnsi="Courier New" w:cs="Courier New"/>
        </w:rPr>
        <w:t>Uche</w:t>
      </w:r>
      <w:proofErr w:type="spellEnd"/>
      <w:proofErr w:type="gramEnd"/>
      <w:r w:rsidRPr="003453AB">
        <w:rPr>
          <w:rFonts w:ascii="Courier New" w:hAnsi="Courier New" w:cs="Courier New"/>
        </w:rPr>
        <w:t xml:space="preserve"> </w:t>
      </w:r>
      <w:proofErr w:type="spellStart"/>
      <w:r w:rsidRPr="003453AB">
        <w:rPr>
          <w:rFonts w:ascii="Courier New" w:hAnsi="Courier New" w:cs="Courier New"/>
        </w:rPr>
        <w:t>Amazigo</w:t>
      </w:r>
      <w:proofErr w:type="spellEnd"/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00:02:23,088 --&gt; 00:02:26,676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will</w:t>
      </w:r>
      <w:proofErr w:type="gramEnd"/>
      <w:r w:rsidRPr="003453AB">
        <w:rPr>
          <w:rFonts w:ascii="Courier New" w:hAnsi="Courier New" w:cs="Courier New"/>
        </w:rPr>
        <w:t xml:space="preserve"> take you, systematically, through how to assess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00:02:26,876 --&gt; 00:02:30,851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the</w:t>
      </w:r>
      <w:proofErr w:type="gramEnd"/>
      <w:r w:rsidRPr="003453AB">
        <w:rPr>
          <w:rFonts w:ascii="Courier New" w:hAnsi="Courier New" w:cs="Courier New"/>
        </w:rPr>
        <w:t xml:space="preserve"> context in which your intervention needs to be implemented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00:02:31,051 --&gt; 00:02:34,288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as</w:t>
      </w:r>
      <w:proofErr w:type="gramEnd"/>
      <w:r w:rsidRPr="003453AB">
        <w:rPr>
          <w:rFonts w:ascii="Courier New" w:hAnsi="Courier New" w:cs="Courier New"/>
        </w:rPr>
        <w:t xml:space="preserve"> a key component of implementation research.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00:02:34,551 --&gt; 00:02:37,251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By the end of the module, you should be able to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lastRenderedPageBreak/>
        <w:t>48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00:02:37,451 --&gt; 00:02:40,663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demonstrate</w:t>
      </w:r>
      <w:proofErr w:type="gramEnd"/>
      <w:r w:rsidRPr="003453AB">
        <w:rPr>
          <w:rFonts w:ascii="Courier New" w:hAnsi="Courier New" w:cs="Courier New"/>
        </w:rPr>
        <w:t xml:space="preserve"> how implementation research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49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00:02:40,863 --&gt; 00:02:43,863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needs</w:t>
      </w:r>
      <w:proofErr w:type="gramEnd"/>
      <w:r w:rsidRPr="003453AB">
        <w:rPr>
          <w:rFonts w:ascii="Courier New" w:hAnsi="Courier New" w:cs="Courier New"/>
        </w:rPr>
        <w:t xml:space="preserve"> are derived from </w:t>
      </w:r>
      <w:del w:id="4" w:author="Isabel.b" w:date="2017-08-12T06:16:00Z">
        <w:r w:rsidRPr="003453AB" w:rsidDel="00EB52C4">
          <w:rPr>
            <w:rFonts w:ascii="Courier New" w:hAnsi="Courier New" w:cs="Courier New"/>
          </w:rPr>
          <w:delText>program</w:delText>
        </w:r>
      </w:del>
      <w:proofErr w:type="spellStart"/>
      <w:ins w:id="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3453AB">
        <w:rPr>
          <w:rFonts w:ascii="Courier New" w:hAnsi="Courier New" w:cs="Courier New"/>
        </w:rPr>
        <w:t xml:space="preserve"> settings,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00:02:44,063 --&gt; 00:02:45,989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contexts</w:t>
      </w:r>
      <w:proofErr w:type="gramEnd"/>
      <w:r w:rsidRPr="003453AB">
        <w:rPr>
          <w:rFonts w:ascii="Courier New" w:hAnsi="Courier New" w:cs="Courier New"/>
        </w:rPr>
        <w:t>, and experiences,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00:02:46,189 --&gt; 00:02:50,868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and</w:t>
      </w:r>
      <w:proofErr w:type="gramEnd"/>
      <w:r w:rsidRPr="003453AB">
        <w:rPr>
          <w:rFonts w:ascii="Courier New" w:hAnsi="Courier New" w:cs="Courier New"/>
        </w:rPr>
        <w:t xml:space="preserve"> how to use these to design an implementation research project.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00:02:51,068 --&gt; 00:02:53,543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By the end of the first chapter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00:02:53,743 --&gt; 00:02:57,835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you</w:t>
      </w:r>
      <w:proofErr w:type="gramEnd"/>
      <w:r w:rsidRPr="003453AB">
        <w:rPr>
          <w:rFonts w:ascii="Courier New" w:hAnsi="Courier New" w:cs="Courier New"/>
        </w:rPr>
        <w:t xml:space="preserve"> should be able to define how settings and contexts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00:02:58,035 --&gt; 00:03:02,690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influence</w:t>
      </w:r>
      <w:proofErr w:type="gramEnd"/>
      <w:r w:rsidRPr="003453AB">
        <w:rPr>
          <w:rFonts w:ascii="Courier New" w:hAnsi="Courier New" w:cs="Courier New"/>
        </w:rPr>
        <w:t xml:space="preserve"> implementation research through undertaking a needs assessment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00:03:02,890 --&gt; 00:03:07,096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After chapter two, you will be able to describe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00:03:07,296 --&gt; 00:03:10,296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the</w:t>
      </w:r>
      <w:proofErr w:type="gramEnd"/>
      <w:r w:rsidRPr="003453AB">
        <w:rPr>
          <w:rFonts w:ascii="Courier New" w:hAnsi="Courier New" w:cs="Courier New"/>
        </w:rPr>
        <w:t xml:space="preserve"> methods and data sources used to determine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00:03:10,496 --&gt; 00:03:12,946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implementation</w:t>
      </w:r>
      <w:proofErr w:type="gramEnd"/>
      <w:r w:rsidRPr="003453AB">
        <w:rPr>
          <w:rFonts w:ascii="Courier New" w:hAnsi="Courier New" w:cs="Courier New"/>
        </w:rPr>
        <w:t xml:space="preserve"> research needs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00:03:13,146 --&gt; 00:03:16,035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in</w:t>
      </w:r>
      <w:proofErr w:type="gramEnd"/>
      <w:r w:rsidRPr="003453AB">
        <w:rPr>
          <w:rFonts w:ascii="Courier New" w:hAnsi="Courier New" w:cs="Courier New"/>
        </w:rPr>
        <w:t xml:space="preserve"> specific local settings and contexts.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59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00:03:16,235 --&gt; 00:03:19,473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Chapter three will help you to prioritize and formulate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00:03:19,673 --&gt; 00:03:23,792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research</w:t>
      </w:r>
      <w:proofErr w:type="gramEnd"/>
      <w:r w:rsidRPr="003453AB">
        <w:rPr>
          <w:rFonts w:ascii="Courier New" w:hAnsi="Courier New" w:cs="Courier New"/>
        </w:rPr>
        <w:t xml:space="preserve"> questions focused around appropriate interventions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61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00:03:23,992 --&gt; 00:03:26,522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lastRenderedPageBreak/>
        <w:t>given</w:t>
      </w:r>
      <w:proofErr w:type="gramEnd"/>
      <w:r w:rsidRPr="003453AB">
        <w:rPr>
          <w:rFonts w:ascii="Courier New" w:hAnsi="Courier New" w:cs="Courier New"/>
        </w:rPr>
        <w:t xml:space="preserve"> the context in which you're working.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00:03:26,722 --&gt; 00:03:29,722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del w:id="6" w:author="Isabel.b" w:date="2017-08-11T06:14:00Z">
        <w:r w:rsidRPr="003453AB" w:rsidDel="00711874">
          <w:rPr>
            <w:rFonts w:ascii="Courier New" w:hAnsi="Courier New" w:cs="Courier New"/>
          </w:rPr>
          <w:delText xml:space="preserve">In </w:delText>
        </w:r>
      </w:del>
      <w:ins w:id="7" w:author="Isabel.b" w:date="2017-08-11T06:14:00Z">
        <w:r>
          <w:rPr>
            <w:rFonts w:ascii="Courier New" w:hAnsi="Courier New" w:cs="Courier New"/>
          </w:rPr>
          <w:t>And</w:t>
        </w:r>
        <w:r w:rsidRPr="003453AB">
          <w:rPr>
            <w:rFonts w:ascii="Courier New" w:hAnsi="Courier New" w:cs="Courier New"/>
          </w:rPr>
          <w:t xml:space="preserve"> </w:t>
        </w:r>
      </w:ins>
      <w:r w:rsidRPr="003453AB">
        <w:rPr>
          <w:rFonts w:ascii="Courier New" w:hAnsi="Courier New" w:cs="Courier New"/>
        </w:rPr>
        <w:t>chapter four</w:t>
      </w:r>
      <w:del w:id="8" w:author="Isabel.b" w:date="2017-08-11T06:14:00Z">
        <w:r w:rsidRPr="003453AB" w:rsidDel="00711874">
          <w:rPr>
            <w:rFonts w:ascii="Courier New" w:hAnsi="Courier New" w:cs="Courier New"/>
          </w:rPr>
          <w:delText>,</w:delText>
        </w:r>
      </w:del>
      <w:r w:rsidRPr="003453AB">
        <w:rPr>
          <w:rFonts w:ascii="Courier New" w:hAnsi="Courier New" w:cs="Courier New"/>
        </w:rPr>
        <w:t xml:space="preserve"> provide</w:t>
      </w:r>
      <w:ins w:id="9" w:author="Isabel.b" w:date="2017-08-11T06:14:00Z">
        <w:r>
          <w:rPr>
            <w:rFonts w:ascii="Courier New" w:hAnsi="Courier New" w:cs="Courier New"/>
          </w:rPr>
          <w:t>s</w:t>
        </w:r>
      </w:ins>
      <w:r w:rsidRPr="003453AB">
        <w:rPr>
          <w:rFonts w:ascii="Courier New" w:hAnsi="Courier New" w:cs="Courier New"/>
        </w:rPr>
        <w:t xml:space="preserve"> some concrete examples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63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00:03:29,922 --&gt; 00:03:32,660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of</w:t>
      </w:r>
      <w:proofErr w:type="gramEnd"/>
      <w:r w:rsidRPr="003453AB">
        <w:rPr>
          <w:rFonts w:ascii="Courier New" w:hAnsi="Courier New" w:cs="Courier New"/>
        </w:rPr>
        <w:t xml:space="preserve"> implementation research needs assessments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64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00:03:32,860 --&gt; 00:03:35,860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through</w:t>
      </w:r>
      <w:proofErr w:type="gramEnd"/>
      <w:r w:rsidRPr="003453AB">
        <w:rPr>
          <w:rFonts w:ascii="Courier New" w:hAnsi="Courier New" w:cs="Courier New"/>
        </w:rPr>
        <w:t xml:space="preserve"> different settings and contexts.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65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00:03:36,060 --&gt; 00:03:40,459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spellStart"/>
      <w:r w:rsidRPr="003453AB">
        <w:rPr>
          <w:rFonts w:ascii="Courier New" w:hAnsi="Courier New" w:cs="Courier New"/>
        </w:rPr>
        <w:t>Uche</w:t>
      </w:r>
      <w:proofErr w:type="spellEnd"/>
      <w:r w:rsidRPr="003453AB">
        <w:rPr>
          <w:rFonts w:ascii="Courier New" w:hAnsi="Courier New" w:cs="Courier New"/>
        </w:rPr>
        <w:t xml:space="preserve"> and Bill leave you with some assessment exercises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66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00:03:40,659 --&gt; 00:03:43,659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that</w:t>
      </w:r>
      <w:proofErr w:type="gramEnd"/>
      <w:r w:rsidRPr="003453AB">
        <w:rPr>
          <w:rFonts w:ascii="Courier New" w:hAnsi="Courier New" w:cs="Courier New"/>
        </w:rPr>
        <w:t xml:space="preserve"> will get you thinking critically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67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00:03:43,859 --&gt; 00:03:46,222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about</w:t>
      </w:r>
      <w:proofErr w:type="gramEnd"/>
      <w:r w:rsidRPr="003453AB">
        <w:rPr>
          <w:rFonts w:ascii="Courier New" w:hAnsi="Courier New" w:cs="Courier New"/>
        </w:rPr>
        <w:t xml:space="preserve"> factoring the diversity of settings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68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00:03:46,422 --&gt; 00:03:49,422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into</w:t>
      </w:r>
      <w:proofErr w:type="gramEnd"/>
      <w:r w:rsidRPr="003453AB">
        <w:rPr>
          <w:rFonts w:ascii="Courier New" w:hAnsi="Courier New" w:cs="Courier New"/>
        </w:rPr>
        <w:t xml:space="preserve"> the way you conceptualize and design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69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00:03:49,622 --&gt; 00:03:51,700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proofErr w:type="gramStart"/>
      <w:r w:rsidRPr="003453AB">
        <w:rPr>
          <w:rFonts w:ascii="Courier New" w:hAnsi="Courier New" w:cs="Courier New"/>
        </w:rPr>
        <w:t>your</w:t>
      </w:r>
      <w:proofErr w:type="gramEnd"/>
      <w:r w:rsidRPr="003453AB">
        <w:rPr>
          <w:rFonts w:ascii="Courier New" w:hAnsi="Courier New" w:cs="Courier New"/>
        </w:rPr>
        <w:t xml:space="preserve"> implementation research.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70</w:t>
      </w: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00:03:51,900 --&gt; 00:03:54,067</w:t>
      </w:r>
    </w:p>
    <w:p w:rsidR="00CA0512" w:rsidRDefault="00711874" w:rsidP="00711874">
      <w:pPr>
        <w:pStyle w:val="Textebrut"/>
        <w:rPr>
          <w:rFonts w:ascii="Courier New" w:hAnsi="Courier New" w:cs="Courier New"/>
        </w:rPr>
      </w:pPr>
      <w:r w:rsidRPr="003453AB">
        <w:rPr>
          <w:rFonts w:ascii="Courier New" w:hAnsi="Courier New" w:cs="Courier New"/>
        </w:rPr>
        <w:t>Best of luck, and enjoy the module.</w:t>
      </w:r>
    </w:p>
    <w:p w:rsidR="00CA0512" w:rsidRDefault="00CA0512" w:rsidP="00711874">
      <w:pPr>
        <w:pStyle w:val="Textebrut"/>
        <w:rPr>
          <w:rFonts w:ascii="Courier New" w:hAnsi="Courier New" w:cs="Courier New"/>
        </w:rPr>
      </w:pPr>
    </w:p>
    <w:p w:rsidR="00CA0512" w:rsidRDefault="00D56A64" w:rsidP="00711874">
      <w:pPr>
        <w:pStyle w:val="Textebrut"/>
        <w:rPr>
          <w:rFonts w:ascii="Courier New" w:hAnsi="Courier New" w:cs="Courier New"/>
        </w:rPr>
      </w:pPr>
      <w:hyperlink r:id="rId5" w:history="1">
        <w:r w:rsidR="00CA0512" w:rsidRPr="00501D92">
          <w:rPr>
            <w:rStyle w:val="Lienhypertexte"/>
            <w:rFonts w:ascii="Courier New" w:hAnsi="Courier New" w:cs="Courier New"/>
          </w:rPr>
          <w:t>https://www.tdrmooc.org/courses/course-v1:TDR+IR+2016/courseware/b97676e54fa34c038d1429ab8c0aee66/ee3f5777a7484ad588c361f1b9ad8e27/?child=first</w:t>
        </w:r>
      </w:hyperlink>
    </w:p>
    <w:p w:rsidR="00CA0512" w:rsidRDefault="00CA0512" w:rsidP="00711874">
      <w:pPr>
        <w:pStyle w:val="Textebrut"/>
        <w:rPr>
          <w:rFonts w:ascii="Courier New" w:hAnsi="Courier New" w:cs="Courier New"/>
        </w:rPr>
      </w:pPr>
    </w:p>
    <w:p w:rsidR="00CA0512" w:rsidRPr="00CA0512" w:rsidRDefault="00CA0512" w:rsidP="00CA0512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CA0512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2: Needs Assessment for Implementation Research &gt; Settings and context for identifying IR needs &gt; Settings and context for identifying IR needs</w:t>
      </w:r>
    </w:p>
    <w:p w:rsidR="00CA0512" w:rsidRPr="00CA0512" w:rsidRDefault="00CA0512" w:rsidP="00CA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A0512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CA0512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CA0512" w:rsidRPr="00CA0512" w:rsidRDefault="00CA0512" w:rsidP="00CA0512">
      <w:pPr>
        <w:numPr>
          <w:ilvl w:val="0"/>
          <w:numId w:val="2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CA0512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CA0512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Settings and context for identifying IR needs</w:t>
      </w:r>
      <w:r w:rsidRPr="00CA0512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CA0512" w:rsidRPr="00CA0512" w:rsidRDefault="00CA0512" w:rsidP="00CA0512">
      <w:pPr>
        <w:numPr>
          <w:ilvl w:val="0"/>
          <w:numId w:val="2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CA0512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CA0512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CA0512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CA0512" w:rsidRPr="00CA0512" w:rsidRDefault="00CA0512" w:rsidP="00CA0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A0512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CA0512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CA0512" w:rsidRPr="00CA0512" w:rsidRDefault="00CA0512" w:rsidP="00CA0512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CA0512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lastRenderedPageBreak/>
        <w:t>Settings and context for identifying IR needs</w:t>
      </w:r>
    </w:p>
    <w:p w:rsidR="00CA0512" w:rsidRPr="00CA0512" w:rsidRDefault="00CA0512" w:rsidP="00CA0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A0512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CA0512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CA0512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CA0512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CA0512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CA0512" w:rsidRPr="00CA0512" w:rsidRDefault="00CA0512" w:rsidP="00CA0512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CA0512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Objectives</w:t>
      </w:r>
    </w:p>
    <w:p w:rsidR="00CA0512" w:rsidRPr="00CA0512" w:rsidRDefault="00CA0512" w:rsidP="00CA0512">
      <w:pPr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CA0512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To define how settings and context influence IR needs through needs assessment:</w:t>
      </w:r>
    </w:p>
    <w:p w:rsidR="00CA0512" w:rsidRPr="00CA0512" w:rsidRDefault="00CA0512" w:rsidP="00CA0512">
      <w:pPr>
        <w:numPr>
          <w:ilvl w:val="0"/>
          <w:numId w:val="3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CA0512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Inner and outer settings</w:t>
      </w:r>
    </w:p>
    <w:p w:rsidR="00CA0512" w:rsidRPr="00CA0512" w:rsidRDefault="00CA0512" w:rsidP="00CA0512">
      <w:pPr>
        <w:numPr>
          <w:ilvl w:val="0"/>
          <w:numId w:val="3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CA0512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Health systems</w:t>
      </w:r>
    </w:p>
    <w:p w:rsidR="00CA0512" w:rsidRPr="00CA0512" w:rsidRDefault="00CA0512" w:rsidP="00CA0512">
      <w:pPr>
        <w:numPr>
          <w:ilvl w:val="0"/>
          <w:numId w:val="3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CA0512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Stakeholders</w:t>
      </w:r>
    </w:p>
    <w:p w:rsidR="00CA0512" w:rsidRPr="00CA0512" w:rsidRDefault="00CA0512" w:rsidP="00CA0512">
      <w:pPr>
        <w:numPr>
          <w:ilvl w:val="0"/>
          <w:numId w:val="3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CA0512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Missed goals and targets</w:t>
      </w:r>
    </w:p>
    <w:p w:rsidR="00CA0512" w:rsidRPr="00CA0512" w:rsidRDefault="00CA0512" w:rsidP="00CA0512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CA0512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Settings and context for identifying IR needs</w:t>
      </w:r>
    </w:p>
    <w:p w:rsidR="00CA0512" w:rsidRDefault="00CA0512" w:rsidP="00711874">
      <w:pPr>
        <w:pStyle w:val="Textebrut"/>
        <w:rPr>
          <w:rFonts w:ascii="Courier New" w:hAnsi="Courier New" w:cs="Courier New"/>
        </w:rPr>
      </w:pPr>
    </w:p>
    <w:p w:rsidR="00CA0512" w:rsidRDefault="00CA0512" w:rsidP="00711874">
      <w:pPr>
        <w:pStyle w:val="Textebrut"/>
        <w:rPr>
          <w:rFonts w:ascii="Courier New" w:hAnsi="Courier New" w:cs="Courier New"/>
        </w:rPr>
      </w:pPr>
    </w:p>
    <w:p w:rsidR="00711874" w:rsidRPr="003453AB" w:rsidRDefault="00711874" w:rsidP="00711874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00:00:04,669 --&gt; 00:00:08,012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Hello, and welcome to the second module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00:00:08,212 --&gt; 00:00:11,845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our course on implementation research.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00:00:12,020 --&gt; 00:00:15,002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In the first module you learned about the overview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00:00:15,202 --&gt; 00:00:17,751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what implementation research is about.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00:00:17,951 --&gt; 00:00:21,325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When we're doing implementation research we will be trying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00:00:21,525 --&gt; 00:00:25,234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decide on what important issues need to be studied,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00:00:25,434 --&gt; 00:00:27,354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what</w:t>
      </w:r>
      <w:proofErr w:type="gramEnd"/>
      <w:r w:rsidRPr="002F2ADD">
        <w:rPr>
          <w:rFonts w:ascii="Courier New" w:hAnsi="Courier New" w:cs="Courier New"/>
        </w:rPr>
        <w:t xml:space="preserve"> interventions need to be tried.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00:00:27,554 --&gt; 00:00:31,129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And so we need a needs assessment to learn about,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00:00:31,329 --&gt; 00:00:34,497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what's</w:t>
      </w:r>
      <w:proofErr w:type="gramEnd"/>
      <w:r w:rsidRPr="002F2ADD">
        <w:rPr>
          <w:rFonts w:ascii="Courier New" w:hAnsi="Courier New" w:cs="Courier New"/>
        </w:rPr>
        <w:t xml:space="preserve"> going on with the </w:t>
      </w:r>
      <w:del w:id="10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in our environment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00:00:34,697 --&gt; 00:00:38,819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so</w:t>
      </w:r>
      <w:proofErr w:type="gramEnd"/>
      <w:r w:rsidRPr="002F2ADD">
        <w:rPr>
          <w:rFonts w:ascii="Courier New" w:hAnsi="Courier New" w:cs="Courier New"/>
        </w:rPr>
        <w:t xml:space="preserve"> that we can design good implementation research.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00:00:39,019 --&gt; 00:00:45,675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In this module I'll be joined with </w:t>
      </w:r>
      <w:proofErr w:type="spellStart"/>
      <w:r w:rsidRPr="002F2ADD">
        <w:rPr>
          <w:rFonts w:ascii="Courier New" w:hAnsi="Courier New" w:cs="Courier New"/>
        </w:rPr>
        <w:t>Uche</w:t>
      </w:r>
      <w:proofErr w:type="spellEnd"/>
      <w:r w:rsidRPr="002F2ADD">
        <w:rPr>
          <w:rFonts w:ascii="Courier New" w:hAnsi="Courier New" w:cs="Courier New"/>
        </w:rPr>
        <w:t xml:space="preserve"> </w:t>
      </w:r>
      <w:proofErr w:type="spellStart"/>
      <w:r w:rsidRPr="002F2ADD">
        <w:rPr>
          <w:rFonts w:ascii="Courier New" w:hAnsi="Courier New" w:cs="Courier New"/>
        </w:rPr>
        <w:t>Amazigo</w:t>
      </w:r>
      <w:proofErr w:type="spellEnd"/>
      <w:r w:rsidRPr="002F2ADD">
        <w:rPr>
          <w:rFonts w:ascii="Courier New" w:hAnsi="Courier New" w:cs="Courier New"/>
        </w:rPr>
        <w:t>, who is right now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00:00:45,888 --&gt; 00:00:51,293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</w:t>
      </w:r>
      <w:proofErr w:type="gramEnd"/>
      <w:r w:rsidRPr="002F2ADD">
        <w:rPr>
          <w:rFonts w:ascii="Courier New" w:hAnsi="Courier New" w:cs="Courier New"/>
        </w:rPr>
        <w:t xml:space="preserve"> </w:t>
      </w:r>
      <w:del w:id="12" w:author="Isabel.b" w:date="2017-08-12T05:46:00Z">
        <w:r w:rsidRPr="002F2ADD" w:rsidDel="00E34F23">
          <w:rPr>
            <w:rFonts w:ascii="Courier New" w:hAnsi="Courier New" w:cs="Courier New"/>
          </w:rPr>
          <w:delText xml:space="preserve">Lecturer </w:delText>
        </w:r>
      </w:del>
      <w:r w:rsidRPr="002F2ADD">
        <w:rPr>
          <w:rFonts w:ascii="Courier New" w:hAnsi="Courier New" w:cs="Courier New"/>
        </w:rPr>
        <w:t xml:space="preserve">Professor at the </w:t>
      </w:r>
      <w:proofErr w:type="spellStart"/>
      <w:r w:rsidRPr="002F2ADD">
        <w:rPr>
          <w:rFonts w:ascii="Courier New" w:hAnsi="Courier New" w:cs="Courier New"/>
        </w:rPr>
        <w:t>Nnamdi</w:t>
      </w:r>
      <w:proofErr w:type="spellEnd"/>
      <w:r w:rsidRPr="002F2ADD">
        <w:rPr>
          <w:rFonts w:ascii="Courier New" w:hAnsi="Courier New" w:cs="Courier New"/>
        </w:rPr>
        <w:t xml:space="preserve"> </w:t>
      </w:r>
      <w:proofErr w:type="spellStart"/>
      <w:r w:rsidRPr="002F2ADD">
        <w:rPr>
          <w:rFonts w:ascii="Courier New" w:hAnsi="Courier New" w:cs="Courier New"/>
        </w:rPr>
        <w:t>Azkiwe</w:t>
      </w:r>
      <w:proofErr w:type="spellEnd"/>
      <w:r w:rsidRPr="002F2ADD">
        <w:rPr>
          <w:rFonts w:ascii="Courier New" w:hAnsi="Courier New" w:cs="Courier New"/>
        </w:rPr>
        <w:t xml:space="preserve"> University in Nigeria.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00:00:51,493 --&gt; 00:00:54,684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She was formerly the Director of the African </w:t>
      </w:r>
      <w:del w:id="13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4" w:author="Isabel.b" w:date="2017-08-15T09:13:00Z">
        <w:r w:rsidR="00BC1C4A">
          <w:rPr>
            <w:rFonts w:ascii="Courier New" w:hAnsi="Courier New" w:cs="Courier New"/>
          </w:rPr>
          <w:t>Programme</w:t>
        </w:r>
      </w:ins>
      <w:proofErr w:type="spellEnd"/>
      <w:del w:id="15" w:author="Isabel.b" w:date="2017-08-18T02:51:00Z">
        <w:r w:rsidRPr="002F2ADD" w:rsidDel="00BC1C4A">
          <w:rPr>
            <w:rFonts w:ascii="Courier New" w:hAnsi="Courier New" w:cs="Courier New"/>
          </w:rPr>
          <w:delText>me</w:delText>
        </w:r>
      </w:del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00:00:54,919 --&gt; 00:00:57,559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</w:t>
      </w:r>
      <w:proofErr w:type="spellStart"/>
      <w:r w:rsidRPr="002F2ADD">
        <w:rPr>
          <w:rFonts w:ascii="Courier New" w:hAnsi="Courier New" w:cs="Courier New"/>
        </w:rPr>
        <w:t>Onchocerciasis</w:t>
      </w:r>
      <w:proofErr w:type="spellEnd"/>
      <w:r w:rsidRPr="002F2ADD">
        <w:rPr>
          <w:rFonts w:ascii="Courier New" w:hAnsi="Courier New" w:cs="Courier New"/>
        </w:rPr>
        <w:t xml:space="preserve"> Control. And I'm Bill </w:t>
      </w:r>
      <w:proofErr w:type="spellStart"/>
      <w:r w:rsidRPr="002F2ADD">
        <w:rPr>
          <w:rFonts w:ascii="Courier New" w:hAnsi="Courier New" w:cs="Courier New"/>
        </w:rPr>
        <w:t>Brieger</w:t>
      </w:r>
      <w:proofErr w:type="spellEnd"/>
      <w:ins w:id="16" w:author="Isabel.b" w:date="2017-08-12T05:47:00Z">
        <w:r>
          <w:rPr>
            <w:rFonts w:ascii="Courier New" w:hAnsi="Courier New" w:cs="Courier New"/>
          </w:rPr>
          <w:t>,</w:t>
        </w:r>
      </w:ins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00:00:57,759 --&gt; 00:01:01,671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Professor at Johns Hopkins Bloomberg School of Public Health,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00:01:01,871 --&gt; 00:01:03,844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International Health Department.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00:01:04,068 --&gt; 00:01:05,832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thank you for joining us.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00:01:06,032 --&gt; 00:01:10,658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One thing to remember about implementation research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00:01:10,858 --&gt; 00:01:13,359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is</w:t>
      </w:r>
      <w:proofErr w:type="gramEnd"/>
      <w:r w:rsidRPr="002F2ADD">
        <w:rPr>
          <w:rFonts w:ascii="Courier New" w:hAnsi="Courier New" w:cs="Courier New"/>
        </w:rPr>
        <w:t xml:space="preserve"> that it's done in a context.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00:01:13,559 --&gt; 00:01:18,144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from the diagram, we can see that the context includes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00:01:18,394 --&gt; 00:01:21,959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outer setting, the broader social, political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00:01:22,159 --&gt; 00:01:25,515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economic environment in which our </w:t>
      </w:r>
      <w:del w:id="17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operate.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00:01:26,413 --&gt; 00:01:31,132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have our inner setting, which includes all of the aspects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00:01:31,332 --&gt; 00:01:33,353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the service delivery organization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00:01:33,553 --&gt; 00:01:35,594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the people that they serve.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00:01:35,794 --&gt; 00:01:40,113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then of course, are concerned about the people themselves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00:01:40,313 --&gt; 00:01:43,101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who</w:t>
      </w:r>
      <w:proofErr w:type="gramEnd"/>
      <w:r w:rsidRPr="002F2ADD">
        <w:rPr>
          <w:rFonts w:ascii="Courier New" w:hAnsi="Courier New" w:cs="Courier New"/>
        </w:rPr>
        <w:t xml:space="preserve"> they are, the individuals involved,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00:01:43,301 --&gt; 00:01:48,742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including</w:t>
      </w:r>
      <w:proofErr w:type="gramEnd"/>
      <w:r w:rsidRPr="002F2ADD">
        <w:rPr>
          <w:rFonts w:ascii="Courier New" w:hAnsi="Courier New" w:cs="Courier New"/>
        </w:rPr>
        <w:t xml:space="preserve"> the beneficiaries, policy makers, </w:t>
      </w:r>
      <w:del w:id="19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2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implementers.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00:01:48,982 --&gt; 00:01:52,518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finally we have a process that we go about.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00:01:52,718 --&gt; 00:01:56,797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Again, even though this is not like basic laboratory research,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00:01:56,997 --&gt; 00:02:01,049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we</w:t>
      </w:r>
      <w:proofErr w:type="gramEnd"/>
      <w:r w:rsidRPr="002F2ADD">
        <w:rPr>
          <w:rFonts w:ascii="Courier New" w:hAnsi="Courier New" w:cs="Courier New"/>
        </w:rPr>
        <w:t xml:space="preserve"> still have to go through steps in an orderly way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00:02:01,249 --&gt; 00:02:05,493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so</w:t>
      </w:r>
      <w:proofErr w:type="gramEnd"/>
      <w:r w:rsidRPr="002F2ADD">
        <w:rPr>
          <w:rFonts w:ascii="Courier New" w:hAnsi="Courier New" w:cs="Courier New"/>
        </w:rPr>
        <w:t xml:space="preserve"> that we know that the product we get out of the research is valid.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00:02:05,693 --&gt; 00:02:07,203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And, of course, one of the first steps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00:02:07,403 --&gt; 00:02:09,540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as</w:t>
      </w:r>
      <w:proofErr w:type="gramEnd"/>
      <w:r w:rsidRPr="002F2ADD">
        <w:rPr>
          <w:rFonts w:ascii="Courier New" w:hAnsi="Courier New" w:cs="Courier New"/>
        </w:rPr>
        <w:t xml:space="preserve"> we're going to be talking about in this module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00:02:09,740 --&gt; 00:02:12,981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is</w:t>
      </w:r>
      <w:proofErr w:type="gramEnd"/>
      <w:r w:rsidRPr="002F2ADD">
        <w:rPr>
          <w:rFonts w:ascii="Courier New" w:hAnsi="Courier New" w:cs="Courier New"/>
        </w:rPr>
        <w:t xml:space="preserve"> collecting information that we need to make decisions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00:02:13,169 --&gt; 00:02:16,643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about</w:t>
      </w:r>
      <w:proofErr w:type="gramEnd"/>
      <w:r w:rsidRPr="002F2ADD">
        <w:rPr>
          <w:rFonts w:ascii="Courier New" w:hAnsi="Courier New" w:cs="Courier New"/>
        </w:rPr>
        <w:t xml:space="preserve"> the kind of implementation that we're going to do.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00:02:17,497 --&gt; 00:02:19,745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Here we see an example of the outer setting,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00:02:19,945 --&gt; 00:02:21,839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economic context.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00:02:22,039 --&gt; 00:02:25,088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Here we have a market in a small town in Nigeria.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00:02:25,288 --&gt; 00:02:28,671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But, again, people earn their living by farming.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00:02:28,871 --&gt; 00:02:31,674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They may be a poor community, and as you recall,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00:02:31,874 --&gt; 00:02:36,831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we're</w:t>
      </w:r>
      <w:proofErr w:type="gramEnd"/>
      <w:r w:rsidRPr="002F2ADD">
        <w:rPr>
          <w:rFonts w:ascii="Courier New" w:hAnsi="Courier New" w:cs="Courier New"/>
        </w:rPr>
        <w:t xml:space="preserve"> doing our modules about the infectious diseases of poverty.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00:02:37,031 --&gt; 00:02:39,471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we do need to consider those factors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00:02:39,671 --&gt; 00:02:42,272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when</w:t>
      </w:r>
      <w:proofErr w:type="gramEnd"/>
      <w:r w:rsidRPr="002F2ADD">
        <w:rPr>
          <w:rFonts w:ascii="Courier New" w:hAnsi="Courier New" w:cs="Courier New"/>
        </w:rPr>
        <w:t xml:space="preserve"> we are designing interventions.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00:02:42,472 --&gt; 00:02:44,212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want to make sure that they are adapted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00:02:44,412 --&gt; 00:02:48,828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that local environment, where the </w:t>
      </w:r>
      <w:del w:id="21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22" w:author="Isabel.b" w:date="2017-08-15T09:13:00Z">
        <w:r w:rsidR="00BC1C4A">
          <w:rPr>
            <w:rFonts w:ascii="Courier New" w:hAnsi="Courier New" w:cs="Courier New"/>
          </w:rPr>
          <w:t>programme</w:t>
        </w:r>
      </w:ins>
      <w:del w:id="23" w:author="Isabel.b" w:date="2017-08-18T02:52:00Z">
        <w:r w:rsidRPr="002F2ADD" w:rsidDel="00BC1C4A">
          <w:rPr>
            <w:rFonts w:ascii="Courier New" w:hAnsi="Courier New" w:cs="Courier New"/>
          </w:rPr>
          <w:delText xml:space="preserve"> </w:delText>
        </w:r>
      </w:del>
      <w:r w:rsidRPr="002F2ADD">
        <w:rPr>
          <w:rFonts w:ascii="Courier New" w:hAnsi="Courier New" w:cs="Courier New"/>
        </w:rPr>
        <w:t>is</w:t>
      </w:r>
      <w:proofErr w:type="spellEnd"/>
      <w:r w:rsidRPr="002F2ADD">
        <w:rPr>
          <w:rFonts w:ascii="Courier New" w:hAnsi="Courier New" w:cs="Courier New"/>
        </w:rPr>
        <w:t xml:space="preserve"> being carried out.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00:02:49,378 --&gt; 00:02:53,475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We recognize, of course, there are national </w:t>
      </w:r>
      <w:del w:id="24" w:author="Isabel.b" w:date="2017-08-12T06:18:00Z">
        <w:r w:rsidRPr="002F2ADD" w:rsidDel="00EB52C4">
          <w:rPr>
            <w:rFonts w:ascii="Courier New" w:hAnsi="Courier New" w:cs="Courier New"/>
          </w:rPr>
          <w:delText xml:space="preserve"> </w:delText>
        </w:r>
      </w:del>
      <w:r w:rsidRPr="002F2ADD">
        <w:rPr>
          <w:rFonts w:ascii="Courier New" w:hAnsi="Courier New" w:cs="Courier New"/>
        </w:rPr>
        <w:t>as well as global policies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00:02:53,675 --&gt; 00:02:56,273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influence how the </w:t>
      </w:r>
      <w:del w:id="25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2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is carried out.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00:02:56,473 --&gt; 00:03:00,191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Funding, of course, comes from national level,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00:03:00,391 --&gt; 00:03:03,035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from</w:t>
      </w:r>
      <w:proofErr w:type="gramEnd"/>
      <w:r w:rsidRPr="002F2ADD">
        <w:rPr>
          <w:rFonts w:ascii="Courier New" w:hAnsi="Courier New" w:cs="Courier New"/>
        </w:rPr>
        <w:t xml:space="preserve"> Ministries of Health, international level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00:03:03,235 --&gt; 00:03:05,126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through</w:t>
      </w:r>
      <w:proofErr w:type="gramEnd"/>
      <w:r w:rsidRPr="002F2ADD">
        <w:rPr>
          <w:rFonts w:ascii="Courier New" w:hAnsi="Courier New" w:cs="Courier New"/>
        </w:rPr>
        <w:t xml:space="preserve"> things like the Global Fund.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00:03:05,326 --&gt; 00:03:07,981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this again, is part of the broader environment.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00:03:08,181 --&gt; 00:03:11,014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then there's the broader policy or legal environment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00:03:11,214 --&gt; 00:03:13,438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makes it possible to deliver services</w:t>
      </w:r>
      <w:ins w:id="27" w:author="Isabel.b" w:date="2017-08-12T05:47:00Z">
        <w:r>
          <w:rPr>
            <w:rFonts w:ascii="Courier New" w:hAnsi="Courier New" w:cs="Courier New"/>
          </w:rPr>
          <w:t>,</w:t>
        </w:r>
      </w:ins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00:03:13,977 --&gt; 00:03:17,472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sets the guidance, the  technical guidance also</w:t>
      </w:r>
      <w:ins w:id="28" w:author="Isabel.b" w:date="2017-08-12T05:47:00Z">
        <w:r>
          <w:rPr>
            <w:rFonts w:ascii="Courier New" w:hAnsi="Courier New" w:cs="Courier New"/>
          </w:rPr>
          <w:t>,</w:t>
        </w:r>
      </w:ins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00:03:17,672 --&gt; 00:03:19,365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how we deliver our </w:t>
      </w:r>
      <w:del w:id="29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3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>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00:03:20,852 --&gt; 00:03:23,208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Again, one thing we're concerned about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00:03:23,470 --&gt; 00:03:25,671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from</w:t>
      </w:r>
      <w:proofErr w:type="gramEnd"/>
      <w:r w:rsidRPr="002F2ADD">
        <w:rPr>
          <w:rFonts w:ascii="Courier New" w:hAnsi="Courier New" w:cs="Courier New"/>
        </w:rPr>
        <w:t xml:space="preserve"> the external environment, whether it's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00:03:25,913 --&gt; 00:03:27,858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</w:t>
      </w:r>
      <w:proofErr w:type="gramEnd"/>
      <w:r w:rsidRPr="002F2ADD">
        <w:rPr>
          <w:rFonts w:ascii="Courier New" w:hAnsi="Courier New" w:cs="Courier New"/>
        </w:rPr>
        <w:t xml:space="preserve"> national level or the global level,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00:03:28,040 --&gt; 00:03:31,639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is</w:t>
      </w:r>
      <w:proofErr w:type="gramEnd"/>
      <w:r w:rsidRPr="002F2ADD">
        <w:rPr>
          <w:rFonts w:ascii="Courier New" w:hAnsi="Courier New" w:cs="Courier New"/>
        </w:rPr>
        <w:t xml:space="preserve"> that our </w:t>
      </w:r>
      <w:del w:id="31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3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are held accountable.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00:03:31,839 --&gt; 00:03:34,726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If funding is being provided, there is this accountability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00:03:34,926 --&gt; 00:03:37,627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and</w:t>
      </w:r>
      <w:proofErr w:type="gramEnd"/>
      <w:r w:rsidRPr="002F2ADD">
        <w:rPr>
          <w:rFonts w:ascii="Courier New" w:hAnsi="Courier New" w:cs="Courier New"/>
        </w:rPr>
        <w:t xml:space="preserve"> so that influences the evaluation.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00:03:37,827 --&gt; 00:03:40,996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again, what we're looking for is are we reaching our targets,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00:03:41,196 --&gt; 00:03:43,236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which</w:t>
      </w:r>
      <w:proofErr w:type="gramEnd"/>
      <w:r w:rsidRPr="002F2ADD">
        <w:rPr>
          <w:rFonts w:ascii="Courier New" w:hAnsi="Courier New" w:cs="Courier New"/>
        </w:rPr>
        <w:t xml:space="preserve"> is part of the evaluation.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00:03:43,436 --&gt; 00:03:45,998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 inner setting, as we can see here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00:03:46,198 --&gt; 00:03:50,630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</w:t>
      </w:r>
      <w:proofErr w:type="gramEnd"/>
      <w:r w:rsidRPr="002F2ADD">
        <w:rPr>
          <w:rFonts w:ascii="Courier New" w:hAnsi="Courier New" w:cs="Courier New"/>
        </w:rPr>
        <w:t xml:space="preserve"> small health center in Southeastern Nigeria,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00:03:50,955 --&gt; 00:03:53,448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where</w:t>
      </w:r>
      <w:proofErr w:type="gramEnd"/>
      <w:r w:rsidRPr="002F2ADD">
        <w:rPr>
          <w:rFonts w:ascii="Courier New" w:hAnsi="Courier New" w:cs="Courier New"/>
        </w:rPr>
        <w:t xml:space="preserve"> women can come for antenatal care</w:t>
      </w:r>
      <w:ins w:id="33" w:author="Isabel.b" w:date="2017-08-12T05:48:00Z">
        <w:r>
          <w:rPr>
            <w:rFonts w:ascii="Courier New" w:hAnsi="Courier New" w:cs="Courier New"/>
          </w:rPr>
          <w:t>,</w:t>
        </w:r>
      </w:ins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00:03:53,626 --&gt; 00:03:55,481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where</w:t>
      </w:r>
      <w:proofErr w:type="gramEnd"/>
      <w:r w:rsidRPr="002F2ADD">
        <w:rPr>
          <w:rFonts w:ascii="Courier New" w:hAnsi="Courier New" w:cs="Courier New"/>
        </w:rPr>
        <w:t xml:space="preserve"> they can bring children for vaccinations.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00:03:55,681 --&gt; 00:03:58,340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People who have common illnesses can come for treatment.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00:03:58,540 --&gt; 00:04:01,184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And, if we're fortunate, we can have staff there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00:04:01,384 --&gt; 00:04:03,643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who</w:t>
      </w:r>
      <w:proofErr w:type="gramEnd"/>
      <w:r w:rsidRPr="002F2ADD">
        <w:rPr>
          <w:rFonts w:ascii="Courier New" w:hAnsi="Courier New" w:cs="Courier New"/>
        </w:rPr>
        <w:t xml:space="preserve"> reach out and train community health workers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00:04:03,843 --&gt; 00:04:06,558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extend access to services.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00:04:06,819 --&gt; 00:04:09,758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what we're concerned about is what goes 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00:04:09,963 --&gt; 00:04:12,082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these service delivery settings.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00:04:12,557 --&gt; 00:04:16,117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Inside, you know, the personnel, the resources they have,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00:04:16,317 --&gt; 00:04:21,088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again, the interaction with the community and the beneficiaries.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00:04:21,982 --&gt; 00:04:26,696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Each organization has it</w:t>
      </w:r>
      <w:del w:id="34" w:author="Isabel.b" w:date="2017-08-12T06:18:00Z">
        <w:r w:rsidRPr="002F2ADD" w:rsidDel="00EB52C4">
          <w:rPr>
            <w:rFonts w:ascii="Courier New" w:hAnsi="Courier New" w:cs="Courier New"/>
          </w:rPr>
          <w:delText>'</w:delText>
        </w:r>
      </w:del>
      <w:r w:rsidRPr="002F2ADD">
        <w:rPr>
          <w:rFonts w:ascii="Courier New" w:hAnsi="Courier New" w:cs="Courier New"/>
        </w:rPr>
        <w:t>s own culture, the way people do things,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00:04:26,896 --&gt; 00:04:29,116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way they interact with each other,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00:04:29,316 --&gt; 00:04:32,240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things</w:t>
      </w:r>
      <w:proofErr w:type="gramEnd"/>
      <w:r w:rsidRPr="002F2ADD">
        <w:rPr>
          <w:rFonts w:ascii="Courier New" w:hAnsi="Courier New" w:cs="Courier New"/>
        </w:rPr>
        <w:t xml:space="preserve"> that they value, and we want to take that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79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00:04:32,440 --&gt; 00:04:37,024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into</w:t>
      </w:r>
      <w:proofErr w:type="gramEnd"/>
      <w:r w:rsidRPr="002F2ADD">
        <w:rPr>
          <w:rFonts w:ascii="Courier New" w:hAnsi="Courier New" w:cs="Courier New"/>
        </w:rPr>
        <w:t xml:space="preserve"> account when we're designing appropriate implementation research.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00:04:37,224 --&gt; 00:04:40,247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So, again, our needs assessment is to learn about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00:04:40,447 --&gt; 00:04:41,767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these</w:t>
      </w:r>
      <w:proofErr w:type="gramEnd"/>
      <w:r w:rsidRPr="002F2ADD">
        <w:rPr>
          <w:rFonts w:ascii="Courier New" w:hAnsi="Courier New" w:cs="Courier New"/>
        </w:rPr>
        <w:t xml:space="preserve"> various factors.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00:04:43,369 --&gt; 00:04:46,700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want to be sure that in the organization itself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00:04:46,900 --&gt; 00:04:51,080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the people from the leadership to the frontline implementers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00:04:51,280 --&gt; 00:04:54,571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are</w:t>
      </w:r>
      <w:proofErr w:type="gramEnd"/>
      <w:r w:rsidRPr="002F2ADD">
        <w:rPr>
          <w:rFonts w:ascii="Courier New" w:hAnsi="Courier New" w:cs="Courier New"/>
        </w:rPr>
        <w:t xml:space="preserve"> ready to change, are willing to change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00:04:54,771 --&gt; 00:04:57,538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order to improve their service delivery.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00:04:58,350 --&gt; 00:05:01,877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we're also concerned about the clients,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00:05:02,113 --&gt; 00:05:03,913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consumers, the community members,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00:05:04,113 --&gt; 00:05:06,801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the</w:t>
      </w:r>
      <w:proofErr w:type="gramEnd"/>
      <w:r w:rsidRPr="002F2ADD">
        <w:rPr>
          <w:rFonts w:ascii="Courier New" w:hAnsi="Courier New" w:cs="Courier New"/>
        </w:rPr>
        <w:t xml:space="preserve"> beneficiaries, however you want to call them.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00:05:07,001 --&gt; 00:05:11,212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But again, if we do not offer a service that they appreciate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00:05:11,437 --&gt; 00:05:14,215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or</w:t>
      </w:r>
      <w:proofErr w:type="gramEnd"/>
      <w:r w:rsidRPr="002F2ADD">
        <w:rPr>
          <w:rFonts w:ascii="Courier New" w:hAnsi="Courier New" w:cs="Courier New"/>
        </w:rPr>
        <w:t xml:space="preserve"> that they have access to, then we will still not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00:05:14,415 --&gt; 00:05:15,667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be</w:t>
      </w:r>
      <w:proofErr w:type="gramEnd"/>
      <w:r w:rsidRPr="002F2ADD">
        <w:rPr>
          <w:rFonts w:ascii="Courier New" w:hAnsi="Courier New" w:cs="Courier New"/>
        </w:rPr>
        <w:t xml:space="preserve"> reaching our targets.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00:05:15,867 --&gt; 00:05:19,591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we definitely want to look carefully at this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00:05:19,769 --&gt; 00:05:21,405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gather information.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00:05:21,587 --&gt; 00:05:23,983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It's important to stress that implementation research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00:05:24,183 --&gt; 00:05:30,572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happens</w:t>
      </w:r>
      <w:proofErr w:type="gramEnd"/>
      <w:r w:rsidRPr="002F2ADD">
        <w:rPr>
          <w:rFonts w:ascii="Courier New" w:hAnsi="Courier New" w:cs="Courier New"/>
        </w:rPr>
        <w:t xml:space="preserve"> in a real-life setting, under real-life conditions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00:05:30,772 --&gt; 00:05:34,526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within</w:t>
      </w:r>
      <w:proofErr w:type="gramEnd"/>
      <w:r w:rsidRPr="002F2ADD">
        <w:rPr>
          <w:rFonts w:ascii="Courier New" w:hAnsi="Courier New" w:cs="Courier New"/>
        </w:rPr>
        <w:t xml:space="preserve"> the routine delivery of services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00:05:34,726 --&gt; 00:05:37,573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Again, this may</w:t>
      </w:r>
      <w:ins w:id="35" w:author="Isabel.b" w:date="2017-08-12T05:49:00Z">
        <w:r>
          <w:rPr>
            <w:rFonts w:ascii="Courier New" w:hAnsi="Courier New" w:cs="Courier New"/>
          </w:rPr>
          <w:t xml:space="preserve"> </w:t>
        </w:r>
      </w:ins>
      <w:r w:rsidRPr="002F2ADD">
        <w:rPr>
          <w:rFonts w:ascii="Courier New" w:hAnsi="Courier New" w:cs="Courier New"/>
        </w:rPr>
        <w:t>be a service to provide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00:05:37,773 --&gt; 00:05:39,744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intermittent</w:t>
      </w:r>
      <w:proofErr w:type="gramEnd"/>
      <w:r w:rsidRPr="002F2ADD">
        <w:rPr>
          <w:rFonts w:ascii="Courier New" w:hAnsi="Courier New" w:cs="Courier New"/>
        </w:rPr>
        <w:t xml:space="preserve"> preventive treatment of malaria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99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00:05:39,944 --&gt; 00:05:42,884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pregnant women, or it may</w:t>
      </w:r>
      <w:ins w:id="36" w:author="Isabel.b" w:date="2017-08-12T05:49:00Z">
        <w:r>
          <w:rPr>
            <w:rFonts w:ascii="Courier New" w:hAnsi="Courier New" w:cs="Courier New"/>
          </w:rPr>
          <w:t xml:space="preserve"> </w:t>
        </w:r>
      </w:ins>
      <w:r w:rsidRPr="002F2ADD">
        <w:rPr>
          <w:rFonts w:ascii="Courier New" w:hAnsi="Courier New" w:cs="Courier New"/>
        </w:rPr>
        <w:t>be at the community level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00:05:43,069 --&gt; 00:05:45,367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where</w:t>
      </w:r>
      <w:proofErr w:type="gramEnd"/>
      <w:r w:rsidRPr="002F2ADD">
        <w:rPr>
          <w:rFonts w:ascii="Courier New" w:hAnsi="Courier New" w:cs="Courier New"/>
        </w:rPr>
        <w:t xml:space="preserve"> we're doing community case management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00:05:45,567 --&gt; 00:05:47,946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common childhood illnesses.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102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00:05:48,146 --&gt; 00:05:52,510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But we are looking at real-life </w:t>
      </w:r>
      <w:del w:id="37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3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in real-life settings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00:05:52,710 --&gt; 00:05:56,083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find out what works and trying new interventions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00:05:56,283 --&gt; 00:05:59,496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make things work better, to give access to more people.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00:06:00,531 --&gt; 00:06:04,900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we want to take into account the prevailing conditions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00:06:05,100 --&gt; 00:06:08,879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del w:id="39" w:author="Isabel.b" w:date="2017-08-12T05:49:00Z">
        <w:r w:rsidRPr="002F2ADD" w:rsidDel="00E34F23">
          <w:rPr>
            <w:rFonts w:ascii="Courier New" w:hAnsi="Courier New" w:cs="Courier New"/>
          </w:rPr>
          <w:delText xml:space="preserve">that </w:delText>
        </w:r>
      </w:del>
      <w:proofErr w:type="gramStart"/>
      <w:ins w:id="40" w:author="Isabel.b" w:date="2017-08-12T05:49:00Z">
        <w:r>
          <w:rPr>
            <w:rFonts w:ascii="Courier New" w:hAnsi="Courier New" w:cs="Courier New"/>
          </w:rPr>
          <w:t>but</w:t>
        </w:r>
        <w:proofErr w:type="gramEnd"/>
        <w:r w:rsidRPr="002F2ADD">
          <w:rPr>
            <w:rFonts w:ascii="Courier New" w:hAnsi="Courier New" w:cs="Courier New"/>
          </w:rPr>
          <w:t xml:space="preserve"> </w:t>
        </w:r>
      </w:ins>
      <w:r w:rsidRPr="002F2ADD">
        <w:rPr>
          <w:rFonts w:ascii="Courier New" w:hAnsi="Courier New" w:cs="Courier New"/>
        </w:rPr>
        <w:t>again, as we said, from the external environment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00:06:09,079 --&gt; 00:06:13,629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political, social, economic, the local culture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00:06:13,829 --&gt; 00:06:19,148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adapt </w:t>
      </w:r>
      <w:del w:id="41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4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to fit this environment.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109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00:06:19,348 --&gt; 00:06:22,446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Now, in some research we're worried about external validity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00:06:22,646 --&gt; 00:06:25,267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but</w:t>
      </w:r>
      <w:proofErr w:type="gramEnd"/>
      <w:r w:rsidRPr="002F2ADD">
        <w:rPr>
          <w:rFonts w:ascii="Courier New" w:hAnsi="Courier New" w:cs="Courier New"/>
        </w:rPr>
        <w:t xml:space="preserve"> if we're trying to do implementation research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00:06:25,467 --&gt; 00:06:29,388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improve the delivery of services in a particular setting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00:06:29,588 --&gt; 00:06:32,601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we</w:t>
      </w:r>
      <w:proofErr w:type="gramEnd"/>
      <w:r w:rsidRPr="002F2ADD">
        <w:rPr>
          <w:rFonts w:ascii="Courier New" w:hAnsi="Courier New" w:cs="Courier New"/>
        </w:rPr>
        <w:t xml:space="preserve"> want it to actually work in that setting.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00:06:32,801 --&gt; 00:06:35,595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this is our challenge</w:t>
      </w:r>
      <w:ins w:id="43" w:author="Isabel.b" w:date="2017-08-12T05:54:00Z">
        <w:r>
          <w:rPr>
            <w:rFonts w:ascii="Courier New" w:hAnsi="Courier New" w:cs="Courier New"/>
          </w:rPr>
          <w:t>:</w:t>
        </w:r>
      </w:ins>
      <w:r w:rsidRPr="002F2ADD">
        <w:rPr>
          <w:rFonts w:ascii="Courier New" w:hAnsi="Courier New" w:cs="Courier New"/>
        </w:rPr>
        <w:t xml:space="preserve"> to be real-life.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00:06:36,900 --&gt; 00:06:40,921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Again, when we</w:t>
      </w:r>
      <w:del w:id="44" w:author="Isabel.b" w:date="2017-08-12T05:54:00Z">
        <w:r w:rsidRPr="002F2ADD" w:rsidDel="00E34F23">
          <w:rPr>
            <w:rFonts w:ascii="Courier New" w:hAnsi="Courier New" w:cs="Courier New"/>
          </w:rPr>
          <w:delText xml:space="preserve"> </w:delText>
        </w:r>
      </w:del>
      <w:r w:rsidRPr="002F2ADD">
        <w:rPr>
          <w:rFonts w:ascii="Courier New" w:hAnsi="Courier New" w:cs="Courier New"/>
        </w:rPr>
        <w:t xml:space="preserve">'re talking about who is doing </w:t>
      </w:r>
      <w:proofErr w:type="gramStart"/>
      <w:r w:rsidRPr="002F2ADD">
        <w:rPr>
          <w:rFonts w:ascii="Courier New" w:hAnsi="Courier New" w:cs="Courier New"/>
        </w:rPr>
        <w:t>this</w:t>
      </w:r>
      <w:proofErr w:type="gram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00:06:41,121 --&gt; 00:06:45,110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yes</w:t>
      </w:r>
      <w:proofErr w:type="gramEnd"/>
      <w:r w:rsidRPr="002F2ADD">
        <w:rPr>
          <w:rFonts w:ascii="Courier New" w:hAnsi="Courier New" w:cs="Courier New"/>
        </w:rPr>
        <w:t xml:space="preserve">, there </w:t>
      </w:r>
      <w:proofErr w:type="spellStart"/>
      <w:r w:rsidRPr="002F2ADD">
        <w:rPr>
          <w:rFonts w:ascii="Courier New" w:hAnsi="Courier New" w:cs="Courier New"/>
        </w:rPr>
        <w:t>maybe</w:t>
      </w:r>
      <w:proofErr w:type="spellEnd"/>
      <w:r w:rsidRPr="002F2ADD">
        <w:rPr>
          <w:rFonts w:ascii="Courier New" w:hAnsi="Courier New" w:cs="Courier New"/>
        </w:rPr>
        <w:t xml:space="preserve"> a core team of researchers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00:06:45,310 --&gt; 00:06:47,732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but</w:t>
      </w:r>
      <w:proofErr w:type="gramEnd"/>
      <w:r w:rsidRPr="002F2ADD">
        <w:rPr>
          <w:rFonts w:ascii="Courier New" w:hAnsi="Courier New" w:cs="Courier New"/>
        </w:rPr>
        <w:t xml:space="preserve"> they don't operate alone.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00:06:47,932 --&gt; 00:06:52,363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need involvement for all of those who are designing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00:06:52,563 --&gt; 00:06:56,710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managing</w:t>
      </w:r>
      <w:proofErr w:type="gramEnd"/>
      <w:r w:rsidRPr="002F2ADD">
        <w:rPr>
          <w:rFonts w:ascii="Courier New" w:hAnsi="Courier New" w:cs="Courier New"/>
        </w:rPr>
        <w:t xml:space="preserve">, and using the </w:t>
      </w:r>
      <w:del w:id="45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4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>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119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00:06:57,685 --&gt; 00:07:01,380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Again, whether this might be a </w:t>
      </w:r>
      <w:del w:id="47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4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for distributing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00:07:01,580 --&gt; 00:07:05,749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F2ADD">
        <w:rPr>
          <w:rFonts w:ascii="Courier New" w:hAnsi="Courier New" w:cs="Courier New"/>
        </w:rPr>
        <w:t>ivermectin</w:t>
      </w:r>
      <w:proofErr w:type="spellEnd"/>
      <w:proofErr w:type="gramEnd"/>
      <w:r w:rsidRPr="002F2ADD">
        <w:rPr>
          <w:rFonts w:ascii="Courier New" w:hAnsi="Courier New" w:cs="Courier New"/>
        </w:rPr>
        <w:t xml:space="preserve"> to prevent river blindness or </w:t>
      </w:r>
      <w:proofErr w:type="spellStart"/>
      <w:r w:rsidRPr="002F2ADD">
        <w:rPr>
          <w:rFonts w:ascii="Courier New" w:hAnsi="Courier New" w:cs="Courier New"/>
        </w:rPr>
        <w:t>onchocerciasis</w:t>
      </w:r>
      <w:proofErr w:type="spellEnd"/>
      <w:r w:rsidRPr="002F2ADD">
        <w:rPr>
          <w:rFonts w:ascii="Courier New" w:hAnsi="Courier New" w:cs="Courier New"/>
        </w:rPr>
        <w:t>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00:07:06,538 --&gt; 00:07:08,949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Whether this is a </w:t>
      </w:r>
      <w:del w:id="49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5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to distribute bed nets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00:07:09,149 --&gt; 00:07:12,802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prevent lymphatic </w:t>
      </w:r>
      <w:proofErr w:type="spellStart"/>
      <w:r w:rsidRPr="002F2ADD">
        <w:rPr>
          <w:rFonts w:ascii="Courier New" w:hAnsi="Courier New" w:cs="Courier New"/>
        </w:rPr>
        <w:t>filariasis</w:t>
      </w:r>
      <w:proofErr w:type="spellEnd"/>
      <w:r w:rsidRPr="002F2ADD">
        <w:rPr>
          <w:rFonts w:ascii="Courier New" w:hAnsi="Courier New" w:cs="Courier New"/>
        </w:rPr>
        <w:t xml:space="preserve"> or malaria,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00:07:13,002 --&gt; 00:07:16,365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we</w:t>
      </w:r>
      <w:proofErr w:type="gramEnd"/>
      <w:r w:rsidRPr="002F2ADD">
        <w:rPr>
          <w:rFonts w:ascii="Courier New" w:hAnsi="Courier New" w:cs="Courier New"/>
        </w:rPr>
        <w:t xml:space="preserve"> want to bring in all parties to find out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00:07:16,565 --&gt; 00:07:18,274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what</w:t>
      </w:r>
      <w:proofErr w:type="gramEnd"/>
      <w:r w:rsidRPr="002F2ADD">
        <w:rPr>
          <w:rFonts w:ascii="Courier New" w:hAnsi="Courier New" w:cs="Courier New"/>
        </w:rPr>
        <w:t xml:space="preserve"> is working, what is not working,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00:07:18,474 --&gt; 00:07:22,139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how we can design and try something better.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00:07:22,339 --&gt; 00:07:26,289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So again, getting information from various sources to learn about this.</w:t>
      </w:r>
      <w:proofErr w:type="gram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00:07:26,489 --&gt; 00:07:31,174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what we want to do in this module is to facilitate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00:07:31,374 --&gt; 00:07:35,666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your</w:t>
      </w:r>
      <w:proofErr w:type="gramEnd"/>
      <w:r w:rsidRPr="002F2ADD">
        <w:rPr>
          <w:rFonts w:ascii="Courier New" w:hAnsi="Courier New" w:cs="Courier New"/>
        </w:rPr>
        <w:t xml:space="preserve"> learning about how do you analyze the context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129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00:07:35,866 --&gt; 00:07:38,744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you're going to be working in and researching in?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00:07:38,944 --&gt; 00:07:42,043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How do you engage all the </w:t>
      </w:r>
      <w:proofErr w:type="gramStart"/>
      <w:r w:rsidRPr="002F2ADD">
        <w:rPr>
          <w:rFonts w:ascii="Courier New" w:hAnsi="Courier New" w:cs="Courier New"/>
        </w:rPr>
        <w:t>stakeholders,</w:t>
      </w:r>
      <w:proofErr w:type="gram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00:07:42,243 --&gt; 00:07:44,835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from</w:t>
      </w:r>
      <w:proofErr w:type="gramEnd"/>
      <w:r w:rsidRPr="002F2ADD">
        <w:rPr>
          <w:rFonts w:ascii="Courier New" w:hAnsi="Courier New" w:cs="Courier New"/>
        </w:rPr>
        <w:t xml:space="preserve"> the policy makers to the community members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00:07:45,035 --&gt; 00:07:48,930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so</w:t>
      </w:r>
      <w:proofErr w:type="gramEnd"/>
      <w:r w:rsidRPr="002F2ADD">
        <w:rPr>
          <w:rFonts w:ascii="Courier New" w:hAnsi="Courier New" w:cs="Courier New"/>
        </w:rPr>
        <w:t xml:space="preserve"> that the </w:t>
      </w:r>
      <w:del w:id="51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52" w:author="Isabel.b" w:date="2017-08-15T09:13:00Z">
        <w:r w:rsidR="00F81F6C">
          <w:rPr>
            <w:rFonts w:ascii="Courier New" w:hAnsi="Courier New" w:cs="Courier New"/>
          </w:rPr>
          <w:t>programm</w:t>
        </w:r>
      </w:ins>
      <w:ins w:id="53" w:author="Isabel.b" w:date="2017-08-18T02:54:00Z">
        <w:r w:rsidR="00BC1C4A">
          <w:rPr>
            <w:rFonts w:ascii="Courier New" w:hAnsi="Courier New" w:cs="Courier New"/>
          </w:rPr>
          <w:t>e</w:t>
        </w:r>
      </w:ins>
      <w:proofErr w:type="spellEnd"/>
      <w:r w:rsidRPr="002F2ADD">
        <w:rPr>
          <w:rFonts w:ascii="Courier New" w:hAnsi="Courier New" w:cs="Courier New"/>
        </w:rPr>
        <w:t xml:space="preserve"> is realistic for all of their needs?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00:07:50,170 --&gt; 00:07:53,939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want to get everyone's opinion about what are the bottlenecks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00:07:54,139 --&gt; 00:07:57,681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maybe affecting our current interventions.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00:07:57,881 --&gt; 00:08:00,969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then we want to get people's ideas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00:08:01,175 --&gt; 00:08:03,942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help design an intervention that we can test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00:08:04,142 --&gt; 00:08:06,621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through</w:t>
      </w:r>
      <w:proofErr w:type="gramEnd"/>
      <w:r w:rsidRPr="002F2ADD">
        <w:rPr>
          <w:rFonts w:ascii="Courier New" w:hAnsi="Courier New" w:cs="Courier New"/>
        </w:rPr>
        <w:t xml:space="preserve"> implementation research.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00:08:06,821 --&gt; 00:08:10,549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This is the key issue</w:t>
      </w:r>
      <w:ins w:id="54" w:author="Isabel.b" w:date="2017-08-12T05:55:00Z">
        <w:r>
          <w:rPr>
            <w:rFonts w:ascii="Courier New" w:hAnsi="Courier New" w:cs="Courier New"/>
          </w:rPr>
          <w:t>,</w:t>
        </w:r>
      </w:ins>
      <w:r w:rsidRPr="002F2ADD">
        <w:rPr>
          <w:rFonts w:ascii="Courier New" w:hAnsi="Courier New" w:cs="Courier New"/>
        </w:rPr>
        <w:t xml:space="preserve"> that unless we get good information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00:08:10,749 --&gt; 00:08:13,918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we</w:t>
      </w:r>
      <w:proofErr w:type="gramEnd"/>
      <w:r w:rsidRPr="002F2ADD">
        <w:rPr>
          <w:rFonts w:ascii="Courier New" w:hAnsi="Courier New" w:cs="Courier New"/>
        </w:rPr>
        <w:t xml:space="preserve"> won't have a good design to test.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00:08:14,672 --&gt; 00:08:19,578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Again, we cannot stress too often the need to involve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00:08:19,778 --&gt; 00:08:23,375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all</w:t>
      </w:r>
      <w:proofErr w:type="gramEnd"/>
      <w:r w:rsidRPr="002F2ADD">
        <w:rPr>
          <w:rFonts w:ascii="Courier New" w:hAnsi="Courier New" w:cs="Courier New"/>
        </w:rPr>
        <w:t xml:space="preserve"> of the stakeholders, all of the key parties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00:08:23,575 --&gt; 00:08:28,107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from</w:t>
      </w:r>
      <w:proofErr w:type="gramEnd"/>
      <w:r w:rsidRPr="002F2ADD">
        <w:rPr>
          <w:rFonts w:ascii="Courier New" w:hAnsi="Courier New" w:cs="Courier New"/>
        </w:rPr>
        <w:t xml:space="preserve"> the policy makers, </w:t>
      </w:r>
      <w:del w:id="55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5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managers, implementing staff,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00:08:28,307 --&gt; 00:08:31,160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frontline</w:t>
      </w:r>
      <w:proofErr w:type="gramEnd"/>
      <w:r w:rsidRPr="002F2ADD">
        <w:rPr>
          <w:rFonts w:ascii="Courier New" w:hAnsi="Courier New" w:cs="Courier New"/>
        </w:rPr>
        <w:t xml:space="preserve"> health workers, community health workers,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00:08:31,360 --&gt; 00:08:35,146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community</w:t>
      </w:r>
      <w:proofErr w:type="gramEnd"/>
      <w:r w:rsidRPr="002F2ADD">
        <w:rPr>
          <w:rFonts w:ascii="Courier New" w:hAnsi="Courier New" w:cs="Courier New"/>
        </w:rPr>
        <w:t xml:space="preserve"> leaders, community organizations,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00:08:35,346 --&gt; 00:08:38,390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of course, the beneficiaries themselves.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00:08:38,590 --&gt; 00:08:41,309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all of these people need to be involved in this process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00:08:41,509 --&gt; 00:08:42,965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as</w:t>
      </w:r>
      <w:proofErr w:type="gramEnd"/>
      <w:r w:rsidRPr="002F2ADD">
        <w:rPr>
          <w:rFonts w:ascii="Courier New" w:hAnsi="Courier New" w:cs="Courier New"/>
        </w:rPr>
        <w:t xml:space="preserve"> we have said.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00:08:43,165 --&gt; 00:08:46,042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also, again, recognize that this process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00:08:46,267 --&gt; 00:08:51,335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or</w:t>
      </w:r>
      <w:proofErr w:type="gramEnd"/>
      <w:r w:rsidRPr="002F2ADD">
        <w:rPr>
          <w:rFonts w:ascii="Courier New" w:hAnsi="Courier New" w:cs="Courier New"/>
        </w:rPr>
        <w:t xml:space="preserve"> the design of the intervention is an issue of strategies.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00:08:52,044 --&gt; 00:08:55,286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Now we assume at the beginning of any </w:t>
      </w:r>
      <w:del w:id="57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5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00:08:55,486 --&gt; 00:08:58,800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the people coming together to design that </w:t>
      </w:r>
      <w:del w:id="59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6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00:08:59,000 --&gt; 00:09:01,948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have</w:t>
      </w:r>
      <w:proofErr w:type="gramEnd"/>
      <w:r w:rsidRPr="002F2ADD">
        <w:rPr>
          <w:rFonts w:ascii="Courier New" w:hAnsi="Courier New" w:cs="Courier New"/>
        </w:rPr>
        <w:t xml:space="preserve"> a strategy, have a way of going about things.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00:09:02,148 --&gt; 00:09:05,110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Have a rationale that they have figured out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00:09:05,310 --&gt; 00:09:07,361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what</w:t>
      </w:r>
      <w:proofErr w:type="gramEnd"/>
      <w:r w:rsidRPr="002F2ADD">
        <w:rPr>
          <w:rFonts w:ascii="Courier New" w:hAnsi="Courier New" w:cs="Courier New"/>
        </w:rPr>
        <w:t xml:space="preserve"> kind of activities they will do,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00:09:07,561 --&gt; 00:09:08,986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what resources they will need.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156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00:09:09,186 --&gt; 00:09:11,374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These strategies should be planned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00:09:11,574 --&gt; 00:09:13,387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they should be updated regularly.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00:09:14,262 --&gt; 00:09:16,400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But there may</w:t>
      </w:r>
      <w:ins w:id="61" w:author="Isabel.b" w:date="2017-08-12T05:55:00Z">
        <w:r>
          <w:rPr>
            <w:rFonts w:ascii="Courier New" w:hAnsi="Courier New" w:cs="Courier New"/>
          </w:rPr>
          <w:t xml:space="preserve"> </w:t>
        </w:r>
      </w:ins>
      <w:r w:rsidRPr="002F2ADD">
        <w:rPr>
          <w:rFonts w:ascii="Courier New" w:hAnsi="Courier New" w:cs="Courier New"/>
        </w:rPr>
        <w:t>be some unplanned things happening.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00:09:16,600 --&gt; 00:09:19,675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There </w:t>
      </w:r>
      <w:proofErr w:type="spellStart"/>
      <w:r w:rsidRPr="002F2ADD">
        <w:rPr>
          <w:rFonts w:ascii="Courier New" w:hAnsi="Courier New" w:cs="Courier New"/>
        </w:rPr>
        <w:t>maybe</w:t>
      </w:r>
      <w:proofErr w:type="spellEnd"/>
      <w:r w:rsidRPr="002F2ADD">
        <w:rPr>
          <w:rFonts w:ascii="Courier New" w:hAnsi="Courier New" w:cs="Courier New"/>
        </w:rPr>
        <w:t xml:space="preserve"> changes in the funding level.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00:09:19,875 --&gt; 00:09:22,056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There </w:t>
      </w:r>
      <w:proofErr w:type="spellStart"/>
      <w:r w:rsidRPr="002F2ADD">
        <w:rPr>
          <w:rFonts w:ascii="Courier New" w:hAnsi="Courier New" w:cs="Courier New"/>
        </w:rPr>
        <w:t>maybe</w:t>
      </w:r>
      <w:proofErr w:type="spellEnd"/>
      <w:r w:rsidRPr="002F2ADD">
        <w:rPr>
          <w:rFonts w:ascii="Courier New" w:hAnsi="Courier New" w:cs="Courier New"/>
        </w:rPr>
        <w:t xml:space="preserve"> changes in community response.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00:09:22,256 --&gt; 00:09:24,555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we may find that people have adapted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00:09:24,755 --&gt; 00:09:26,646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or</w:t>
      </w:r>
      <w:proofErr w:type="gramEnd"/>
      <w:r w:rsidRPr="002F2ADD">
        <w:rPr>
          <w:rFonts w:ascii="Courier New" w:hAnsi="Courier New" w:cs="Courier New"/>
        </w:rPr>
        <w:t xml:space="preserve"> modified the original strategy.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00:09:26,846 --&gt; 00:09:29,627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want to learn all of these things about the process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00:09:29,827 --&gt; 00:09:33,315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the existing </w:t>
      </w:r>
      <w:del w:id="62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6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and take that into account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00:09:33,544 --&gt; 00:09:36,736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designing new interventions, and again be very specific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00:09:36,961 --&gt; 00:09:39,149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when</w:t>
      </w:r>
      <w:proofErr w:type="gramEnd"/>
      <w:r w:rsidRPr="002F2ADD">
        <w:rPr>
          <w:rFonts w:ascii="Courier New" w:hAnsi="Courier New" w:cs="Courier New"/>
        </w:rPr>
        <w:t xml:space="preserve"> we do that, what are the steps and processes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00:09:39,349 --&gt; 00:09:44,256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we're hoping to test in this new approach?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00:09:45,131 --&gt; 00:09:48,986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One of the big challenges that we will be looking at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00:09:49,186 --&gt; 00:09:52,955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when</w:t>
      </w:r>
      <w:proofErr w:type="gramEnd"/>
      <w:r w:rsidRPr="002F2ADD">
        <w:rPr>
          <w:rFonts w:ascii="Courier New" w:hAnsi="Courier New" w:cs="Courier New"/>
        </w:rPr>
        <w:t xml:space="preserve"> we're gathering information about existing </w:t>
      </w:r>
      <w:del w:id="64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65" w:author="Isabel.b" w:date="2017-08-15T09:13:00Z">
        <w:r w:rsidR="00F81F6C">
          <w:rPr>
            <w:rFonts w:ascii="Courier New" w:hAnsi="Courier New" w:cs="Courier New"/>
          </w:rPr>
          <w:t>programm</w:t>
        </w:r>
      </w:ins>
      <w:ins w:id="66" w:author="Isabel.b" w:date="2017-08-18T02:55:00Z">
        <w:r w:rsidR="00BC1C4A">
          <w:rPr>
            <w:rFonts w:ascii="Courier New" w:hAnsi="Courier New" w:cs="Courier New"/>
          </w:rPr>
          <w:t>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>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00:09:53,155 --&gt; 00:09:55,358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order to design new interventions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00:09:55,558 --&gt; 00:09:57,290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is</w:t>
      </w:r>
      <w:proofErr w:type="gramEnd"/>
      <w:r w:rsidRPr="002F2ADD">
        <w:rPr>
          <w:rFonts w:ascii="Courier New" w:hAnsi="Courier New" w:cs="Courier New"/>
        </w:rPr>
        <w:t xml:space="preserve"> whether things are working?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00:09:57,490 --&gt; 00:09:59,727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Whether we're reaching our targets?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00:09:59,927 --&gt; 00:10:04,105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Let's look at the example of malaria.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00:10:04,708 --&gt; 00:10:07,548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 Roll Back Malaria Partnership bringing together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00:10:07,748 --&gt; 00:10:10,860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public</w:t>
      </w:r>
      <w:proofErr w:type="gramEnd"/>
      <w:r w:rsidRPr="002F2ADD">
        <w:rPr>
          <w:rFonts w:ascii="Courier New" w:hAnsi="Courier New" w:cs="Courier New"/>
        </w:rPr>
        <w:t xml:space="preserve"> sector, private sector, international organizations,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00:10:11,060 --&gt; 00:10:15,551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many</w:t>
      </w:r>
      <w:proofErr w:type="gramEnd"/>
      <w:r w:rsidRPr="002F2ADD">
        <w:rPr>
          <w:rFonts w:ascii="Courier New" w:hAnsi="Courier New" w:cs="Courier New"/>
        </w:rPr>
        <w:t>, many partners to try to achieve the goal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00:10:15,751 --&gt; 00:10:17,733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bringing down deaths from malaria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00:10:17,933 --&gt; 00:10:20,120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hopefully eventually eliminating it.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179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00:10:20,731 --&gt; 00:10:22,699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this partnership was formed in '98.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00:10:22,899 --&gt; 00:10:26,781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In the year 2000, the African Heads of State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00:10:26,981 --&gt; 00:10:31,294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the Ministers for Health and related partners, NGOs,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00:10:31,469 --&gt; 00:10:35,705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all</w:t>
      </w:r>
      <w:proofErr w:type="gramEnd"/>
      <w:r w:rsidRPr="002F2ADD">
        <w:rPr>
          <w:rFonts w:ascii="Courier New" w:hAnsi="Courier New" w:cs="Courier New"/>
        </w:rPr>
        <w:t xml:space="preserve"> gathered in Abuja and set targets for what all countries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183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00:10:35,905 --&gt; 00:10:38,782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wanted</w:t>
      </w:r>
      <w:proofErr w:type="gramEnd"/>
      <w:r w:rsidRPr="002F2ADD">
        <w:rPr>
          <w:rFonts w:ascii="Courier New" w:hAnsi="Courier New" w:cs="Courier New"/>
        </w:rPr>
        <w:t xml:space="preserve"> to achieve by the year 2010.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00:10:39,413 --&gt; 00:10:41,819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that was basically a figure of 80 percent.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00:10:42,019 --&gt; 00:10:45,611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They wanted to be sure that 80 percent of particularly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00:10:45,799 --&gt; 00:10:48,100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vulnerable</w:t>
      </w:r>
      <w:proofErr w:type="gramEnd"/>
      <w:r w:rsidRPr="002F2ADD">
        <w:rPr>
          <w:rFonts w:ascii="Courier New" w:hAnsi="Courier New" w:cs="Courier New"/>
        </w:rPr>
        <w:t xml:space="preserve"> people like children under 5,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00:10:48,320 --&gt; 00:10:50,469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or</w:t>
      </w:r>
      <w:proofErr w:type="gramEnd"/>
      <w:r w:rsidRPr="002F2ADD">
        <w:rPr>
          <w:rFonts w:ascii="Courier New" w:hAnsi="Courier New" w:cs="Courier New"/>
        </w:rPr>
        <w:t xml:space="preserve"> pregnant women were sleeping under bed nets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00:10:50,669 --&gt; 00:10:54,023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They wanted to make sure that 80 percent of people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00:10:54,223 --&gt; 00:10:58,615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when</w:t>
      </w:r>
      <w:proofErr w:type="gramEnd"/>
      <w:r w:rsidRPr="002F2ADD">
        <w:rPr>
          <w:rFonts w:ascii="Courier New" w:hAnsi="Courier New" w:cs="Courier New"/>
        </w:rPr>
        <w:t xml:space="preserve"> they got sick from malaria received the correct treatment,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00:10:58,815 --&gt; 00:11:00,955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a timely manner within 24 hours.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00:11:01,155 --&gt; 00:11:03,747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They wanted to make sure that 80 percent of pregnant women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00:11:03,947 --&gt; 00:11:08,957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got</w:t>
      </w:r>
      <w:proofErr w:type="gramEnd"/>
      <w:r w:rsidRPr="002F2ADD">
        <w:rPr>
          <w:rFonts w:ascii="Courier New" w:hAnsi="Courier New" w:cs="Courier New"/>
        </w:rPr>
        <w:t xml:space="preserve"> intermittent preventive treatment through their antenatal care.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00:11:09,796 --&gt; 00:11:12,616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These targets were revised upwards a little bit.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00:11:12,816 --&gt; 00:11:16,126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Some of the donors said let's aim for 85 percent.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00:11:16,326 --&gt; 00:11:20,599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then around 2009, the United Nations generally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00:11:20,799 --&gt; 00:11:23,882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started</w:t>
      </w:r>
      <w:proofErr w:type="gramEnd"/>
      <w:r w:rsidRPr="002F2ADD">
        <w:rPr>
          <w:rFonts w:ascii="Courier New" w:hAnsi="Courier New" w:cs="Courier New"/>
        </w:rPr>
        <w:t xml:space="preserve"> talking about universal health coverage.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00:11:24,594 --&gt; 00:11:27,663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 meaning that everybody should be protected by bed nets.</w:t>
      </w:r>
      <w:proofErr w:type="gram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00:11:27,863 --&gt; 00:11:30,159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Everybody should get appropriate malaria treatment.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199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00:11:30,484 --&gt; 00:11:33,439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Well, let's just look at the question of the 80 percent,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00:11:34,482 --&gt; 00:11:37,317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because</w:t>
      </w:r>
      <w:proofErr w:type="gramEnd"/>
      <w:r w:rsidRPr="002F2ADD">
        <w:rPr>
          <w:rFonts w:ascii="Courier New" w:hAnsi="Courier New" w:cs="Courier New"/>
        </w:rPr>
        <w:t xml:space="preserve"> that's, you know, our first challenge.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00:11:37,517 --&gt; 00:11:43,483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ins w:id="67" w:author="Isabel.b" w:date="2017-08-12T05:56:00Z">
        <w:r>
          <w:rPr>
            <w:rFonts w:ascii="Courier New" w:hAnsi="Courier New" w:cs="Courier New"/>
          </w:rPr>
          <w:t>So, f</w:t>
        </w:r>
      </w:ins>
      <w:del w:id="68" w:author="Isabel.b" w:date="2017-08-12T05:56:00Z">
        <w:r w:rsidRPr="002F2ADD" w:rsidDel="00E34F23">
          <w:rPr>
            <w:rFonts w:ascii="Courier New" w:hAnsi="Courier New" w:cs="Courier New"/>
          </w:rPr>
          <w:delText>F</w:delText>
        </w:r>
      </w:del>
      <w:r w:rsidRPr="002F2ADD">
        <w:rPr>
          <w:rFonts w:ascii="Courier New" w:hAnsi="Courier New" w:cs="Courier New"/>
        </w:rPr>
        <w:t>rom 2000 to 2010, was it possible for countries to meet that target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00:11:43,683 --&gt; 00:11:46,855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given</w:t>
      </w:r>
      <w:proofErr w:type="gramEnd"/>
      <w:r w:rsidRPr="002F2ADD">
        <w:rPr>
          <w:rFonts w:ascii="Courier New" w:hAnsi="Courier New" w:cs="Courier New"/>
        </w:rPr>
        <w:t xml:space="preserve"> the intervention designs that they had?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00:11:47,055 --&gt; 00:11:51,169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those designs were largely through the existing health services.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00:11:51,369 --&gt; 00:11:56,659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Distributing them at the services at clinics, the bed nets.</w:t>
      </w:r>
      <w:proofErr w:type="gram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00:11:56,859 --&gt; 00:12:00,053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There would be campaigns also for the bed nets.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00:12:00,253 --&gt; 00:12:03,005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the question is</w:t>
      </w:r>
      <w:proofErr w:type="gramStart"/>
      <w:r w:rsidRPr="002F2ADD">
        <w:rPr>
          <w:rFonts w:ascii="Courier New" w:hAnsi="Courier New" w:cs="Courier New"/>
        </w:rPr>
        <w:t>,</w:t>
      </w:r>
      <w:proofErr w:type="gramEnd"/>
      <w:r w:rsidRPr="002F2ADD">
        <w:rPr>
          <w:rFonts w:ascii="Courier New" w:hAnsi="Courier New" w:cs="Courier New"/>
        </w:rPr>
        <w:t xml:space="preserve"> did these interventions work?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00:12:03,922 --&gt; 00:12:09,153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the challenge we had is that we didn't really achieve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00:12:09,353 --&gt; 00:12:11,449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our</w:t>
      </w:r>
      <w:proofErr w:type="gramEnd"/>
      <w:r w:rsidRPr="002F2ADD">
        <w:rPr>
          <w:rFonts w:ascii="Courier New" w:hAnsi="Courier New" w:cs="Courier New"/>
        </w:rPr>
        <w:t xml:space="preserve"> full coverage, because what we were hoping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209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00:12:11,649 --&gt; 00:12:14,062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is</w:t>
      </w:r>
      <w:proofErr w:type="gramEnd"/>
      <w:r w:rsidRPr="002F2ADD">
        <w:rPr>
          <w:rFonts w:ascii="Courier New" w:hAnsi="Courier New" w:cs="Courier New"/>
        </w:rPr>
        <w:t xml:space="preserve"> that if we had achieved full coverage  by 2010,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210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00:12:14,262 --&gt; 00:12:17,897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sustained that, the deaths would really, seriously drop.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00:12:18,110 --&gt; 00:12:21,037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can see here information that was available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00:12:21,237 --&gt; 00:12:27,121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around</w:t>
      </w:r>
      <w:proofErr w:type="gramEnd"/>
      <w:r w:rsidRPr="002F2ADD">
        <w:rPr>
          <w:rFonts w:ascii="Courier New" w:hAnsi="Courier New" w:cs="Courier New"/>
        </w:rPr>
        <w:t xml:space="preserve"> this 2010 target year, maybe 2009, 2011,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00:12:27,321 --&gt; 00:12:31,292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but</w:t>
      </w:r>
      <w:proofErr w:type="gramEnd"/>
      <w:r w:rsidRPr="002F2ADD">
        <w:rPr>
          <w:rFonts w:ascii="Courier New" w:hAnsi="Courier New" w:cs="Courier New"/>
        </w:rPr>
        <w:t xml:space="preserve"> basically around that time information was available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00:12:31,492 --&gt; 00:12:34,902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through</w:t>
      </w:r>
      <w:proofErr w:type="gramEnd"/>
      <w:r w:rsidRPr="002F2ADD">
        <w:rPr>
          <w:rFonts w:ascii="Courier New" w:hAnsi="Courier New" w:cs="Courier New"/>
        </w:rPr>
        <w:t xml:space="preserve"> a number of sources that we'll talk about in a later chapter.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00:12:35,102 --&gt; 00:12:39,343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This particular source is included in demographic and health surveys,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00:12:39,543 --&gt; 00:12:43,799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National Health Information systems, but what we saw is that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00:12:43,999 --&gt; 00:12:48,012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one of the targets, pregnant women sleeping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00:12:48,212 --&gt; 00:12:55,732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under</w:t>
      </w:r>
      <w:proofErr w:type="gramEnd"/>
      <w:r w:rsidRPr="002F2ADD">
        <w:rPr>
          <w:rFonts w:ascii="Courier New" w:hAnsi="Courier New" w:cs="Courier New"/>
        </w:rPr>
        <w:t xml:space="preserve"> bed nets every night, no place achieved the 80 percent goal.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219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00:12:56,201 --&gt; 00:12:59,033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It was really a big challenge. And nobody could make it.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00:12:59,233 --&gt; 00:13:02,589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We found similarly that the same thing for intermittent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00:13:02,789 --&gt; 00:13:05,489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preventive</w:t>
      </w:r>
      <w:proofErr w:type="gramEnd"/>
      <w:r w:rsidRPr="002F2ADD">
        <w:rPr>
          <w:rFonts w:ascii="Courier New" w:hAnsi="Courier New" w:cs="Courier New"/>
        </w:rPr>
        <w:t xml:space="preserve"> treatment, for pregnant women.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00:13:05,689 --&gt; 00:13:11,160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In fact, as we're recording now in 2016, that goal still has not been met.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00:13:11,974 --&gt; 00:13:15,124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So there are some challenges, we are finding that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00:13:15,324 --&gt; 00:13:19,801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mortality</w:t>
      </w:r>
      <w:proofErr w:type="gramEnd"/>
      <w:r w:rsidRPr="002F2ADD">
        <w:rPr>
          <w:rFonts w:ascii="Courier New" w:hAnsi="Courier New" w:cs="Courier New"/>
        </w:rPr>
        <w:t xml:space="preserve"> did drop because we did increase the number of people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00:13:20,001 --&gt; 00:13:21,929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who</w:t>
      </w:r>
      <w:proofErr w:type="gramEnd"/>
      <w:r w:rsidRPr="002F2ADD">
        <w:rPr>
          <w:rFonts w:ascii="Courier New" w:hAnsi="Courier New" w:cs="Courier New"/>
        </w:rPr>
        <w:t xml:space="preserve"> had access to these preventive services,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00:13:22,129 --&gt; 00:13:24,527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increased the number of people who got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00:13:24,727 --&gt; 00:13:27,187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appropriate</w:t>
      </w:r>
      <w:proofErr w:type="gramEnd"/>
      <w:r w:rsidRPr="002F2ADD">
        <w:rPr>
          <w:rFonts w:ascii="Courier New" w:hAnsi="Courier New" w:cs="Courier New"/>
        </w:rPr>
        <w:t xml:space="preserve"> treatment and didn't die.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00:13:27,387 --&gt; 00:13:31,251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But we didn't achieve zero mortality by 2015,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00:13:31,451 --&gt; 00:13:33,769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which</w:t>
      </w:r>
      <w:proofErr w:type="gramEnd"/>
      <w:r w:rsidRPr="002F2ADD">
        <w:rPr>
          <w:rFonts w:ascii="Courier New" w:hAnsi="Courier New" w:cs="Courier New"/>
        </w:rPr>
        <w:t xml:space="preserve"> as some of you may recall, is also the year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00:13:33,969 --&gt; 00:13:37,695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where</w:t>
      </w:r>
      <w:proofErr w:type="gramEnd"/>
      <w:r w:rsidRPr="002F2ADD">
        <w:rPr>
          <w:rFonts w:ascii="Courier New" w:hAnsi="Courier New" w:cs="Courier New"/>
        </w:rPr>
        <w:t xml:space="preserve"> the Millennium Development Goals were to be achieved,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00:13:37,895 --&gt; 00:13:41,147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including</w:t>
      </w:r>
      <w:proofErr w:type="gramEnd"/>
      <w:r w:rsidRPr="002F2ADD">
        <w:rPr>
          <w:rFonts w:ascii="Courier New" w:hAnsi="Courier New" w:cs="Courier New"/>
        </w:rPr>
        <w:t xml:space="preserve"> those things related to malaria.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00:13:41,472 --&gt; 00:13:45,002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at any rate, it's not just enough to say, oh, we're sorry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00:13:45,190 --&gt; 00:13:48,461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we</w:t>
      </w:r>
      <w:proofErr w:type="gramEnd"/>
      <w:r w:rsidRPr="002F2ADD">
        <w:rPr>
          <w:rFonts w:ascii="Courier New" w:hAnsi="Courier New" w:cs="Courier New"/>
        </w:rPr>
        <w:t xml:space="preserve"> didn't make that target, we want to find out why.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00:13:48,661 --&gt; 00:13:52,751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we want to plan new ways to reach people, to give them access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00:13:52,951 --&gt; 00:13:56,966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these services, so that we can achieve targets.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00:13:57,594 --&gt; 00:14:01,283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this is, you know, our major goal, can we learn?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237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00:14:01,483 --&gt; 00:14:04,296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of course, just from this information, we've learned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00:14:04,496 --&gt; 00:14:06,381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we didn't achieve the goal but we need to gather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00:14:06,581 --&gt; 00:14:11,243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more</w:t>
      </w:r>
      <w:proofErr w:type="gramEnd"/>
      <w:r w:rsidRPr="002F2ADD">
        <w:rPr>
          <w:rFonts w:ascii="Courier New" w:hAnsi="Courier New" w:cs="Courier New"/>
        </w:rPr>
        <w:t xml:space="preserve"> information to find out why and figure out what we can do better.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00:14:11,443 --&gt; 00:14:17,529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One way of understanding </w:t>
      </w:r>
      <w:del w:id="69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7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and achievements,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00:14:17,729 --&gt; 00:14:21,043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is</w:t>
      </w:r>
      <w:proofErr w:type="gramEnd"/>
      <w:r w:rsidRPr="002F2ADD">
        <w:rPr>
          <w:rFonts w:ascii="Courier New" w:hAnsi="Courier New" w:cs="Courier New"/>
        </w:rPr>
        <w:t xml:space="preserve"> the idea of </w:t>
      </w:r>
      <w:del w:id="71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7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stages.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00:14:21,243 --&gt; 00:14:25,881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Many of our </w:t>
      </w:r>
      <w:del w:id="73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74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to control infectious diseases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00:14:26,081 --&gt; 00:14:27,911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poverty have stages.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00:14:28,111 --&gt; 00:14:30,754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We start off where the </w:t>
      </w:r>
      <w:del w:id="75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76" w:author="Isabel.b" w:date="2017-08-15T09:13:00Z">
        <w:r w:rsidR="00BC1C4A">
          <w:rPr>
            <w:rFonts w:ascii="Courier New" w:hAnsi="Courier New" w:cs="Courier New"/>
          </w:rPr>
          <w:t>programme</w:t>
        </w:r>
      </w:ins>
      <w:del w:id="77" w:author="Isabel.b" w:date="2017-08-18T02:55:00Z">
        <w:r w:rsidRPr="002F2ADD" w:rsidDel="00BC1C4A">
          <w:rPr>
            <w:rFonts w:ascii="Courier New" w:hAnsi="Courier New" w:cs="Courier New"/>
          </w:rPr>
          <w:delText xml:space="preserve"> </w:delText>
        </w:r>
      </w:del>
      <w:r w:rsidRPr="002F2ADD">
        <w:rPr>
          <w:rFonts w:ascii="Courier New" w:hAnsi="Courier New" w:cs="Courier New"/>
        </w:rPr>
        <w:t>is</w:t>
      </w:r>
      <w:proofErr w:type="spellEnd"/>
      <w:r w:rsidRPr="002F2ADD">
        <w:rPr>
          <w:rFonts w:ascii="Courier New" w:hAnsi="Courier New" w:cs="Courier New"/>
        </w:rPr>
        <w:t xml:space="preserve"> just being implemented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00:14:30,954 --&gt; 00:14:32,765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we need to scale up.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00:14:32,965 --&gt; 00:14:37,448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This was what the period of 2000 to 2010 was supposed to be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00:14:37,648 --&gt; 00:14:39,304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many of the malaria interventions,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00:14:39,504 --&gt; 00:14:42,492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scaling</w:t>
      </w:r>
      <w:proofErr w:type="gramEnd"/>
      <w:r w:rsidRPr="002F2ADD">
        <w:rPr>
          <w:rFonts w:ascii="Courier New" w:hAnsi="Courier New" w:cs="Courier New"/>
        </w:rPr>
        <w:t xml:space="preserve"> up, so we achieved that 80 percent,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00:14:42,692 --&gt; 00:14:44,229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or</w:t>
      </w:r>
      <w:proofErr w:type="gramEnd"/>
      <w:r w:rsidRPr="002F2ADD">
        <w:rPr>
          <w:rFonts w:ascii="Courier New" w:hAnsi="Courier New" w:cs="Courier New"/>
        </w:rPr>
        <w:t xml:space="preserve"> more, hopefully more.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00:14:44,429 --&gt; 00:14:48,978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The idea then was sustained control so that you could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00:14:49,178 --&gt; 00:14:54,453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keep</w:t>
      </w:r>
      <w:proofErr w:type="gramEnd"/>
      <w:r w:rsidRPr="002F2ADD">
        <w:rPr>
          <w:rFonts w:ascii="Courier New" w:hAnsi="Courier New" w:cs="Courier New"/>
        </w:rPr>
        <w:t xml:space="preserve"> that level of coverage maintained until 2015.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00:14:54,653 --&gt; 00:14:56,808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If that had happened, we would have seen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00:14:57,008 --&gt; 00:14:59,589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major</w:t>
      </w:r>
      <w:proofErr w:type="gramEnd"/>
      <w:r w:rsidRPr="002F2ADD">
        <w:rPr>
          <w:rFonts w:ascii="Courier New" w:hAnsi="Courier New" w:cs="Courier New"/>
        </w:rPr>
        <w:t xml:space="preserve"> drops, we probably would have seen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00:14:59,789 --&gt; 00:15:03,388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zero</w:t>
      </w:r>
      <w:proofErr w:type="gramEnd"/>
      <w:r w:rsidRPr="002F2ADD">
        <w:rPr>
          <w:rFonts w:ascii="Courier New" w:hAnsi="Courier New" w:cs="Courier New"/>
        </w:rPr>
        <w:t xml:space="preserve"> malaria deaths which had been the goal.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00:15:03,588 --&gt; 00:15:06,464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Again, as we've mentioned, we hadn't achieved that.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00:15:06,664 --&gt; 00:15:10,468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If we had achieved that, we would have gotten to the level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00:15:10,668 --&gt; 00:15:14,506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what they call pre-elimination, where when you send people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00:15:14,706 --&gt; 00:15:18,091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testing for malaria, when you suspect that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00:15:18,291 --&gt; 00:15:21,039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you</w:t>
      </w:r>
      <w:proofErr w:type="gramEnd"/>
      <w:r w:rsidRPr="002F2ADD">
        <w:rPr>
          <w:rFonts w:ascii="Courier New" w:hAnsi="Courier New" w:cs="Courier New"/>
        </w:rPr>
        <w:t xml:space="preserve"> find that less than 5 percent of them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00:15:21,239 --&gt; 00:15:23,621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with</w:t>
      </w:r>
      <w:proofErr w:type="gramEnd"/>
      <w:r w:rsidRPr="002F2ADD">
        <w:rPr>
          <w:rFonts w:ascii="Courier New" w:hAnsi="Courier New" w:cs="Courier New"/>
        </w:rPr>
        <w:t xml:space="preserve"> fevers actually have malaria.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00:15:23,821 --&gt; 00:15:26,266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that means other diseases are affecting people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00:15:26,466 --&gt; 00:15:28,404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but</w:t>
      </w:r>
      <w:proofErr w:type="gramEnd"/>
      <w:r w:rsidRPr="002F2ADD">
        <w:rPr>
          <w:rFonts w:ascii="Courier New" w:hAnsi="Courier New" w:cs="Courier New"/>
        </w:rPr>
        <w:t xml:space="preserve"> malaria has dropped.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00:15:28,604 --&gt; 00:15:31,547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At that point, we want to redesign, rethink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264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00:15:31,747 --&gt; 00:15:33,152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reorient</w:t>
      </w:r>
      <w:proofErr w:type="gramEnd"/>
      <w:r w:rsidRPr="002F2ADD">
        <w:rPr>
          <w:rFonts w:ascii="Courier New" w:hAnsi="Courier New" w:cs="Courier New"/>
        </w:rPr>
        <w:t xml:space="preserve"> our </w:t>
      </w:r>
      <w:del w:id="78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7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>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00:15:33,352 --&gt; 00:15:36,058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 implementation research is very much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00:15:36,258 --&gt; 00:15:40,150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important</w:t>
      </w:r>
      <w:proofErr w:type="gramEnd"/>
      <w:r w:rsidRPr="002F2ADD">
        <w:rPr>
          <w:rFonts w:ascii="Courier New" w:hAnsi="Courier New" w:cs="Courier New"/>
        </w:rPr>
        <w:t xml:space="preserve"> in that process, because this new orientation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00:15:40,350 --&gt; 00:15:42,392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at</w:t>
      </w:r>
      <w:proofErr w:type="gramEnd"/>
      <w:r w:rsidRPr="002F2ADD">
        <w:rPr>
          <w:rFonts w:ascii="Courier New" w:hAnsi="Courier New" w:cs="Courier New"/>
        </w:rPr>
        <w:t xml:space="preserve"> that stage would require better surveillance,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00:15:42,592 --&gt; 00:15:46,317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better</w:t>
      </w:r>
      <w:proofErr w:type="gramEnd"/>
      <w:r w:rsidRPr="002F2ADD">
        <w:rPr>
          <w:rFonts w:ascii="Courier New" w:hAnsi="Courier New" w:cs="Courier New"/>
        </w:rPr>
        <w:t xml:space="preserve"> case detection, better response to outbreaks.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00:15:46,517 --&gt; 00:15:49,789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we need to have interventions that will do that.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00:15:50,164 --&gt; 00:15:52,649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If we're successful in maintaining that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00:15:52,849 --&gt; 00:15:54,726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keep bringing down the number of cases,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00:15:54,926 --&gt; 00:15:57,869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then</w:t>
      </w:r>
      <w:proofErr w:type="gramEnd"/>
      <w:r w:rsidRPr="002F2ADD">
        <w:rPr>
          <w:rFonts w:ascii="Courier New" w:hAnsi="Courier New" w:cs="Courier New"/>
        </w:rPr>
        <w:t xml:space="preserve"> we will get to the phase of malaria elimination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00:15:58,069 --&gt; 00:16:02,225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where</w:t>
      </w:r>
      <w:proofErr w:type="gramEnd"/>
      <w:r w:rsidRPr="002F2ADD">
        <w:rPr>
          <w:rFonts w:ascii="Courier New" w:hAnsi="Courier New" w:cs="Courier New"/>
        </w:rPr>
        <w:t xml:space="preserve"> there would be less than a one per thousand people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00:16:02,425 --&gt; 00:16:08,175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ultimately</w:t>
      </w:r>
      <w:proofErr w:type="gramEnd"/>
      <w:r w:rsidRPr="002F2ADD">
        <w:rPr>
          <w:rFonts w:ascii="Courier New" w:hAnsi="Courier New" w:cs="Courier New"/>
        </w:rPr>
        <w:t xml:space="preserve"> to the point where there are no cases acquired locally.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00:16:08,375 --&gt; 00:16:10,252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There maybe a few people crossing the border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00:16:10,452 --&gt; 00:16:13,573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as</w:t>
      </w:r>
      <w:proofErr w:type="gramEnd"/>
      <w:r w:rsidRPr="002F2ADD">
        <w:rPr>
          <w:rFonts w:ascii="Courier New" w:hAnsi="Courier New" w:cs="Courier New"/>
        </w:rPr>
        <w:t xml:space="preserve"> they do, and bringing it in but we try to catch them quickly.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00:16:13,773 --&gt; 00:16:18,581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So by that point, if we have no malaria cases occurring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00:16:18,781 --&gt; 00:16:23,581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we're</w:t>
      </w:r>
      <w:proofErr w:type="gramEnd"/>
      <w:r w:rsidRPr="002F2ADD">
        <w:rPr>
          <w:rFonts w:ascii="Courier New" w:hAnsi="Courier New" w:cs="Courier New"/>
        </w:rPr>
        <w:t xml:space="preserve"> very vigilant, we have the right interventions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279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00:16:23,781 --&gt; 00:16:26,981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detect cases in case anything happens.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00:16:27,181 --&gt; 00:16:30,591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This happened with the Guinea worm, they actually set rewards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00:16:30,791 --&gt; 00:16:32,760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people who could find a Guinea worm.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00:16:32,960 --&gt; 00:16:36,353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And, actually, no one did but it certainly kept people aware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00:16:36,553 --&gt; 00:16:38,727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that was an interesting intervention.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00:16:38,927 --&gt; 00:16:42,828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ultimately, if we can prevent transmission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00:16:43,028 --&gt; 00:16:45,222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the re-introduction from other countries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00:16:45,422 --&gt; 00:16:50,609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3 years, WHO could certify a country as being free of malaria.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00:16:50,809 --&gt; 00:16:53,297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So that's an ultimate goal.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00:16:53,497 --&gt; 00:16:55,687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At this point, I'm going to turn the floor over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289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00:16:55,887 --&gt; 00:16:59,501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</w:t>
      </w:r>
      <w:proofErr w:type="spellStart"/>
      <w:r w:rsidRPr="002F2ADD">
        <w:rPr>
          <w:rFonts w:ascii="Courier New" w:hAnsi="Courier New" w:cs="Courier New"/>
        </w:rPr>
        <w:t>Uche</w:t>
      </w:r>
      <w:proofErr w:type="spellEnd"/>
      <w:r w:rsidRPr="002F2ADD">
        <w:rPr>
          <w:rFonts w:ascii="Courier New" w:hAnsi="Courier New" w:cs="Courier New"/>
        </w:rPr>
        <w:t xml:space="preserve"> </w:t>
      </w:r>
      <w:proofErr w:type="spellStart"/>
      <w:r w:rsidRPr="002F2ADD">
        <w:rPr>
          <w:rFonts w:ascii="Courier New" w:hAnsi="Courier New" w:cs="Courier New"/>
        </w:rPr>
        <w:t>Amazigo</w:t>
      </w:r>
      <w:proofErr w:type="spellEnd"/>
      <w:r w:rsidRPr="002F2ADD">
        <w:rPr>
          <w:rFonts w:ascii="Courier New" w:hAnsi="Courier New" w:cs="Courier New"/>
        </w:rPr>
        <w:t>, who will talk to us about some of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00:16:59,701 --&gt; 00:17:03,605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practical reasons why we may have missed our targets.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291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00:17:04,900 --&gt; 00:17:08,072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There are several reasons why </w:t>
      </w:r>
      <w:del w:id="80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8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targets are missed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00:17:08,706 --&gt; 00:17:12,156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or</w:t>
      </w:r>
      <w:proofErr w:type="gramEnd"/>
      <w:r w:rsidRPr="002F2ADD">
        <w:rPr>
          <w:rFonts w:ascii="Courier New" w:hAnsi="Courier New" w:cs="Courier New"/>
        </w:rPr>
        <w:t xml:space="preserve"> </w:t>
      </w:r>
      <w:del w:id="82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8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are unable to scale up.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00:17:12,648 --&gt; 00:17:16,874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 shall present important stakeholders that provide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00:17:17,074 --&gt; 00:17:21,600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useful</w:t>
      </w:r>
      <w:proofErr w:type="gramEnd"/>
      <w:r w:rsidRPr="002F2ADD">
        <w:rPr>
          <w:rFonts w:ascii="Courier New" w:hAnsi="Courier New" w:cs="Courier New"/>
        </w:rPr>
        <w:t xml:space="preserve"> information in implementation research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00:17:21,800 --&gt; 00:17:24,598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understand </w:t>
      </w:r>
      <w:del w:id="84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8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challenges.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00:17:25,595 --&gt; 00:17:30,984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As Bill explained earlier, health providers missed the target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00:17:31,184 --&gt; 00:17:35,628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malaria control, despite the Abuja declaration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00:17:35,828 --&gt; 00:17:38,395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by</w:t>
      </w:r>
      <w:proofErr w:type="gramEnd"/>
      <w:r w:rsidRPr="002F2ADD">
        <w:rPr>
          <w:rFonts w:ascii="Courier New" w:hAnsi="Courier New" w:cs="Courier New"/>
        </w:rPr>
        <w:t xml:space="preserve"> the African Heads of States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299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00:17:38,595 --&gt; 00:17:42,236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the commitments of donors and countries.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00:17:42,436 --&gt; 00:17:46,634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Through needs assessment, malaria </w:t>
      </w:r>
      <w:del w:id="86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87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can determine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00:17:46,834 --&gt; 00:17:49,713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the</w:t>
      </w:r>
      <w:proofErr w:type="gramEnd"/>
      <w:r w:rsidRPr="002F2ADD">
        <w:rPr>
          <w:rFonts w:ascii="Courier New" w:hAnsi="Courier New" w:cs="Courier New"/>
        </w:rPr>
        <w:t xml:space="preserve"> reasons they could not meet their targets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00:17:49,913 --&gt; 00:17:51,978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for</w:t>
      </w:r>
      <w:proofErr w:type="gramEnd"/>
      <w:r w:rsidRPr="002F2ADD">
        <w:rPr>
          <w:rFonts w:ascii="Courier New" w:hAnsi="Courier New" w:cs="Courier New"/>
        </w:rPr>
        <w:t xml:space="preserve"> the different settings.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00:17:52,178 --&gt; 00:17:56,000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For instance, </w:t>
      </w:r>
      <w:del w:id="88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8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can miss targets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00:17:56,200 --&gt; 00:17:59,661</w:t>
      </w:r>
    </w:p>
    <w:p w:rsidR="00E34F23" w:rsidRPr="002F2ADD" w:rsidDel="00A622CF" w:rsidRDefault="00E34F23" w:rsidP="00E34F23">
      <w:pPr>
        <w:pStyle w:val="Textebrut"/>
        <w:rPr>
          <w:del w:id="90" w:author="Isabel.b" w:date="2017-08-12T06:02:00Z"/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lastRenderedPageBreak/>
        <w:t>because</w:t>
      </w:r>
      <w:proofErr w:type="gramEnd"/>
      <w:r w:rsidRPr="002F2ADD">
        <w:rPr>
          <w:rFonts w:ascii="Courier New" w:hAnsi="Courier New" w:cs="Courier New"/>
        </w:rPr>
        <w:t xml:space="preserve"> of poor supervision by health workers</w:t>
      </w:r>
      <w:del w:id="91" w:author="Isabel.b" w:date="2017-08-12T06:02:00Z">
        <w:r w:rsidRPr="002F2ADD" w:rsidDel="00A622CF">
          <w:rPr>
            <w:rFonts w:ascii="Courier New" w:hAnsi="Courier New" w:cs="Courier New"/>
          </w:rPr>
          <w:delText>.</w:delText>
        </w:r>
      </w:del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00:17:59,861 --&gt; 00:18:05,235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del w:id="92" w:author="Isabel.b" w:date="2017-08-12T06:02:00Z">
        <w:r w:rsidRPr="002F2ADD" w:rsidDel="00A622CF">
          <w:rPr>
            <w:rFonts w:ascii="Courier New" w:hAnsi="Courier New" w:cs="Courier New"/>
          </w:rPr>
          <w:delText xml:space="preserve">Or </w:delText>
        </w:r>
      </w:del>
      <w:proofErr w:type="gramStart"/>
      <w:ins w:id="93" w:author="Isabel.b" w:date="2017-08-12T06:02:00Z">
        <w:r w:rsidR="00A622CF">
          <w:rPr>
            <w:rFonts w:ascii="Courier New" w:hAnsi="Courier New" w:cs="Courier New"/>
          </w:rPr>
          <w:t>o</w:t>
        </w:r>
        <w:r w:rsidR="00A622CF" w:rsidRPr="002F2ADD">
          <w:rPr>
            <w:rFonts w:ascii="Courier New" w:hAnsi="Courier New" w:cs="Courier New"/>
          </w:rPr>
          <w:t>r</w:t>
        </w:r>
        <w:proofErr w:type="gramEnd"/>
        <w:r w:rsidR="00A622CF" w:rsidRPr="002F2ADD">
          <w:rPr>
            <w:rFonts w:ascii="Courier New" w:hAnsi="Courier New" w:cs="Courier New"/>
          </w:rPr>
          <w:t xml:space="preserve"> </w:t>
        </w:r>
      </w:ins>
      <w:r w:rsidRPr="002F2ADD">
        <w:rPr>
          <w:rFonts w:ascii="Courier New" w:hAnsi="Courier New" w:cs="Courier New"/>
        </w:rPr>
        <w:t xml:space="preserve">inadequate investment in monitoring </w:t>
      </w:r>
      <w:del w:id="94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9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activities.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00:18:05,435 --&gt; 00:18:13,861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 mean lack of follow up can lead to non-use or misuse of commodities.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00:18:14,449 --&gt; 00:18:19,482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As you can see in the slide, insecticide treated bed net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00:18:19,682 --&gt; 00:18:25,272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is</w:t>
      </w:r>
      <w:proofErr w:type="gramEnd"/>
      <w:r w:rsidRPr="002F2ADD">
        <w:rPr>
          <w:rFonts w:ascii="Courier New" w:hAnsi="Courier New" w:cs="Courier New"/>
        </w:rPr>
        <w:t xml:space="preserve"> being used by children for a football goal post in this community.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309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00:18:25,472 --&gt; 00:18:30,163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Inadequate investment in annual health education of beneficiaries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00:18:30,363 --&gt; 00:18:34,306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can</w:t>
      </w:r>
      <w:proofErr w:type="gramEnd"/>
      <w:r w:rsidRPr="002F2ADD">
        <w:rPr>
          <w:rFonts w:ascii="Courier New" w:hAnsi="Courier New" w:cs="Courier New"/>
        </w:rPr>
        <w:t xml:space="preserve"> lead to misuse of commodities.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00:18:34,506 --&gt; 00:18:38,172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Needs assessments by </w:t>
      </w:r>
      <w:del w:id="96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97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should find out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00:18:38,372 --&gt; 00:18:40,609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why</w:t>
      </w:r>
      <w:proofErr w:type="gramEnd"/>
      <w:r w:rsidRPr="002F2ADD">
        <w:rPr>
          <w:rFonts w:ascii="Courier New" w:hAnsi="Courier New" w:cs="Courier New"/>
        </w:rPr>
        <w:t xml:space="preserve"> these things happen.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00:18:40,809 --&gt; 00:18:45,493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Stock-outs from poor planning has in various settings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00:18:45,693 --&gt; 00:18:50,077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led</w:t>
      </w:r>
      <w:proofErr w:type="gramEnd"/>
      <w:r w:rsidRPr="002F2ADD">
        <w:rPr>
          <w:rFonts w:ascii="Courier New" w:hAnsi="Courier New" w:cs="Courier New"/>
        </w:rPr>
        <w:t xml:space="preserve"> to implementation problem and health </w:t>
      </w:r>
      <w:del w:id="98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9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00:18:50,277 --&gt; 00:18:53,067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not</w:t>
      </w:r>
      <w:proofErr w:type="gramEnd"/>
      <w:r w:rsidRPr="002F2ADD">
        <w:rPr>
          <w:rFonts w:ascii="Courier New" w:hAnsi="Courier New" w:cs="Courier New"/>
        </w:rPr>
        <w:t xml:space="preserve"> achieving their goals.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00:18:53,703 --&gt; 00:18:59,524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Clinic experiences also offer insight into </w:t>
      </w:r>
      <w:del w:id="100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0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implementation problems.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00:18:59,724 --&gt; 00:19:06,244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For example, antenatal clinics may not be reaching all clients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00:19:06,444 --&gt; 00:19:10,188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with</w:t>
      </w:r>
      <w:proofErr w:type="gramEnd"/>
      <w:r w:rsidRPr="002F2ADD">
        <w:rPr>
          <w:rFonts w:ascii="Courier New" w:hAnsi="Courier New" w:cs="Courier New"/>
        </w:rPr>
        <w:t xml:space="preserve"> malaria prevention and de-worming medicines.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319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00:19:11,338 --&gt; 00:19:15,377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Needs assessment for implementation research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00:19:15,577 --&gt; 00:19:20,180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will</w:t>
      </w:r>
      <w:proofErr w:type="gramEnd"/>
      <w:r w:rsidRPr="002F2ADD">
        <w:rPr>
          <w:rFonts w:ascii="Courier New" w:hAnsi="Courier New" w:cs="Courier New"/>
        </w:rPr>
        <w:t xml:space="preserve"> help the research team to respond to such questions as: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00:19:20,920 --&gt; 00:19:24,548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Do women attend late or miss appointments?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00:19:24,748 --&gt; 00:19:29,167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Do health staff</w:t>
      </w:r>
      <w:proofErr w:type="gramEnd"/>
      <w:r w:rsidRPr="002F2ADD">
        <w:rPr>
          <w:rFonts w:ascii="Courier New" w:hAnsi="Courier New" w:cs="Courier New"/>
        </w:rPr>
        <w:t xml:space="preserve"> not order enough medicines and supplies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00:19:29,367 --&gt; 00:19:31,138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a timely manner?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00:19:31,338 --&gt; 00:19:35,078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Do health staff not record all services delivered?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00:19:35,912 --&gt; 00:19:39,597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Implementation research requires also gathering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00:19:39,797 --&gt; 00:19:42,970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appropriate</w:t>
      </w:r>
      <w:proofErr w:type="gramEnd"/>
      <w:r w:rsidRPr="002F2ADD">
        <w:rPr>
          <w:rFonts w:ascii="Courier New" w:hAnsi="Courier New" w:cs="Courier New"/>
        </w:rPr>
        <w:t xml:space="preserve"> data from </w:t>
      </w:r>
      <w:del w:id="102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0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beneficiaries</w:t>
      </w:r>
      <w:del w:id="104" w:author="Isabel.b" w:date="2017-08-12T06:04:00Z">
        <w:r w:rsidRPr="002F2ADD" w:rsidDel="00FB2E84">
          <w:rPr>
            <w:rFonts w:ascii="Courier New" w:hAnsi="Courier New" w:cs="Courier New"/>
          </w:rPr>
          <w:delText>.</w:delText>
        </w:r>
      </w:del>
      <w:ins w:id="105" w:author="Isabel.b" w:date="2017-08-12T06:04:00Z">
        <w:r w:rsidR="00FB2E84">
          <w:rPr>
            <w:rFonts w:ascii="Courier New" w:hAnsi="Courier New" w:cs="Courier New"/>
          </w:rPr>
          <w:t>:</w:t>
        </w:r>
      </w:ins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00:19:43,170 --&gt; 00:19:47,730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del w:id="106" w:author="Isabel.b" w:date="2017-08-12T06:04:00Z">
        <w:r w:rsidRPr="002F2ADD" w:rsidDel="00FB2E84">
          <w:rPr>
            <w:rFonts w:ascii="Courier New" w:hAnsi="Courier New" w:cs="Courier New"/>
          </w:rPr>
          <w:delText xml:space="preserve">The </w:delText>
        </w:r>
      </w:del>
      <w:proofErr w:type="gramStart"/>
      <w:ins w:id="107" w:author="Isabel.b" w:date="2017-08-12T06:04:00Z">
        <w:r w:rsidR="00FB2E84">
          <w:rPr>
            <w:rFonts w:ascii="Courier New" w:hAnsi="Courier New" w:cs="Courier New"/>
          </w:rPr>
          <w:t>t</w:t>
        </w:r>
        <w:r w:rsidR="00FB2E84" w:rsidRPr="002F2ADD">
          <w:rPr>
            <w:rFonts w:ascii="Courier New" w:hAnsi="Courier New" w:cs="Courier New"/>
          </w:rPr>
          <w:t>he</w:t>
        </w:r>
        <w:proofErr w:type="gramEnd"/>
        <w:r w:rsidR="00FB2E84" w:rsidRPr="002F2ADD">
          <w:rPr>
            <w:rFonts w:ascii="Courier New" w:hAnsi="Courier New" w:cs="Courier New"/>
          </w:rPr>
          <w:t xml:space="preserve"> </w:t>
        </w:r>
      </w:ins>
      <w:r w:rsidRPr="002F2ADD">
        <w:rPr>
          <w:rFonts w:ascii="Courier New" w:hAnsi="Courier New" w:cs="Courier New"/>
        </w:rPr>
        <w:t>communities, schools, work sites and others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00:19:47,930 --&gt; 00:19:51,275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utilizing</w:t>
      </w:r>
      <w:proofErr w:type="gramEnd"/>
      <w:r w:rsidRPr="002F2ADD">
        <w:rPr>
          <w:rFonts w:ascii="Courier New" w:hAnsi="Courier New" w:cs="Courier New"/>
        </w:rPr>
        <w:t xml:space="preserve"> the </w:t>
      </w:r>
      <w:del w:id="108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0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in order to understand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329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00:19:51,475 --&gt; 00:19:53,996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del w:id="110" w:author="Isabel.b" w:date="2017-08-12T06:04:00Z">
        <w:r w:rsidRPr="002F2ADD" w:rsidDel="00FB2E84">
          <w:rPr>
            <w:rFonts w:ascii="Courier New" w:hAnsi="Courier New" w:cs="Courier New"/>
          </w:rPr>
          <w:delText xml:space="preserve">client's </w:delText>
        </w:r>
      </w:del>
      <w:proofErr w:type="spellStart"/>
      <w:proofErr w:type="gramStart"/>
      <w:ins w:id="111" w:author="Isabel.b" w:date="2017-08-12T06:04:00Z">
        <w:r w:rsidR="00FB2E84" w:rsidRPr="002F2ADD">
          <w:rPr>
            <w:rFonts w:ascii="Courier New" w:hAnsi="Courier New" w:cs="Courier New"/>
          </w:rPr>
          <w:t>client</w:t>
        </w:r>
        <w:r w:rsidR="00FB2E84">
          <w:rPr>
            <w:rFonts w:ascii="Courier New" w:hAnsi="Courier New" w:cs="Courier New"/>
          </w:rPr>
          <w:t>s’</w:t>
        </w:r>
      </w:ins>
      <w:r w:rsidRPr="002F2ADD">
        <w:rPr>
          <w:rFonts w:ascii="Courier New" w:hAnsi="Courier New" w:cs="Courier New"/>
        </w:rPr>
        <w:t>perception</w:t>
      </w:r>
      <w:proofErr w:type="spellEnd"/>
      <w:proofErr w:type="gramEnd"/>
      <w:r w:rsidRPr="002F2ADD">
        <w:rPr>
          <w:rFonts w:ascii="Courier New" w:hAnsi="Courier New" w:cs="Courier New"/>
        </w:rPr>
        <w:t xml:space="preserve"> of the </w:t>
      </w:r>
      <w:del w:id="112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1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del w:id="114" w:author="Isabel.b" w:date="2017-08-12T06:05:00Z">
        <w:r w:rsidRPr="002F2ADD" w:rsidDel="00FE746C">
          <w:rPr>
            <w:rFonts w:ascii="Courier New" w:hAnsi="Courier New" w:cs="Courier New"/>
          </w:rPr>
          <w:delText>.</w:delText>
        </w:r>
      </w:del>
      <w:ins w:id="115" w:author="Isabel.b" w:date="2017-08-12T06:05:00Z">
        <w:r w:rsidR="00FE746C">
          <w:rPr>
            <w:rFonts w:ascii="Courier New" w:hAnsi="Courier New" w:cs="Courier New"/>
          </w:rPr>
          <w:t>,</w:t>
        </w:r>
      </w:ins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00:19:54,525 --&gt; 00:20:00,611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spellStart"/>
      <w:r w:rsidRPr="002F2ADD">
        <w:rPr>
          <w:rFonts w:ascii="Courier New" w:hAnsi="Courier New" w:cs="Courier New"/>
        </w:rPr>
        <w:t>I</w:t>
      </w:r>
      <w:ins w:id="116" w:author="Isabel.b" w:date="2017-08-12T06:05:00Z">
        <w:r w:rsidR="00FE746C">
          <w:rPr>
            <w:rFonts w:ascii="Courier New" w:hAnsi="Courier New" w:cs="Courier New"/>
          </w:rPr>
          <w:t>i</w:t>
        </w:r>
      </w:ins>
      <w:r w:rsidRPr="002F2ADD">
        <w:rPr>
          <w:rFonts w:ascii="Courier New" w:hAnsi="Courier New" w:cs="Courier New"/>
        </w:rPr>
        <w:t>mplementation</w:t>
      </w:r>
      <w:proofErr w:type="spellEnd"/>
      <w:r w:rsidRPr="002F2ADD">
        <w:rPr>
          <w:rFonts w:ascii="Courier New" w:hAnsi="Courier New" w:cs="Courier New"/>
        </w:rPr>
        <w:t xml:space="preserve"> changes or the adaptations health providers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lastRenderedPageBreak/>
        <w:t>00:20:00,811 --&gt; 00:20:03,850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</w:t>
      </w:r>
      <w:del w:id="117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1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managers need to make.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00:20:04,050 --&gt; 00:20:08,940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Community members may not adhere to annual </w:t>
      </w:r>
      <w:proofErr w:type="spellStart"/>
      <w:r w:rsidRPr="002F2ADD">
        <w:rPr>
          <w:rFonts w:ascii="Courier New" w:hAnsi="Courier New" w:cs="Courier New"/>
        </w:rPr>
        <w:t>ivermectin</w:t>
      </w:r>
      <w:proofErr w:type="spellEnd"/>
      <w:r w:rsidRPr="002F2ADD">
        <w:rPr>
          <w:rFonts w:ascii="Courier New" w:hAnsi="Courier New" w:cs="Courier New"/>
        </w:rPr>
        <w:t xml:space="preserve"> doses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00:20:09,140 --&gt; 00:20:12,842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because</w:t>
      </w:r>
      <w:proofErr w:type="gramEnd"/>
      <w:r w:rsidRPr="002F2ADD">
        <w:rPr>
          <w:rFonts w:ascii="Courier New" w:hAnsi="Courier New" w:cs="Courier New"/>
        </w:rPr>
        <w:t xml:space="preserve"> the </w:t>
      </w:r>
      <w:del w:id="119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2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2F2ADD">
        <w:rPr>
          <w:rFonts w:ascii="Courier New" w:hAnsi="Courier New" w:cs="Courier New"/>
        </w:rPr>
        <w:t xml:space="preserve"> staff delivered </w:t>
      </w:r>
      <w:proofErr w:type="spellStart"/>
      <w:r w:rsidRPr="002F2ADD">
        <w:rPr>
          <w:rFonts w:ascii="Courier New" w:hAnsi="Courier New" w:cs="Courier New"/>
        </w:rPr>
        <w:t>ivermectin</w:t>
      </w:r>
      <w:proofErr w:type="spell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00:20:13,042 --&gt; 00:20:17,103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at</w:t>
      </w:r>
      <w:proofErr w:type="gramEnd"/>
      <w:r w:rsidRPr="002F2ADD">
        <w:rPr>
          <w:rFonts w:ascii="Courier New" w:hAnsi="Courier New" w:cs="Courier New"/>
        </w:rPr>
        <w:t xml:space="preserve"> the collection point after the members of the community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00:20:17,303 --&gt; 00:20:19,677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had</w:t>
      </w:r>
      <w:proofErr w:type="gramEnd"/>
      <w:r w:rsidRPr="002F2ADD">
        <w:rPr>
          <w:rFonts w:ascii="Courier New" w:hAnsi="Courier New" w:cs="Courier New"/>
        </w:rPr>
        <w:t xml:space="preserve"> moved to their farmlands.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00:20:19,895 --&gt; 00:20:22,640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This has happened in some sites.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00:20:23,232 --&gt; 00:20:27,828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del w:id="121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2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that aim to control and eliminate infectious diseases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00:20:28,028 --&gt; 00:20:32,777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of</w:t>
      </w:r>
      <w:proofErr w:type="gramEnd"/>
      <w:r w:rsidRPr="002F2ADD">
        <w:rPr>
          <w:rFonts w:ascii="Courier New" w:hAnsi="Courier New" w:cs="Courier New"/>
        </w:rPr>
        <w:t xml:space="preserve"> poverty, do not work only within the health sector.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339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00:20:33,791 --&gt; 00:20:37,469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The </w:t>
      </w:r>
      <w:proofErr w:type="spellStart"/>
      <w:r w:rsidRPr="002F2ADD">
        <w:rPr>
          <w:rFonts w:ascii="Courier New" w:hAnsi="Courier New" w:cs="Courier New"/>
        </w:rPr>
        <w:t>schistosomiasis</w:t>
      </w:r>
      <w:proofErr w:type="spellEnd"/>
      <w:r w:rsidRPr="002F2ADD">
        <w:rPr>
          <w:rFonts w:ascii="Courier New" w:hAnsi="Courier New" w:cs="Courier New"/>
        </w:rPr>
        <w:t xml:space="preserve"> and soil-transmitted </w:t>
      </w:r>
      <w:proofErr w:type="spellStart"/>
      <w:r w:rsidRPr="002F2ADD">
        <w:rPr>
          <w:rFonts w:ascii="Courier New" w:hAnsi="Courier New" w:cs="Courier New"/>
        </w:rPr>
        <w:t>helminth</w:t>
      </w:r>
      <w:proofErr w:type="spell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00:20:37,669 --&gt; 00:20:41,273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control</w:t>
      </w:r>
      <w:proofErr w:type="gramEnd"/>
      <w:r w:rsidRPr="002F2ADD">
        <w:rPr>
          <w:rFonts w:ascii="Courier New" w:hAnsi="Courier New" w:cs="Courier New"/>
        </w:rPr>
        <w:t xml:space="preserve"> </w:t>
      </w:r>
      <w:del w:id="123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24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are primarily school-based.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00:20:42,029 --&gt; 00:20:47,264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These diseases affect attendance, retention, completion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00:20:47,464 --&gt; 00:20:52,211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learning ability of school age children in many countries.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00:20:52,411 --&gt; 00:20:57,124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To design a better way of scaling of these </w:t>
      </w:r>
      <w:del w:id="125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2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>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00:20:57,324 --&gt; 00:21:00,410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and</w:t>
      </w:r>
      <w:proofErr w:type="gramEnd"/>
      <w:r w:rsidRPr="002F2ADD">
        <w:rPr>
          <w:rFonts w:ascii="Courier New" w:hAnsi="Courier New" w:cs="Courier New"/>
        </w:rPr>
        <w:t xml:space="preserve"> improving coverage in local settings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00:21:00,610 --&gt; 00:21:05,373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it</w:t>
      </w:r>
      <w:proofErr w:type="gramEnd"/>
      <w:r w:rsidRPr="002F2ADD">
        <w:rPr>
          <w:rFonts w:ascii="Courier New" w:hAnsi="Courier New" w:cs="Courier New"/>
        </w:rPr>
        <w:t xml:space="preserve"> is important to include schools in the needs assessment.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00:21:05,573 --&gt; 00:21:11,125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Finally, do not forget that infectious diseases of poverty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00:21:11,325 --&gt; 00:21:16,909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also</w:t>
      </w:r>
      <w:proofErr w:type="gramEnd"/>
      <w:r w:rsidRPr="002F2ADD">
        <w:rPr>
          <w:rFonts w:ascii="Courier New" w:hAnsi="Courier New" w:cs="Courier New"/>
        </w:rPr>
        <w:t xml:space="preserve"> impact on the ability of workers to function in their jobs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00:21:17,163 --&gt; 00:21:22,013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whether</w:t>
      </w:r>
      <w:proofErr w:type="gramEnd"/>
      <w:r w:rsidRPr="002F2ADD">
        <w:rPr>
          <w:rFonts w:ascii="Courier New" w:hAnsi="Courier New" w:cs="Courier New"/>
        </w:rPr>
        <w:t xml:space="preserve"> these be in </w:t>
      </w:r>
      <w:del w:id="127" w:author="Isabel.b" w:date="2017-08-12T06:06:00Z">
        <w:r w:rsidRPr="002F2ADD" w:rsidDel="00FE746C">
          <w:rPr>
            <w:rFonts w:ascii="Courier New" w:hAnsi="Courier New" w:cs="Courier New"/>
          </w:rPr>
          <w:delText>famine</w:delText>
        </w:r>
      </w:del>
      <w:ins w:id="128" w:author="Isabel.b" w:date="2017-08-12T06:06:00Z">
        <w:r w:rsidR="00FE746C" w:rsidRPr="002F2ADD">
          <w:rPr>
            <w:rFonts w:ascii="Courier New" w:hAnsi="Courier New" w:cs="Courier New"/>
          </w:rPr>
          <w:t>fa</w:t>
        </w:r>
        <w:r w:rsidR="00FE746C">
          <w:rPr>
            <w:rFonts w:ascii="Courier New" w:hAnsi="Courier New" w:cs="Courier New"/>
          </w:rPr>
          <w:t>rming</w:t>
        </w:r>
      </w:ins>
      <w:r w:rsidRPr="002F2ADD">
        <w:rPr>
          <w:rFonts w:ascii="Courier New" w:hAnsi="Courier New" w:cs="Courier New"/>
        </w:rPr>
        <w:t>, construction, commerce,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349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00:21:22,213 --&gt; 00:21:23,982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or</w:t>
      </w:r>
      <w:proofErr w:type="gramEnd"/>
      <w:r w:rsidRPr="002F2ADD">
        <w:rPr>
          <w:rFonts w:ascii="Courier New" w:hAnsi="Courier New" w:cs="Courier New"/>
        </w:rPr>
        <w:t xml:space="preserve"> clerical employment.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350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00:21:24,716 --&gt; 00:21:29,372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Worksites and schools must be included, considered</w:t>
      </w:r>
      <w:ins w:id="129" w:author="Isabel.b" w:date="2017-08-12T06:07:00Z">
        <w:r w:rsidR="00FE746C">
          <w:rPr>
            <w:rFonts w:ascii="Courier New" w:hAnsi="Courier New" w:cs="Courier New"/>
          </w:rPr>
          <w:t>,</w:t>
        </w:r>
      </w:ins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351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00:21:29,572 --&gt; 00:21:34,548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in</w:t>
      </w:r>
      <w:proofErr w:type="gramEnd"/>
      <w:r w:rsidRPr="002F2ADD">
        <w:rPr>
          <w:rFonts w:ascii="Courier New" w:hAnsi="Courier New" w:cs="Courier New"/>
        </w:rPr>
        <w:t xml:space="preserve"> designing needs assessments for those </w:t>
      </w:r>
      <w:del w:id="130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3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00:21:34,748 --&gt; 00:21:37,842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that</w:t>
      </w:r>
      <w:proofErr w:type="gramEnd"/>
      <w:r w:rsidRPr="002F2ADD">
        <w:rPr>
          <w:rFonts w:ascii="Courier New" w:hAnsi="Courier New" w:cs="Courier New"/>
        </w:rPr>
        <w:t xml:space="preserve"> include these groups as beneficiaries.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353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00:21:38,498 --&gt; 00:21:42,645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 xml:space="preserve">In designing new </w:t>
      </w:r>
      <w:del w:id="132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3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2F2ADD">
        <w:rPr>
          <w:rFonts w:ascii="Courier New" w:hAnsi="Courier New" w:cs="Courier New"/>
        </w:rPr>
        <w:t>s</w:t>
      </w:r>
      <w:proofErr w:type="spellEnd"/>
      <w:r w:rsidRPr="002F2ADD">
        <w:rPr>
          <w:rFonts w:ascii="Courier New" w:hAnsi="Courier New" w:cs="Courier New"/>
        </w:rPr>
        <w:t xml:space="preserve"> or to better understand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00:21:42,845 --&gt; 00:21:46,059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implementation</w:t>
      </w:r>
      <w:proofErr w:type="gramEnd"/>
      <w:r w:rsidRPr="002F2ADD">
        <w:rPr>
          <w:rFonts w:ascii="Courier New" w:hAnsi="Courier New" w:cs="Courier New"/>
        </w:rPr>
        <w:t xml:space="preserve"> problems of a public health </w:t>
      </w:r>
      <w:del w:id="134" w:author="Isabel.b" w:date="2017-08-12T06:16:00Z">
        <w:r w:rsidRPr="002F2ADD" w:rsidDel="00EB52C4">
          <w:rPr>
            <w:rFonts w:ascii="Courier New" w:hAnsi="Courier New" w:cs="Courier New"/>
          </w:rPr>
          <w:delText>program</w:delText>
        </w:r>
      </w:del>
      <w:proofErr w:type="spellStart"/>
      <w:ins w:id="13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355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00:21:46,259 --&gt; 00:21:49,954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not</w:t>
      </w:r>
      <w:proofErr w:type="gramEnd"/>
      <w:r w:rsidRPr="002F2ADD">
        <w:rPr>
          <w:rFonts w:ascii="Courier New" w:hAnsi="Courier New" w:cs="Courier New"/>
        </w:rPr>
        <w:t xml:space="preserve"> reaching </w:t>
      </w:r>
      <w:del w:id="136" w:author="Isabel.b" w:date="2017-08-18T02:58:00Z">
        <w:r w:rsidRPr="002F2ADD" w:rsidDel="00BC1C4A">
          <w:rPr>
            <w:rFonts w:ascii="Courier New" w:hAnsi="Courier New" w:cs="Courier New"/>
          </w:rPr>
          <w:delText xml:space="preserve">it's </w:delText>
        </w:r>
      </w:del>
      <w:ins w:id="137" w:author="Isabel.b" w:date="2017-08-18T02:58:00Z">
        <w:r w:rsidR="00BC1C4A" w:rsidRPr="002F2ADD">
          <w:rPr>
            <w:rFonts w:ascii="Courier New" w:hAnsi="Courier New" w:cs="Courier New"/>
          </w:rPr>
          <w:t>it</w:t>
        </w:r>
        <w:r w:rsidR="00BC1C4A">
          <w:rPr>
            <w:rFonts w:ascii="Courier New" w:hAnsi="Courier New" w:cs="Courier New"/>
          </w:rPr>
          <w:t>s</w:t>
        </w:r>
        <w:r w:rsidR="00BC1C4A" w:rsidRPr="002F2ADD">
          <w:rPr>
            <w:rFonts w:ascii="Courier New" w:hAnsi="Courier New" w:cs="Courier New"/>
          </w:rPr>
          <w:t xml:space="preserve"> </w:t>
        </w:r>
      </w:ins>
      <w:r w:rsidRPr="002F2ADD">
        <w:rPr>
          <w:rFonts w:ascii="Courier New" w:hAnsi="Courier New" w:cs="Courier New"/>
        </w:rPr>
        <w:t>goal, we need to pay attention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356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00:21:50,154 --&gt; 00:21:53,104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proofErr w:type="gramStart"/>
      <w:r w:rsidRPr="002F2ADD">
        <w:rPr>
          <w:rFonts w:ascii="Courier New" w:hAnsi="Courier New" w:cs="Courier New"/>
        </w:rPr>
        <w:t>to</w:t>
      </w:r>
      <w:proofErr w:type="gramEnd"/>
      <w:r w:rsidRPr="002F2ADD">
        <w:rPr>
          <w:rFonts w:ascii="Courier New" w:hAnsi="Courier New" w:cs="Courier New"/>
        </w:rPr>
        <w:t xml:space="preserve"> settings and context.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357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00:21:54,013 --&gt; 00:21:58,844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  <w:r w:rsidRPr="002F2ADD">
        <w:rPr>
          <w:rFonts w:ascii="Courier New" w:hAnsi="Courier New" w:cs="Courier New"/>
        </w:rPr>
        <w:t>Thank you for listening and please join us for Chapter 2.</w:t>
      </w: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E34F23" w:rsidRPr="002F2ADD" w:rsidRDefault="00E34F23" w:rsidP="00E34F23">
      <w:pPr>
        <w:pStyle w:val="Textebrut"/>
        <w:rPr>
          <w:rFonts w:ascii="Courier New" w:hAnsi="Courier New" w:cs="Courier New"/>
        </w:rPr>
      </w:pPr>
    </w:p>
    <w:p w:rsidR="00711874" w:rsidRDefault="00D56A64" w:rsidP="00711874">
      <w:pPr>
        <w:pStyle w:val="Textebrut"/>
        <w:rPr>
          <w:rFonts w:ascii="Courier New" w:hAnsi="Courier New" w:cs="Courier New"/>
        </w:rPr>
      </w:pPr>
      <w:hyperlink r:id="rId6" w:history="1">
        <w:r w:rsidR="00BC7C52" w:rsidRPr="003160B3">
          <w:rPr>
            <w:rStyle w:val="Lienhypertexte"/>
            <w:rFonts w:ascii="Courier New" w:hAnsi="Courier New" w:cs="Courier New"/>
          </w:rPr>
          <w:t>https://www.tdrmooc.org/courses/course-v1:TDR+IR+2016/courseware/b97676e54fa34c038d1429ab8c0aee66/ee3f5777a7484ad588c361f1b9ad8e27/?child=first</w:t>
        </w:r>
      </w:hyperlink>
    </w:p>
    <w:p w:rsidR="00BC7C52" w:rsidRDefault="00BC7C52" w:rsidP="00711874">
      <w:pPr>
        <w:pStyle w:val="Textebrut"/>
        <w:rPr>
          <w:rFonts w:ascii="Courier New" w:hAnsi="Courier New" w:cs="Courier New"/>
        </w:rPr>
      </w:pPr>
    </w:p>
    <w:p w:rsidR="00BC7C52" w:rsidRDefault="00BC7C52" w:rsidP="00BC7C52">
      <w:pPr>
        <w:shd w:val="clear" w:color="auto" w:fill="FFFFFF"/>
        <w:spacing w:line="311" w:lineRule="atLeast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t>Module 2: Needs Assessment for Implementation Research &gt; Settings and context for identifying IR needs &gt; Resources and References</w:t>
      </w:r>
    </w:p>
    <w:p w:rsidR="00BC7C52" w:rsidRDefault="00BC7C52" w:rsidP="00BC7C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 </w:t>
      </w:r>
      <w:r>
        <w:rPr>
          <w:rFonts w:ascii="inherit" w:hAnsi="inherit"/>
        </w:rPr>
        <w:t>Previous</w:t>
      </w:r>
    </w:p>
    <w:p w:rsidR="00BC7C52" w:rsidRDefault="00BC7C52" w:rsidP="00BC7C52">
      <w:pPr>
        <w:numPr>
          <w:ilvl w:val="0"/>
          <w:numId w:val="4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Settings and context for identifying IR needs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BC7C52" w:rsidRDefault="00BC7C52" w:rsidP="00BC7C52">
      <w:pPr>
        <w:numPr>
          <w:ilvl w:val="0"/>
          <w:numId w:val="4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BC7C52" w:rsidRDefault="00BC7C52" w:rsidP="00BC7C52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BC7C52" w:rsidRDefault="00BC7C52" w:rsidP="00BC7C52">
      <w:pPr>
        <w:pStyle w:val="Titre3"/>
        <w:spacing w:before="0" w:beforeAutospacing="0" w:after="0" w:afterAutospacing="0" w:line="336" w:lineRule="atLeast"/>
        <w:rPr>
          <w:rFonts w:ascii="Verdana" w:hAnsi="Verdana"/>
          <w:color w:val="3C3C3C"/>
          <w:sz w:val="36"/>
          <w:szCs w:val="36"/>
        </w:rPr>
      </w:pPr>
      <w:r>
        <w:rPr>
          <w:rFonts w:ascii="Verdana" w:hAnsi="Verdana"/>
          <w:color w:val="3C3C3C"/>
          <w:sz w:val="36"/>
          <w:szCs w:val="36"/>
        </w:rPr>
        <w:t>Resources and References</w:t>
      </w:r>
    </w:p>
    <w:p w:rsidR="00BC7C52" w:rsidRDefault="00BC7C52" w:rsidP="00BC7C52">
      <w:pPr>
        <w:rPr>
          <w:rFonts w:ascii="Times New Roman" w:hAnsi="Times New Roman"/>
          <w:sz w:val="24"/>
          <w:szCs w:val="24"/>
        </w:rPr>
      </w:pPr>
      <w:r>
        <w:t> 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 xml:space="preserve">Click to </w:t>
      </w:r>
      <w:proofErr w:type="spell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add</w:t>
      </w:r>
      <w:r>
        <w:rPr>
          <w:rStyle w:val="bookmark-text"/>
          <w:rFonts w:ascii="inherit" w:hAnsi="inherit"/>
        </w:rPr>
        <w:t>Bookmark</w:t>
      </w:r>
      <w:proofErr w:type="spellEnd"/>
      <w:r>
        <w:rPr>
          <w:rStyle w:val="bookmark-text"/>
          <w:rFonts w:ascii="inherit" w:hAnsi="inherit"/>
        </w:rPr>
        <w:t xml:space="preserve"> this page</w:t>
      </w:r>
    </w:p>
    <w:p w:rsidR="00BC7C52" w:rsidRDefault="00BC7C52" w:rsidP="00BC7C52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Resources</w:t>
      </w:r>
    </w:p>
    <w:p w:rsidR="00BC7C52" w:rsidRDefault="00BC7C52" w:rsidP="00BC7C52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Fonts w:ascii="Verdana" w:hAnsi="Verdana"/>
          <w:color w:val="3C3C3C"/>
        </w:rPr>
        <w:t>Presentation available for download </w:t>
      </w:r>
      <w:hyperlink r:id="rId7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> </w:t>
      </w:r>
    </w:p>
    <w:p w:rsidR="00BC7C52" w:rsidRDefault="00BC7C52" w:rsidP="00BC7C52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BC7C52" w:rsidRPr="000C1297" w:rsidRDefault="00BC7C52" w:rsidP="00BC7C52">
      <w:pPr>
        <w:numPr>
          <w:ilvl w:val="0"/>
          <w:numId w:val="5"/>
        </w:numPr>
        <w:spacing w:before="100" w:beforeAutospacing="1" w:after="170" w:line="336" w:lineRule="atLeast"/>
        <w:ind w:left="0"/>
        <w:rPr>
          <w:ins w:id="138" w:author="Edith Certain" w:date="2017-09-18T15:09:00Z"/>
          <w:rFonts w:ascii="Times New Roman" w:hAnsi="Times New Roman"/>
          <w:color w:val="3C3C3C"/>
          <w:sz w:val="24"/>
          <w:szCs w:val="24"/>
          <w:rPrChange w:id="139" w:author="Edith Certain" w:date="2017-09-18T15:09:00Z">
            <w:rPr>
              <w:ins w:id="140" w:author="Edith Certain" w:date="2017-09-18T15:09:00Z"/>
              <w:color w:val="3C3C3C"/>
            </w:rPr>
          </w:rPrChange>
        </w:rPr>
      </w:pPr>
      <w:r>
        <w:rPr>
          <w:color w:val="3C3C3C"/>
        </w:rPr>
        <w:t xml:space="preserve">1. </w:t>
      </w:r>
      <w:del w:id="141" w:author="Isabel.b" w:date="2017-08-22T16:52:00Z">
        <w:r w:rsidDel="00303436">
          <w:rPr>
            <w:color w:val="3C3C3C"/>
          </w:rPr>
          <w:delText xml:space="preserve">World Health Organization: </w:delText>
        </w:r>
      </w:del>
      <w:r>
        <w:rPr>
          <w:color w:val="3C3C3C"/>
        </w:rPr>
        <w:t xml:space="preserve">UNICEF/UNDP/World Bank/WHO Special </w:t>
      </w:r>
      <w:del w:id="142" w:author="Isabel.b" w:date="2017-08-12T08:26:00Z">
        <w:r w:rsidDel="00824217">
          <w:rPr>
            <w:color w:val="3C3C3C"/>
          </w:rPr>
          <w:delText>Program</w:delText>
        </w:r>
      </w:del>
      <w:proofErr w:type="spellStart"/>
      <w:ins w:id="143" w:author="Isabel.b" w:date="2017-08-15T09:13:00Z">
        <w:r w:rsidR="00F81F6C">
          <w:rPr>
            <w:color w:val="3C3C3C"/>
          </w:rPr>
          <w:t>Programme</w:t>
        </w:r>
      </w:ins>
      <w:proofErr w:type="spellEnd"/>
      <w:del w:id="144" w:author="Isabel.b" w:date="2017-08-18T02:59:00Z">
        <w:r w:rsidDel="00BC1C4A">
          <w:rPr>
            <w:color w:val="3C3C3C"/>
          </w:rPr>
          <w:delText>me</w:delText>
        </w:r>
      </w:del>
      <w:r>
        <w:rPr>
          <w:color w:val="3C3C3C"/>
        </w:rPr>
        <w:t xml:space="preserve"> for Research and Training in Tropical Diseases. </w:t>
      </w:r>
      <w:r w:rsidR="00D56A64" w:rsidRPr="00D56A64">
        <w:rPr>
          <w:i/>
          <w:color w:val="3C3C3C"/>
          <w:rPrChange w:id="145" w:author="Isabel.b" w:date="2017-08-12T06:23:00Z">
            <w:rPr>
              <w:color w:val="3C3C3C"/>
            </w:rPr>
          </w:rPrChange>
        </w:rPr>
        <w:t>Implementation research toolk</w:t>
      </w:r>
      <w:r w:rsidR="00D56A64" w:rsidRPr="00D56A64">
        <w:rPr>
          <w:i/>
          <w:color w:val="3C3C3C"/>
          <w:rPrChange w:id="146" w:author="Isabel.b" w:date="2017-08-12T06:29:00Z">
            <w:rPr>
              <w:color w:val="3C3C3C"/>
            </w:rPr>
          </w:rPrChange>
        </w:rPr>
        <w:t>it: </w:t>
      </w:r>
      <w:del w:id="147" w:author="Isabel.b" w:date="2017-08-12T06:29:00Z">
        <w:r w:rsidR="00D56A64" w:rsidRPr="00D56A64" w:rsidDel="00230AEB">
          <w:rPr>
            <w:rStyle w:val="lev"/>
            <w:rFonts w:ascii="inherit" w:hAnsi="inherit"/>
            <w:i/>
            <w:color w:val="3C3C3C"/>
            <w:u w:val="single"/>
            <w:rPrChange w:id="148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begin"/>
        </w:r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49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delInstrText xml:space="preserve"> HYPERLINK "http://apps.who.int/iris/bitstream/10665/110523/2/9789241506960_Facilitator_guide_eng.pdf" \t "[object Object]" </w:delInstrText>
        </w:r>
        <w:r w:rsidR="00D56A64" w:rsidRPr="00D56A64" w:rsidDel="00230AEB">
          <w:rPr>
            <w:rStyle w:val="lev"/>
            <w:rFonts w:ascii="inherit" w:hAnsi="inherit"/>
            <w:i/>
            <w:color w:val="3C3C3C"/>
            <w:u w:val="single"/>
            <w:rPrChange w:id="150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separate"/>
        </w:r>
        <w:r w:rsidR="00D56A64" w:rsidRPr="00D56A64">
          <w:rPr>
            <w:rStyle w:val="Lienhypertexte"/>
            <w:rFonts w:ascii="inherit" w:hAnsi="inherit"/>
            <w:b/>
            <w:bCs/>
            <w:i/>
            <w:color w:val="0079BC"/>
            <w:rPrChange w:id="151" w:author="Isabel.b" w:date="2017-08-12T06:29:00Z">
              <w:rPr>
                <w:rStyle w:val="Lienhypertexte"/>
                <w:rFonts w:ascii="inherit" w:hAnsi="inherit"/>
                <w:b/>
                <w:bCs/>
                <w:color w:val="0079BC"/>
              </w:rPr>
            </w:rPrChange>
          </w:rPr>
          <w:delText>Facilitator guide</w:delText>
        </w:r>
        <w:r w:rsidR="00D56A64" w:rsidRPr="00D56A64" w:rsidDel="00230AEB">
          <w:rPr>
            <w:rStyle w:val="lev"/>
            <w:rFonts w:ascii="inherit" w:hAnsi="inherit"/>
            <w:i/>
            <w:color w:val="3C3C3C"/>
            <w:u w:val="single"/>
            <w:rPrChange w:id="152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end"/>
        </w:r>
      </w:del>
      <w:ins w:id="153" w:author="Isabel.b" w:date="2017-08-12T06:29:00Z"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54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begin"/>
        </w:r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55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instrText xml:space="preserve"> HYPERLINK "http://apps.who.int/iris/bitstream/10665/110523/2/9789241506960_Facilitator_guide_eng.pdf" \t "[object Object]" </w:instrText>
        </w:r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56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separate"/>
        </w:r>
        <w:r w:rsidR="00230AEB">
          <w:rPr>
            <w:rStyle w:val="Lienhypertexte"/>
            <w:rFonts w:ascii="inherit" w:hAnsi="inherit"/>
            <w:b/>
            <w:bCs/>
            <w:i/>
            <w:color w:val="0079BC"/>
          </w:rPr>
          <w:t>f</w:t>
        </w:r>
        <w:r w:rsidR="00D56A64" w:rsidRPr="00D56A64">
          <w:rPr>
            <w:rStyle w:val="Lienhypertexte"/>
            <w:rFonts w:ascii="inherit" w:hAnsi="inherit"/>
            <w:b/>
            <w:bCs/>
            <w:i/>
            <w:color w:val="0079BC"/>
            <w:rPrChange w:id="157" w:author="Isabel.b" w:date="2017-08-12T06:29:00Z">
              <w:rPr>
                <w:rStyle w:val="Lienhypertexte"/>
                <w:rFonts w:ascii="inherit" w:hAnsi="inherit"/>
                <w:b/>
                <w:bCs/>
                <w:color w:val="0079BC"/>
              </w:rPr>
            </w:rPrChange>
          </w:rPr>
          <w:t>acilitator</w:t>
        </w:r>
        <w:r w:rsidR="00D56A64" w:rsidRPr="00D56A64">
          <w:rPr>
            <w:rStyle w:val="Lienhypertexte"/>
            <w:rFonts w:ascii="inherit" w:hAnsi="inherit" w:hint="eastAsia"/>
            <w:b/>
            <w:bCs/>
            <w:i/>
            <w:color w:val="0079BC"/>
            <w:rPrChange w:id="158" w:author="Isabel.b" w:date="2017-08-12T06:29:00Z">
              <w:rPr>
                <w:rStyle w:val="Lienhypertexte"/>
                <w:rFonts w:ascii="inherit" w:hAnsi="inherit" w:hint="eastAsia"/>
                <w:b/>
                <w:bCs/>
                <w:color w:val="0079BC"/>
              </w:rPr>
            </w:rPrChange>
          </w:rPr>
          <w:t>’</w:t>
        </w:r>
        <w:r w:rsidR="00D56A64" w:rsidRPr="00D56A64">
          <w:rPr>
            <w:rStyle w:val="Lienhypertexte"/>
            <w:rFonts w:ascii="inherit" w:hAnsi="inherit"/>
            <w:b/>
            <w:bCs/>
            <w:i/>
            <w:color w:val="0079BC"/>
            <w:rPrChange w:id="159" w:author="Isabel.b" w:date="2017-08-12T06:29:00Z">
              <w:rPr>
                <w:rStyle w:val="Lienhypertexte"/>
                <w:rFonts w:ascii="inherit" w:hAnsi="inherit"/>
                <w:b/>
                <w:bCs/>
                <w:color w:val="0079BC"/>
              </w:rPr>
            </w:rPrChange>
          </w:rPr>
          <w:t>s guide</w:t>
        </w:r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60" w:author="Isabel.b" w:date="2017-08-12T06:29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end"/>
        </w:r>
      </w:ins>
      <w:r>
        <w:rPr>
          <w:color w:val="3C3C3C"/>
        </w:rPr>
        <w:t> </w:t>
      </w:r>
      <w:del w:id="161" w:author="Isabel.b" w:date="2017-08-12T06:28:00Z">
        <w:r w:rsidDel="00230AEB">
          <w:rPr>
            <w:color w:val="3C3C3C"/>
          </w:rPr>
          <w:delText>and </w:delText>
        </w:r>
        <w:r w:rsidR="00D56A64" w:rsidDel="00230AEB">
          <w:rPr>
            <w:rStyle w:val="lev"/>
            <w:rFonts w:ascii="inherit" w:hAnsi="inherit"/>
            <w:color w:val="3C3C3C"/>
            <w:u w:val="single"/>
          </w:rPr>
          <w:fldChar w:fldCharType="begin"/>
        </w:r>
        <w:r w:rsidDel="00230AEB">
          <w:rPr>
            <w:rStyle w:val="lev"/>
            <w:rFonts w:ascii="inherit" w:hAnsi="inherit"/>
            <w:color w:val="3C3C3C"/>
            <w:u w:val="single"/>
          </w:rPr>
          <w:delInstrText xml:space="preserve"> HYPERLINK "http://apps.who.int/iris/bitstream/10665/110523/3/9789241506960_Workbook_eng.pdf" \t "[object Object]" </w:delInstrText>
        </w:r>
        <w:r w:rsidR="00D56A64" w:rsidDel="00230AEB">
          <w:rPr>
            <w:rStyle w:val="lev"/>
            <w:rFonts w:ascii="inherit" w:hAnsi="inherit"/>
            <w:color w:val="3C3C3C"/>
            <w:u w:val="single"/>
          </w:rPr>
          <w:fldChar w:fldCharType="separate"/>
        </w:r>
        <w:r w:rsidDel="00230AEB">
          <w:rPr>
            <w:rStyle w:val="Lienhypertexte"/>
            <w:rFonts w:ascii="inherit" w:hAnsi="inherit"/>
            <w:b/>
            <w:bCs/>
            <w:color w:val="0079BC"/>
          </w:rPr>
          <w:delText>Workbook</w:delText>
        </w:r>
        <w:r w:rsidR="00D56A64" w:rsidDel="00230AEB">
          <w:rPr>
            <w:rStyle w:val="lev"/>
            <w:rFonts w:ascii="inherit" w:hAnsi="inherit"/>
            <w:color w:val="3C3C3C"/>
            <w:u w:val="single"/>
          </w:rPr>
          <w:fldChar w:fldCharType="end"/>
        </w:r>
      </w:del>
      <w:r>
        <w:rPr>
          <w:color w:val="3C3C3C"/>
        </w:rPr>
        <w:t>. Geneva</w:t>
      </w:r>
      <w:del w:id="162" w:author="Isabel.b" w:date="2017-08-12T06:23:00Z">
        <w:r w:rsidDel="007934AE">
          <w:rPr>
            <w:color w:val="3C3C3C"/>
          </w:rPr>
          <w:delText xml:space="preserve">: </w:delText>
        </w:r>
      </w:del>
      <w:ins w:id="163" w:author="Isabel.b" w:date="2017-08-12T06:23:00Z">
        <w:r w:rsidR="007934AE">
          <w:rPr>
            <w:color w:val="3C3C3C"/>
          </w:rPr>
          <w:t xml:space="preserve">, </w:t>
        </w:r>
      </w:ins>
      <w:r>
        <w:rPr>
          <w:color w:val="3C3C3C"/>
        </w:rPr>
        <w:t>World Health Organization</w:t>
      </w:r>
      <w:del w:id="164" w:author="Isabel.b" w:date="2017-08-12T06:23:00Z">
        <w:r w:rsidDel="007934AE">
          <w:rPr>
            <w:color w:val="3C3C3C"/>
          </w:rPr>
          <w:delText xml:space="preserve">; </w:delText>
        </w:r>
      </w:del>
      <w:ins w:id="165" w:author="Isabel.b" w:date="2017-08-12T06:23:00Z">
        <w:r w:rsidR="007934AE">
          <w:rPr>
            <w:color w:val="3C3C3C"/>
          </w:rPr>
          <w:t xml:space="preserve">, </w:t>
        </w:r>
      </w:ins>
      <w:r>
        <w:rPr>
          <w:color w:val="3C3C3C"/>
        </w:rPr>
        <w:t>2014.  </w:t>
      </w:r>
    </w:p>
    <w:p w:rsidR="000C1297" w:rsidRPr="007934AE" w:rsidRDefault="000C1297" w:rsidP="000C1297">
      <w:pPr>
        <w:spacing w:before="100" w:beforeAutospacing="1" w:after="170" w:line="336" w:lineRule="atLeast"/>
        <w:rPr>
          <w:ins w:id="166" w:author="Isabel.b" w:date="2017-08-12T06:26:00Z"/>
          <w:rFonts w:ascii="Times New Roman" w:hAnsi="Times New Roman"/>
          <w:color w:val="3C3C3C"/>
          <w:sz w:val="24"/>
          <w:szCs w:val="24"/>
          <w:rPrChange w:id="167" w:author="Isabel.b" w:date="2017-08-12T06:26:00Z">
            <w:rPr>
              <w:ins w:id="168" w:author="Isabel.b" w:date="2017-08-12T06:26:00Z"/>
              <w:color w:val="3C3C3C"/>
            </w:rPr>
          </w:rPrChange>
        </w:rPr>
        <w:pPrChange w:id="169" w:author="Edith Certain" w:date="2017-09-18T15:09:00Z">
          <w:pPr>
            <w:numPr>
              <w:numId w:val="5"/>
            </w:numPr>
            <w:tabs>
              <w:tab w:val="num" w:pos="720"/>
            </w:tabs>
            <w:spacing w:before="100" w:beforeAutospacing="1" w:after="170" w:line="336" w:lineRule="atLeast"/>
            <w:ind w:hanging="360"/>
          </w:pPr>
        </w:pPrChange>
      </w:pPr>
      <w:ins w:id="170" w:author="Edith Certain" w:date="2017-09-18T15:09:00Z">
        <w:r w:rsidRPr="000C1297">
          <w:rPr>
            <w:rFonts w:ascii="Times New Roman" w:hAnsi="Times New Roman"/>
            <w:color w:val="3C3C3C"/>
            <w:sz w:val="24"/>
            <w:szCs w:val="24"/>
          </w:rPr>
          <w:t>http://apps.who.int/iris/bitstream/10665/110523/2/9789241506960_Facilitator_guide_eng.pdf</w:t>
        </w:r>
      </w:ins>
    </w:p>
    <w:p w:rsidR="000C1297" w:rsidRPr="000C1297" w:rsidRDefault="007934AE" w:rsidP="000C1297">
      <w:pPr>
        <w:numPr>
          <w:ilvl w:val="0"/>
          <w:numId w:val="5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  <w:pPrChange w:id="171" w:author="Edith Certain" w:date="2017-09-18T15:09:00Z">
          <w:pPr>
            <w:numPr>
              <w:numId w:val="5"/>
            </w:numPr>
            <w:tabs>
              <w:tab w:val="num" w:pos="720"/>
            </w:tabs>
            <w:spacing w:before="100" w:beforeAutospacing="1" w:after="170" w:line="336" w:lineRule="atLeast"/>
            <w:ind w:left="720" w:hanging="360"/>
          </w:pPr>
        </w:pPrChange>
      </w:pPr>
      <w:ins w:id="172" w:author="Isabel.b" w:date="2017-08-12T06:26:00Z">
        <w:r>
          <w:rPr>
            <w:color w:val="3C3C3C"/>
          </w:rPr>
          <w:t xml:space="preserve">2. UNICEF/UNDP/World Bank/WHO Special </w:t>
        </w:r>
      </w:ins>
      <w:proofErr w:type="spellStart"/>
      <w:ins w:id="173" w:author="Isabel.b" w:date="2017-08-15T09:13:00Z">
        <w:r w:rsidR="00F81F6C">
          <w:rPr>
            <w:color w:val="3C3C3C"/>
          </w:rPr>
          <w:t>Programme</w:t>
        </w:r>
      </w:ins>
      <w:proofErr w:type="spellEnd"/>
      <w:ins w:id="174" w:author="Isabel.b" w:date="2017-08-12T06:26:00Z">
        <w:r>
          <w:rPr>
            <w:color w:val="3C3C3C"/>
          </w:rPr>
          <w:t xml:space="preserve"> for Research and Training in Tropical Diseases. </w:t>
        </w:r>
        <w:r w:rsidRPr="007934AE">
          <w:rPr>
            <w:i/>
            <w:color w:val="3C3C3C"/>
          </w:rPr>
          <w:t>Implementation research toolkit</w:t>
        </w:r>
        <w:r>
          <w:rPr>
            <w:color w:val="3C3C3C"/>
          </w:rPr>
          <w:t>:</w:t>
        </w:r>
        <w:r w:rsidR="00D56A64" w:rsidRPr="00D56A64">
          <w:rPr>
            <w:i/>
            <w:color w:val="3C3C3C"/>
            <w:rPrChange w:id="175" w:author="Isabel.b" w:date="2017-08-12T06:28:00Z">
              <w:rPr>
                <w:b/>
                <w:bCs/>
                <w:color w:val="3C3C3C"/>
              </w:rPr>
            </w:rPrChange>
          </w:rPr>
          <w:t> </w:t>
        </w:r>
      </w:ins>
      <w:ins w:id="176" w:author="Isabel.b" w:date="2017-08-12T06:28:00Z"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77" w:author="Isabel.b" w:date="2017-08-12T06:28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begin"/>
        </w:r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78" w:author="Isabel.b" w:date="2017-08-12T06:28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instrText xml:space="preserve"> HYPERLINK "http://apps.who.int/iris/bitstream/10665/110523/3/9789241506960_Workbook_eng.pdf" \t "[object Object]" </w:instrText>
        </w:r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79" w:author="Isabel.b" w:date="2017-08-12T06:28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separate"/>
        </w:r>
      </w:ins>
      <w:ins w:id="180" w:author="Isabel.b" w:date="2017-08-12T06:29:00Z">
        <w:r w:rsidR="00230AEB">
          <w:rPr>
            <w:rStyle w:val="Lienhypertexte"/>
            <w:rFonts w:ascii="inherit" w:hAnsi="inherit"/>
            <w:b/>
            <w:bCs/>
            <w:i/>
            <w:color w:val="0079BC"/>
          </w:rPr>
          <w:t>w</w:t>
        </w:r>
      </w:ins>
      <w:ins w:id="181" w:author="Isabel.b" w:date="2017-08-12T06:28:00Z">
        <w:r w:rsidR="00D56A64" w:rsidRPr="00D56A64">
          <w:rPr>
            <w:rStyle w:val="Lienhypertexte"/>
            <w:rFonts w:ascii="inherit" w:hAnsi="inherit"/>
            <w:b/>
            <w:bCs/>
            <w:i/>
            <w:color w:val="0079BC"/>
            <w:rPrChange w:id="182" w:author="Isabel.b" w:date="2017-08-12T06:28:00Z">
              <w:rPr>
                <w:rStyle w:val="Lienhypertexte"/>
                <w:rFonts w:ascii="inherit" w:hAnsi="inherit"/>
                <w:b/>
                <w:bCs/>
                <w:color w:val="0079BC"/>
              </w:rPr>
            </w:rPrChange>
          </w:rPr>
          <w:t>orkbook</w:t>
        </w:r>
        <w:r w:rsidR="00D56A64" w:rsidRPr="00D56A64">
          <w:rPr>
            <w:rStyle w:val="lev"/>
            <w:rFonts w:ascii="inherit" w:hAnsi="inherit"/>
            <w:i/>
            <w:color w:val="3C3C3C"/>
            <w:u w:val="single"/>
            <w:rPrChange w:id="183" w:author="Isabel.b" w:date="2017-08-12T06:28:00Z">
              <w:rPr>
                <w:rStyle w:val="lev"/>
                <w:rFonts w:ascii="inherit" w:hAnsi="inherit"/>
                <w:color w:val="3C3C3C"/>
                <w:u w:val="single"/>
              </w:rPr>
            </w:rPrChange>
          </w:rPr>
          <w:fldChar w:fldCharType="end"/>
        </w:r>
        <w:r w:rsidR="00230AEB">
          <w:rPr>
            <w:color w:val="3C3C3C"/>
          </w:rPr>
          <w:t>. Geneva, World Health Organization, 2014.</w:t>
        </w:r>
      </w:ins>
      <w:ins w:id="184" w:author="Edith Certain" w:date="2017-09-18T15:10:00Z">
        <w:r w:rsidR="000C1297">
          <w:rPr>
            <w:rFonts w:ascii="Times New Roman" w:hAnsi="Times New Roman"/>
            <w:color w:val="3C3C3C"/>
            <w:sz w:val="24"/>
            <w:szCs w:val="24"/>
          </w:rPr>
          <w:t xml:space="preserve">  </w:t>
        </w:r>
        <w:r w:rsidR="000C1297" w:rsidRPr="000C1297">
          <w:rPr>
            <w:rFonts w:ascii="Times New Roman" w:hAnsi="Times New Roman"/>
            <w:color w:val="3C3C3C"/>
            <w:sz w:val="24"/>
            <w:szCs w:val="24"/>
          </w:rPr>
          <w:t>http://apps.who.int/iris/bitstream/10665/110523/3/9789241506960_Workbook_eng.pdf</w:t>
        </w:r>
      </w:ins>
    </w:p>
    <w:p w:rsidR="00BC7C52" w:rsidRPr="003453AB" w:rsidRDefault="00BC7C52" w:rsidP="00711874">
      <w:pPr>
        <w:pStyle w:val="Textebrut"/>
        <w:rPr>
          <w:rFonts w:ascii="Courier New" w:hAnsi="Courier New" w:cs="Courier New"/>
        </w:rPr>
      </w:pPr>
    </w:p>
    <w:p w:rsidR="001600CA" w:rsidRDefault="001600CA" w:rsidP="00ED3820">
      <w:pPr>
        <w:rPr>
          <w:ins w:id="185" w:author="Edith Certain" w:date="2017-09-18T15:11:00Z"/>
        </w:rPr>
      </w:pPr>
    </w:p>
    <w:p w:rsidR="001600CA" w:rsidRDefault="001600CA" w:rsidP="00ED3820">
      <w:pPr>
        <w:rPr>
          <w:ins w:id="186" w:author="Edith Certain" w:date="2017-09-18T15:11:00Z"/>
        </w:rPr>
      </w:pPr>
    </w:p>
    <w:p w:rsidR="00C03771" w:rsidRDefault="00D56A64" w:rsidP="00ED3820">
      <w:hyperlink r:id="rId8" w:history="1">
        <w:r w:rsidR="0043796C" w:rsidRPr="003160B3">
          <w:rPr>
            <w:rStyle w:val="Lienhypertexte"/>
          </w:rPr>
          <w:t>https://www.tdrmooc.org/courses/course-v1:TDR+IR+2016/courseware/b97676e54fa34c038d1429ab8c0aee66/8f51ca0b58f346d190520af0ba094475/?child=first</w:t>
        </w:r>
      </w:hyperlink>
    </w:p>
    <w:p w:rsidR="0043796C" w:rsidRPr="0043796C" w:rsidRDefault="0043796C" w:rsidP="0043796C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43796C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2: Needs Assessment for Implementation Research &gt; Methods and data sources used to determine IR needs &gt; Methods and data sources used to determine IR needs</w:t>
      </w:r>
    </w:p>
    <w:p w:rsidR="0043796C" w:rsidRPr="0043796C" w:rsidRDefault="0043796C" w:rsidP="00437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43796C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t> </w:t>
      </w:r>
      <w:r w:rsidRPr="0043796C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43796C" w:rsidRPr="0043796C" w:rsidRDefault="0043796C" w:rsidP="0043796C">
      <w:pPr>
        <w:numPr>
          <w:ilvl w:val="0"/>
          <w:numId w:val="6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43796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43796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Methods and data sources used to determine IR needs</w:t>
      </w:r>
      <w:r w:rsidRPr="0043796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43796C" w:rsidRPr="0043796C" w:rsidRDefault="0043796C" w:rsidP="0043796C">
      <w:pPr>
        <w:numPr>
          <w:ilvl w:val="0"/>
          <w:numId w:val="6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43796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43796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43796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43796C" w:rsidRPr="0043796C" w:rsidRDefault="0043796C" w:rsidP="00437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43796C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43796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43796C" w:rsidRPr="0043796C" w:rsidRDefault="0043796C" w:rsidP="0043796C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43796C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Methods and data sources used to determine IR needs</w:t>
      </w:r>
    </w:p>
    <w:p w:rsidR="0043796C" w:rsidRPr="0043796C" w:rsidRDefault="0043796C" w:rsidP="00437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43796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43796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43796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43796C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43796C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43796C" w:rsidRPr="0043796C" w:rsidRDefault="0043796C" w:rsidP="0043796C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43796C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Objectives</w:t>
      </w:r>
    </w:p>
    <w:p w:rsidR="0043796C" w:rsidRPr="0043796C" w:rsidRDefault="0043796C" w:rsidP="0043796C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43796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To describe methods and data sources used to determine IR needs in specific local settings and contexts:</w:t>
      </w:r>
    </w:p>
    <w:p w:rsidR="0043796C" w:rsidRPr="0043796C" w:rsidRDefault="0043796C" w:rsidP="0043796C">
      <w:pPr>
        <w:numPr>
          <w:ilvl w:val="0"/>
          <w:numId w:val="7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43796C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Methods</w:t>
      </w:r>
    </w:p>
    <w:p w:rsidR="0043796C" w:rsidRPr="0043796C" w:rsidRDefault="0043796C" w:rsidP="0043796C">
      <w:pPr>
        <w:numPr>
          <w:ilvl w:val="0"/>
          <w:numId w:val="7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43796C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Documents to consult</w:t>
      </w:r>
    </w:p>
    <w:p w:rsidR="0043796C" w:rsidRPr="0043796C" w:rsidRDefault="0043796C" w:rsidP="0043796C">
      <w:pPr>
        <w:numPr>
          <w:ilvl w:val="0"/>
          <w:numId w:val="7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43796C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Other sources (interviews, real life obse</w:t>
      </w:r>
      <w:ins w:id="187" w:author="Isabel.b" w:date="2017-08-12T07:57:00Z">
        <w:r w:rsidR="000D70AE">
          <w:rPr>
            <w:rFonts w:ascii="Times New Roman" w:eastAsia="Times New Roman" w:hAnsi="Times New Roman" w:cs="Times New Roman"/>
            <w:color w:val="3C3C3C"/>
            <w:sz w:val="24"/>
            <w:szCs w:val="24"/>
            <w:lang w:eastAsia="ko-KR"/>
          </w:rPr>
          <w:t>r</w:t>
        </w:r>
      </w:ins>
      <w:r w:rsidRPr="0043796C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vations, media)</w:t>
      </w:r>
    </w:p>
    <w:p w:rsidR="0043796C" w:rsidRPr="0043796C" w:rsidRDefault="0043796C" w:rsidP="0043796C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43796C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Methods and data sources used to determine IR needs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00:00:04,634 --&gt; 00:00:08,534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Welcome to our second chapter in our module on needs assessment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00:00:08,719 --&gt; 00:00:12,394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for</w:t>
      </w:r>
      <w:proofErr w:type="gramEnd"/>
      <w:r w:rsidRPr="00C80D03">
        <w:rPr>
          <w:rFonts w:ascii="Courier New" w:hAnsi="Courier New" w:cs="Courier New"/>
        </w:rPr>
        <w:t xml:space="preserve"> implementation research. </w:t>
      </w:r>
      <w:proofErr w:type="spellStart"/>
      <w:r w:rsidRPr="00C80D03">
        <w:rPr>
          <w:rFonts w:ascii="Courier New" w:hAnsi="Courier New" w:cs="Courier New"/>
        </w:rPr>
        <w:t>Uche</w:t>
      </w:r>
      <w:proofErr w:type="spellEnd"/>
      <w:r w:rsidRPr="00C80D03">
        <w:rPr>
          <w:rFonts w:ascii="Courier New" w:hAnsi="Courier New" w:cs="Courier New"/>
        </w:rPr>
        <w:t xml:space="preserve"> and I will be sharing with you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00:00:12,593 --&gt; 00:00:16,906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some</w:t>
      </w:r>
      <w:proofErr w:type="gramEnd"/>
      <w:r w:rsidRPr="00C80D03">
        <w:rPr>
          <w:rFonts w:ascii="Courier New" w:hAnsi="Courier New" w:cs="Courier New"/>
        </w:rPr>
        <w:t xml:space="preserve"> of our experiences in gathering information to plan this research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00:00:17,118 --&gt; 00:00:19,006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we hope you enjoy this session.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00:00:19,195 --&gt; 00:00:23,920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Like all research there are 3 basic methods for gathering information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00:00:24,143 --&gt; 00:00:26,780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this doesn't differ for implementation research.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00:00:26,982 --&gt; 00:00:30,232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We're concerned about reviewing documents.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00:00:30,438 --&gt; 00:00:35,788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Most </w:t>
      </w:r>
      <w:del w:id="188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18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that we are going to be studying, that we're going to be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00:00:36,016 --&gt; 00:00:40,428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designing</w:t>
      </w:r>
      <w:proofErr w:type="gramEnd"/>
      <w:r w:rsidRPr="00C80D03">
        <w:rPr>
          <w:rFonts w:ascii="Courier New" w:hAnsi="Courier New" w:cs="Courier New"/>
        </w:rPr>
        <w:t xml:space="preserve"> are built on </w:t>
      </w:r>
      <w:del w:id="190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19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that have been implemented already.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00:00:40,770 --&gt; 00:00:43,233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There may be gaps</w:t>
      </w:r>
      <w:del w:id="192" w:author="Isabel.b" w:date="2017-08-12T07:57:00Z">
        <w:r w:rsidRPr="00C80D03" w:rsidDel="000D70AE">
          <w:rPr>
            <w:rFonts w:ascii="Courier New" w:hAnsi="Courier New" w:cs="Courier New"/>
          </w:rPr>
          <w:delText xml:space="preserve">. </w:delText>
        </w:r>
      </w:del>
      <w:ins w:id="193" w:author="Isabel.b" w:date="2017-08-12T07:57:00Z">
        <w:r>
          <w:rPr>
            <w:rFonts w:ascii="Courier New" w:hAnsi="Courier New" w:cs="Courier New"/>
          </w:rPr>
          <w:t>, t</w:t>
        </w:r>
      </w:ins>
      <w:del w:id="194" w:author="Isabel.b" w:date="2017-08-12T07:58:00Z">
        <w:r w:rsidRPr="00C80D03" w:rsidDel="000D70AE">
          <w:rPr>
            <w:rFonts w:ascii="Courier New" w:hAnsi="Courier New" w:cs="Courier New"/>
          </w:rPr>
          <w:delText>T</w:delText>
        </w:r>
      </w:del>
      <w:r w:rsidRPr="00C80D03">
        <w:rPr>
          <w:rFonts w:ascii="Courier New" w:hAnsi="Courier New" w:cs="Courier New"/>
        </w:rPr>
        <w:t>here may be problems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00:00:43,449 --&gt; 00:00:46,137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but</w:t>
      </w:r>
      <w:proofErr w:type="gramEnd"/>
      <w:r w:rsidRPr="00C80D03">
        <w:rPr>
          <w:rFonts w:ascii="Courier New" w:hAnsi="Courier New" w:cs="Courier New"/>
        </w:rPr>
        <w:t xml:space="preserve"> there are always reports and documents to tell us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00:00:46,347 --&gt; 00:00:49,397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how</w:t>
      </w:r>
      <w:proofErr w:type="gramEnd"/>
      <w:r w:rsidRPr="00C80D03">
        <w:rPr>
          <w:rFonts w:ascii="Courier New" w:hAnsi="Courier New" w:cs="Courier New"/>
        </w:rPr>
        <w:t xml:space="preserve"> the </w:t>
      </w:r>
      <w:del w:id="19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19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has done</w:t>
      </w:r>
      <w:del w:id="197" w:author="Isabel.b" w:date="2017-08-12T07:58:00Z">
        <w:r w:rsidRPr="00C80D03" w:rsidDel="000D70AE">
          <w:rPr>
            <w:rFonts w:ascii="Courier New" w:hAnsi="Courier New" w:cs="Courier New"/>
          </w:rPr>
          <w:delText>. W</w:delText>
        </w:r>
      </w:del>
      <w:ins w:id="198" w:author="Isabel.b" w:date="2017-08-12T07:58:00Z">
        <w:r>
          <w:rPr>
            <w:rFonts w:ascii="Courier New" w:hAnsi="Courier New" w:cs="Courier New"/>
          </w:rPr>
          <w:t>, w</w:t>
        </w:r>
      </w:ins>
      <w:r w:rsidRPr="00C80D03">
        <w:rPr>
          <w:rFonts w:ascii="Courier New" w:hAnsi="Courier New" w:cs="Courier New"/>
        </w:rPr>
        <w:t>here it's done well,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00:00:49,605 --&gt; 00:00:52,792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where</w:t>
      </w:r>
      <w:proofErr w:type="gramEnd"/>
      <w:r w:rsidRPr="00C80D03">
        <w:rPr>
          <w:rFonts w:ascii="Courier New" w:hAnsi="Courier New" w:cs="Courier New"/>
        </w:rPr>
        <w:t xml:space="preserve"> it has challenges and gaps and problems.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00:00:52,982 --&gt; 00:00:56,057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So we need to collect existing documents to help us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00:00:56,285 --&gt; 00:01:00,410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understand</w:t>
      </w:r>
      <w:proofErr w:type="gramEnd"/>
      <w:r w:rsidRPr="00C80D03">
        <w:rPr>
          <w:rFonts w:ascii="Courier New" w:hAnsi="Courier New" w:cs="Courier New"/>
        </w:rPr>
        <w:t xml:space="preserve"> what's going on and plan for new interventions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00:01:00,601 --&gt; 00:01:02,901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that</w:t>
      </w:r>
      <w:proofErr w:type="gramEnd"/>
      <w:r w:rsidRPr="00C80D03">
        <w:rPr>
          <w:rFonts w:ascii="Courier New" w:hAnsi="Courier New" w:cs="Courier New"/>
        </w:rPr>
        <w:t xml:space="preserve"> may help the </w:t>
      </w:r>
      <w:del w:id="199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0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work better.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00:01:03,106 --&gt; 00:01:05,868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We're also concerned about talking with people.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00:01:06,073 --&gt; 00:01:09,185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have many ways of doing that but we're concerned about talking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00:01:09,378 --&gt; 00:01:12,790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with</w:t>
      </w:r>
      <w:proofErr w:type="gramEnd"/>
      <w:r w:rsidRPr="00C80D03">
        <w:rPr>
          <w:rFonts w:ascii="Courier New" w:hAnsi="Courier New" w:cs="Courier New"/>
        </w:rPr>
        <w:t xml:space="preserve"> the beneficiaries of the </w:t>
      </w:r>
      <w:del w:id="201" w:author="Isabel.b" w:date="2017-08-12T08:26:00Z">
        <w:r w:rsidRPr="0078677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02" w:author="Isabel.b" w:date="2017-08-15T09:13:00Z">
        <w:r w:rsidR="00F81F6C" w:rsidRPr="00786773">
          <w:rPr>
            <w:rFonts w:ascii="Courier New" w:hAnsi="Courier New" w:cs="Courier New"/>
          </w:rPr>
          <w:t>programme</w:t>
        </w:r>
      </w:ins>
      <w:proofErr w:type="spellEnd"/>
      <w:r w:rsidRPr="00786773">
        <w:rPr>
          <w:rFonts w:ascii="Courier New" w:hAnsi="Courier New" w:cs="Courier New"/>
        </w:rPr>
        <w:t>,</w:t>
      </w:r>
      <w:r w:rsidRPr="00C80D03">
        <w:rPr>
          <w:rFonts w:ascii="Courier New" w:hAnsi="Courier New" w:cs="Courier New"/>
        </w:rPr>
        <w:t xml:space="preserve"> the people who have taken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00:01:13,002 --&gt; 00:01:18,402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part</w:t>
      </w:r>
      <w:proofErr w:type="gramEnd"/>
      <w:r w:rsidRPr="00C80D03">
        <w:rPr>
          <w:rFonts w:ascii="Courier New" w:hAnsi="Courier New" w:cs="Courier New"/>
        </w:rPr>
        <w:t xml:space="preserve"> in it; who have opinions about whether the service has been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00:01:18,631 --&gt; 00:01:21,731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good</w:t>
      </w:r>
      <w:proofErr w:type="gramEnd"/>
      <w:r w:rsidRPr="00C80D03">
        <w:rPr>
          <w:rFonts w:ascii="Courier New" w:hAnsi="Courier New" w:cs="Courier New"/>
        </w:rPr>
        <w:t xml:space="preserve"> for them or not. We're also interested in talking to people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00:01:21,937 --&gt; 00:01:25,850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who'd</w:t>
      </w:r>
      <w:proofErr w:type="gramEnd"/>
      <w:r w:rsidRPr="00C80D03">
        <w:rPr>
          <w:rFonts w:ascii="Courier New" w:hAnsi="Courier New" w:cs="Courier New"/>
        </w:rPr>
        <w:t xml:space="preserve"> never use the service to find out more about their opinions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00:01:26,044 --&gt; 00:01:28,307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we can do this in a number of ways.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00:01:28,660 --&gt; 00:01:34,135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And finally we're interested in gathering information through observing.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00:01:34,337 --&gt; 00:01:37,937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will go to the place where the service is being offered.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00:01:38,132 --&gt; 00:01:41,144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We'll see what's happening there. We'll go to the community where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00:01:41,336 --&gt; 00:01:45,361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there</w:t>
      </w:r>
      <w:proofErr w:type="gramEnd"/>
      <w:r w:rsidRPr="00C80D03">
        <w:rPr>
          <w:rFonts w:ascii="Courier New" w:hAnsi="Courier New" w:cs="Courier New"/>
        </w:rPr>
        <w:t xml:space="preserve"> are community interventions being delivered and see what's happening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00:01:45,622 --&gt; 00:01:50,484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together as a team we will work together and find out what is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00:01:50,682 --&gt; 00:01:54,557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happening</w:t>
      </w:r>
      <w:proofErr w:type="gramEnd"/>
      <w:r w:rsidRPr="00C80D03">
        <w:rPr>
          <w:rFonts w:ascii="Courier New" w:hAnsi="Courier New" w:cs="Courier New"/>
        </w:rPr>
        <w:t xml:space="preserve"> with this particular </w:t>
      </w:r>
      <w:del w:id="203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04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>. We're going to be looking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00:01:54,772 --&gt; 00:01:59,172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at</w:t>
      </w:r>
      <w:proofErr w:type="gramEnd"/>
      <w:r w:rsidRPr="00C80D03">
        <w:rPr>
          <w:rFonts w:ascii="Courier New" w:hAnsi="Courier New" w:cs="Courier New"/>
        </w:rPr>
        <w:t xml:space="preserve"> who is affected. Are we reaching the right people or not?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00:01:59,397 --&gt; 00:02:02,734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And why is this </w:t>
      </w:r>
      <w:del w:id="20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0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succeeding or not?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00:02:02,944 --&gt; 00:02:06,081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In other words why we might need to develop and try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00:02:06,272 --&gt; 00:02:10,635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lastRenderedPageBreak/>
        <w:t>a</w:t>
      </w:r>
      <w:proofErr w:type="gramEnd"/>
      <w:r w:rsidRPr="00C80D03">
        <w:rPr>
          <w:rFonts w:ascii="Courier New" w:hAnsi="Courier New" w:cs="Courier New"/>
        </w:rPr>
        <w:t xml:space="preserve"> new intervention. The first big question we have is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00:02:10,856 --&gt; 00:02:14,331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with</w:t>
      </w:r>
      <w:proofErr w:type="gramEnd"/>
      <w:r w:rsidRPr="00C80D03">
        <w:rPr>
          <w:rFonts w:ascii="Courier New" w:hAnsi="Courier New" w:cs="Courier New"/>
        </w:rPr>
        <w:t xml:space="preserve"> documents, what can they tell us?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00:02:15,151 --&gt; 00:02:18,851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have a picture here of the malaria indicator survey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00:02:19,057 --&gt; 00:02:22,432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that</w:t>
      </w:r>
      <w:proofErr w:type="gramEnd"/>
      <w:r w:rsidRPr="00C80D03">
        <w:rPr>
          <w:rFonts w:ascii="Courier New" w:hAnsi="Courier New" w:cs="Courier New"/>
        </w:rPr>
        <w:t xml:space="preserve"> is from Malawi. The people that do our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00:02:22,668 --&gt; 00:02:25,881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demographic</w:t>
      </w:r>
      <w:proofErr w:type="gramEnd"/>
      <w:r w:rsidRPr="00C80D03">
        <w:rPr>
          <w:rFonts w:ascii="Courier New" w:hAnsi="Courier New" w:cs="Courier New"/>
        </w:rPr>
        <w:t xml:space="preserve"> and health surveys for example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00:02:26,121 --&gt; 00:02:30,446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have</w:t>
      </w:r>
      <w:proofErr w:type="gramEnd"/>
      <w:r w:rsidRPr="00C80D03">
        <w:rPr>
          <w:rFonts w:ascii="Courier New" w:hAnsi="Courier New" w:cs="Courier New"/>
        </w:rPr>
        <w:t xml:space="preserve"> the malaria information survey. They do HIV surveys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00:02:30,956 --&gt; 00:02:33,993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but</w:t>
      </w:r>
      <w:proofErr w:type="gramEnd"/>
      <w:r w:rsidRPr="00C80D03">
        <w:rPr>
          <w:rFonts w:ascii="Courier New" w:hAnsi="Courier New" w:cs="Courier New"/>
        </w:rPr>
        <w:t xml:space="preserve"> the idea of these surveys is at a national level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00:02:34,195 --&gt; 00:02:39,058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we</w:t>
      </w:r>
      <w:proofErr w:type="gramEnd"/>
      <w:r w:rsidRPr="00C80D03">
        <w:rPr>
          <w:rFonts w:ascii="Courier New" w:hAnsi="Courier New" w:cs="Courier New"/>
        </w:rPr>
        <w:t xml:space="preserve"> can learn about people who use and don't use particular services.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00:02:39,525 --&gt; 00:02:43,775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And hopefully be able to distinguish different segments of the population.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00:02:44,085 --&gt; 00:02:46,872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Generally what we're concerned about in these documents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00:02:47,083 --&gt; 00:02:51,508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is</w:t>
      </w:r>
      <w:proofErr w:type="gramEnd"/>
      <w:r w:rsidRPr="00C80D03">
        <w:rPr>
          <w:rFonts w:ascii="Courier New" w:hAnsi="Courier New" w:cs="Courier New"/>
        </w:rPr>
        <w:t xml:space="preserve"> the performance of the </w:t>
      </w:r>
      <w:del w:id="207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0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. Is it meeting </w:t>
      </w:r>
      <w:del w:id="209" w:author="Isabel.b" w:date="2017-08-12T08:27:00Z">
        <w:r w:rsidRPr="00C80D03" w:rsidDel="00824217">
          <w:rPr>
            <w:rFonts w:ascii="Courier New" w:hAnsi="Courier New" w:cs="Courier New"/>
          </w:rPr>
          <w:delText xml:space="preserve">it's </w:delText>
        </w:r>
      </w:del>
      <w:ins w:id="210" w:author="Isabel.b" w:date="2017-08-12T08:27:00Z">
        <w:r w:rsidR="00824217">
          <w:rPr>
            <w:rFonts w:ascii="Courier New" w:hAnsi="Courier New" w:cs="Courier New"/>
          </w:rPr>
          <w:t>its</w:t>
        </w:r>
        <w:r w:rsidR="00824217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objectives?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00:02:51,726 --&gt; 00:02:54,863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Is it meeting its goals? Is it meeting its targets?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00:02:55,726 --&gt; 00:02:59,201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Hopefully the reports, some of them</w:t>
      </w:r>
      <w:ins w:id="211" w:author="Isabel.b" w:date="2017-08-12T07:58:00Z">
        <w:r w:rsidR="0085720F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will give us information 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00:02:59,418 --&gt; 00:03:02,593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reasons</w:t>
      </w:r>
      <w:proofErr w:type="gramEnd"/>
      <w:r w:rsidRPr="00C80D03">
        <w:rPr>
          <w:rFonts w:ascii="Courier New" w:hAnsi="Courier New" w:cs="Courier New"/>
        </w:rPr>
        <w:t xml:space="preserve"> why that they may not have succeeded</w:t>
      </w:r>
      <w:del w:id="212" w:author="Isabel.b" w:date="2017-08-12T07:59:00Z">
        <w:r w:rsidRPr="00C80D03" w:rsidDel="0085720F">
          <w:rPr>
            <w:rFonts w:ascii="Courier New" w:hAnsi="Courier New" w:cs="Courier New"/>
          </w:rPr>
          <w:delText>.</w:delText>
        </w:r>
      </w:del>
      <w:ins w:id="213" w:author="Isabel.b" w:date="2017-08-12T07:59:00Z">
        <w:r w:rsidR="0085720F">
          <w:rPr>
            <w:rFonts w:ascii="Courier New" w:hAnsi="Courier New" w:cs="Courier New"/>
          </w:rPr>
          <w:t xml:space="preserve">, </w:t>
        </w:r>
      </w:ins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00:03:02,848 --&gt; 00:03:06,560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del w:id="214" w:author="Isabel.b" w:date="2017-08-12T07:59:00Z">
        <w:r w:rsidRPr="00C80D03" w:rsidDel="0085720F">
          <w:rPr>
            <w:rFonts w:ascii="Courier New" w:hAnsi="Courier New" w:cs="Courier New"/>
          </w:rPr>
          <w:delText>Again</w:delText>
        </w:r>
      </w:del>
      <w:proofErr w:type="gramStart"/>
      <w:ins w:id="215" w:author="Isabel.b" w:date="2017-08-12T07:59:00Z">
        <w:r w:rsidR="0085720F">
          <w:rPr>
            <w:rFonts w:ascii="Courier New" w:hAnsi="Courier New" w:cs="Courier New"/>
          </w:rPr>
          <w:t>a</w:t>
        </w:r>
        <w:r w:rsidR="0085720F" w:rsidRPr="00C80D03">
          <w:rPr>
            <w:rFonts w:ascii="Courier New" w:hAnsi="Courier New" w:cs="Courier New"/>
          </w:rPr>
          <w:t>gain</w:t>
        </w:r>
      </w:ins>
      <w:proofErr w:type="gramEnd"/>
      <w:del w:id="216" w:author="Isabel.b" w:date="2017-08-12T07:59:00Z">
        <w:r w:rsidRPr="00C80D03" w:rsidDel="0085720F">
          <w:rPr>
            <w:rFonts w:ascii="Courier New" w:hAnsi="Courier New" w:cs="Courier New"/>
          </w:rPr>
          <w:delText>,</w:delText>
        </w:r>
      </w:del>
      <w:r w:rsidRPr="00C80D03">
        <w:rPr>
          <w:rFonts w:ascii="Courier New" w:hAnsi="Courier New" w:cs="Courier New"/>
        </w:rPr>
        <w:t xml:space="preserve"> giving us ideas for new interventions.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00:03:07,219 --&gt; 00:03:09,956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It'll tell us funding gaps. One of the biggest challenges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00:03:10,172 --&gt; 00:03:13,897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of</w:t>
      </w:r>
      <w:proofErr w:type="gramEnd"/>
      <w:r w:rsidRPr="00C80D03">
        <w:rPr>
          <w:rFonts w:ascii="Courier New" w:hAnsi="Courier New" w:cs="Courier New"/>
        </w:rPr>
        <w:t xml:space="preserve"> course in delivering the </w:t>
      </w:r>
      <w:del w:id="217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1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is not having enough funds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49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00:03:14,097 --&gt; 00:03:18,559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or</w:t>
      </w:r>
      <w:proofErr w:type="gramEnd"/>
      <w:r w:rsidRPr="00C80D03">
        <w:rPr>
          <w:rFonts w:ascii="Courier New" w:hAnsi="Courier New" w:cs="Courier New"/>
        </w:rPr>
        <w:t xml:space="preserve"> the funds not arriving on time. We want to learn something about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00:03:18,794 --&gt; 00:03:21,656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</w:t>
      </w:r>
      <w:proofErr w:type="gramEnd"/>
      <w:r w:rsidRPr="00C80D03">
        <w:rPr>
          <w:rFonts w:ascii="Courier New" w:hAnsi="Courier New" w:cs="Courier New"/>
        </w:rPr>
        <w:t xml:space="preserve"> stakeholder commitment; all those people involved</w:t>
      </w:r>
      <w:del w:id="219" w:author="Isabel.b" w:date="2017-08-12T07:59:00Z">
        <w:r w:rsidRPr="00C80D03" w:rsidDel="0085720F">
          <w:rPr>
            <w:rFonts w:ascii="Courier New" w:hAnsi="Courier New" w:cs="Courier New"/>
          </w:rPr>
          <w:delText>.</w:delText>
        </w:r>
      </w:del>
      <w:ins w:id="220" w:author="Isabel.b" w:date="2017-08-12T07:59:00Z">
        <w:r w:rsidR="0085720F">
          <w:rPr>
            <w:rFonts w:ascii="Courier New" w:hAnsi="Courier New" w:cs="Courier New"/>
          </w:rPr>
          <w:t>:</w:t>
        </w:r>
      </w:ins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00:03:21,867 --&gt; 00:03:24,879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del w:id="221" w:author="Isabel.b" w:date="2017-08-12T08:00:00Z">
        <w:r w:rsidRPr="00C80D03" w:rsidDel="0085720F">
          <w:rPr>
            <w:rFonts w:ascii="Courier New" w:hAnsi="Courier New" w:cs="Courier New"/>
          </w:rPr>
          <w:delText xml:space="preserve">The </w:delText>
        </w:r>
      </w:del>
      <w:proofErr w:type="gramStart"/>
      <w:ins w:id="222" w:author="Isabel.b" w:date="2017-08-12T08:00:00Z">
        <w:r w:rsidR="0085720F">
          <w:rPr>
            <w:rFonts w:ascii="Courier New" w:hAnsi="Courier New" w:cs="Courier New"/>
          </w:rPr>
          <w:t>t</w:t>
        </w:r>
        <w:r w:rsidR="0085720F" w:rsidRPr="00C80D03">
          <w:rPr>
            <w:rFonts w:ascii="Courier New" w:hAnsi="Courier New" w:cs="Courier New"/>
          </w:rPr>
          <w:t>he</w:t>
        </w:r>
        <w:proofErr w:type="gramEnd"/>
        <w:r w:rsidR="0085720F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 xml:space="preserve">policy makers, the </w:t>
      </w:r>
      <w:del w:id="223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24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managers, other people.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00:03:25,102 --&gt; 00:03:29,915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Are they really committed to implementing this </w:t>
      </w:r>
      <w:del w:id="22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2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>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00:03:30,435 --&gt; 00:03:34,798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And finally</w:t>
      </w:r>
      <w:ins w:id="227" w:author="Isabel.b" w:date="2017-08-12T08:00:00Z">
        <w:r w:rsidR="0085720F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</w:t>
      </w:r>
      <w:del w:id="228" w:author="Isabel.b" w:date="2017-08-12T08:00:00Z">
        <w:r w:rsidRPr="00C80D03" w:rsidDel="0085720F">
          <w:rPr>
            <w:rFonts w:ascii="Courier New" w:hAnsi="Courier New" w:cs="Courier New"/>
          </w:rPr>
          <w:delText xml:space="preserve">as </w:delText>
        </w:r>
      </w:del>
      <w:r w:rsidRPr="00C80D03">
        <w:rPr>
          <w:rFonts w:ascii="Courier New" w:hAnsi="Courier New" w:cs="Courier New"/>
        </w:rPr>
        <w:t>summing all this up, we'll see specific areas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00:03:35,014 --&gt; 00:03:38,052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for</w:t>
      </w:r>
      <w:proofErr w:type="gramEnd"/>
      <w:r w:rsidRPr="00C80D03">
        <w:rPr>
          <w:rFonts w:ascii="Courier New" w:hAnsi="Courier New" w:cs="Courier New"/>
        </w:rPr>
        <w:t xml:space="preserve"> improving the </w:t>
      </w:r>
      <w:del w:id="229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3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that can give us ideas for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00:03:38,237 --&gt; 00:03:42,462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implementation</w:t>
      </w:r>
      <w:proofErr w:type="gramEnd"/>
      <w:r w:rsidRPr="00C80D03">
        <w:rPr>
          <w:rFonts w:ascii="Courier New" w:hAnsi="Courier New" w:cs="Courier New"/>
        </w:rPr>
        <w:t xml:space="preserve"> research. Again, we're basically interested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00:03:42,684 --&gt; 00:03:46,496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gathering information that will help us design better </w:t>
      </w:r>
      <w:del w:id="231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3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>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00:03:46,693 --&gt; 00:03:49,355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Again as we mentioned yesterday, we're talking about in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00:03:49,548 --&gt; 00:03:54,098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</w:t>
      </w:r>
      <w:proofErr w:type="gramEnd"/>
      <w:r w:rsidRPr="00C80D03">
        <w:rPr>
          <w:rFonts w:ascii="Courier New" w:hAnsi="Courier New" w:cs="Courier New"/>
        </w:rPr>
        <w:t xml:space="preserve"> specific locality so that the implementation research is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00:03:54,310 --&gt; 00:04:00,235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very</w:t>
      </w:r>
      <w:proofErr w:type="gramEnd"/>
      <w:r w:rsidRPr="00C80D03">
        <w:rPr>
          <w:rFonts w:ascii="Courier New" w:hAnsi="Courier New" w:cs="Courier New"/>
        </w:rPr>
        <w:t xml:space="preserve"> helpful to improving </w:t>
      </w:r>
      <w:proofErr w:type="spellStart"/>
      <w:ins w:id="23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ins w:id="234" w:author="Isabel.b" w:date="2017-08-12T08:00:00Z">
        <w:r w:rsidR="0085720F">
          <w:rPr>
            <w:rFonts w:ascii="Courier New" w:hAnsi="Courier New" w:cs="Courier New"/>
          </w:rPr>
          <w:t xml:space="preserve"> </w:t>
        </w:r>
      </w:ins>
      <w:del w:id="235" w:author="Isabel.b" w:date="2017-08-12T08:00:00Z">
        <w:r w:rsidRPr="00C80D03" w:rsidDel="0085720F">
          <w:rPr>
            <w:rFonts w:ascii="Courier New" w:hAnsi="Courier New" w:cs="Courier New"/>
          </w:rPr>
          <w:delText xml:space="preserve">access </w:delText>
        </w:r>
      </w:del>
      <w:ins w:id="236" w:author="Isabel.b" w:date="2017-08-19T06:45:00Z">
        <w:r w:rsidR="008B777F">
          <w:rPr>
            <w:rFonts w:ascii="Courier New" w:hAnsi="Courier New" w:cs="Courier New"/>
          </w:rPr>
          <w:t>access</w:t>
        </w:r>
      </w:ins>
      <w:ins w:id="237" w:author="Isabel.b" w:date="2017-08-12T08:00:00Z">
        <w:r w:rsidR="0085720F">
          <w:rPr>
            <w:rFonts w:ascii="Courier New" w:hAnsi="Courier New" w:cs="Courier New"/>
          </w:rPr>
          <w:t>,</w:t>
        </w:r>
        <w:r w:rsidR="0085720F" w:rsidRPr="00C80D03">
          <w:rPr>
            <w:rFonts w:ascii="Courier New" w:hAnsi="Courier New" w:cs="Courier New"/>
          </w:rPr>
          <w:t xml:space="preserve"> </w:t>
        </w:r>
      </w:ins>
      <w:del w:id="238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3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performance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00:04:00,478 --&gt; 00:04:02,603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a particular context.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00:04:03,150 --&gt; 00:04:06,250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Here we can see some examples of the major documents that we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00:04:06,452 --&gt; 00:04:09,514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may</w:t>
      </w:r>
      <w:proofErr w:type="gramEnd"/>
      <w:r w:rsidRPr="00C80D03">
        <w:rPr>
          <w:rFonts w:ascii="Courier New" w:hAnsi="Courier New" w:cs="Courier New"/>
        </w:rPr>
        <w:t xml:space="preserve"> run across. These are particularly related to the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00:04:09,719 --&gt; 00:04:13,031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major</w:t>
      </w:r>
      <w:proofErr w:type="gramEnd"/>
      <w:r w:rsidRPr="00C80D03">
        <w:rPr>
          <w:rFonts w:ascii="Courier New" w:hAnsi="Courier New" w:cs="Courier New"/>
        </w:rPr>
        <w:t xml:space="preserve"> sources of funding whether it is international agencies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00:04:13,266 --&gt; 00:04:16,516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or</w:t>
      </w:r>
      <w:proofErr w:type="gramEnd"/>
      <w:r w:rsidRPr="00C80D03">
        <w:rPr>
          <w:rFonts w:ascii="Courier New" w:hAnsi="Courier New" w:cs="Courier New"/>
        </w:rPr>
        <w:t xml:space="preserve"> government agencies. We've talked a bit about the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00:04:16,962 --&gt; 00:04:22,975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global</w:t>
      </w:r>
      <w:proofErr w:type="gramEnd"/>
      <w:r w:rsidRPr="00C80D03">
        <w:rPr>
          <w:rFonts w:ascii="Courier New" w:hAnsi="Courier New" w:cs="Courier New"/>
        </w:rPr>
        <w:t xml:space="preserve"> fund. The </w:t>
      </w:r>
      <w:del w:id="240" w:author="Isabel.b" w:date="2017-08-12T08:01:00Z">
        <w:r w:rsidRPr="00C80D03" w:rsidDel="00606582">
          <w:rPr>
            <w:rFonts w:ascii="Courier New" w:hAnsi="Courier New" w:cs="Courier New"/>
          </w:rPr>
          <w:delText xml:space="preserve">global </w:delText>
        </w:r>
      </w:del>
      <w:ins w:id="241" w:author="Isabel.b" w:date="2017-08-12T08:01:00Z">
        <w:r w:rsidR="00606582">
          <w:rPr>
            <w:rFonts w:ascii="Courier New" w:hAnsi="Courier New" w:cs="Courier New"/>
          </w:rPr>
          <w:t>G</w:t>
        </w:r>
        <w:r w:rsidR="00606582" w:rsidRPr="00C80D03">
          <w:rPr>
            <w:rFonts w:ascii="Courier New" w:hAnsi="Courier New" w:cs="Courier New"/>
          </w:rPr>
          <w:t xml:space="preserve">lobal </w:t>
        </w:r>
        <w:r w:rsidR="00606582">
          <w:rPr>
            <w:rFonts w:ascii="Courier New" w:hAnsi="Courier New" w:cs="Courier New"/>
          </w:rPr>
          <w:t>F</w:t>
        </w:r>
      </w:ins>
      <w:del w:id="242" w:author="Isabel.b" w:date="2017-08-18T04:11:00Z">
        <w:r w:rsidRPr="00C80D03" w:rsidDel="007D1108">
          <w:rPr>
            <w:rFonts w:ascii="Courier New" w:hAnsi="Courier New" w:cs="Courier New"/>
          </w:rPr>
          <w:delText>f</w:delText>
        </w:r>
      </w:del>
      <w:r w:rsidRPr="00C80D03">
        <w:rPr>
          <w:rFonts w:ascii="Courier New" w:hAnsi="Courier New" w:cs="Courier New"/>
        </w:rPr>
        <w:t xml:space="preserve">und gives money for malaria, TB and HIV </w:t>
      </w:r>
      <w:del w:id="243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44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00:04:23,222 --&gt; 00:04:29,359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they provide reports back to countries at least every 6 months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00:04:29,569 --&gt; 00:04:33,644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about</w:t>
      </w:r>
      <w:proofErr w:type="gramEnd"/>
      <w:r w:rsidRPr="00C80D03">
        <w:rPr>
          <w:rFonts w:ascii="Courier New" w:hAnsi="Courier New" w:cs="Courier New"/>
        </w:rPr>
        <w:t xml:space="preserve"> the progress being made. Those reports are geared toward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00:04:33,850 --&gt; 00:04:38,238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looking</w:t>
      </w:r>
      <w:proofErr w:type="gramEnd"/>
      <w:r w:rsidRPr="00C80D03">
        <w:rPr>
          <w:rFonts w:ascii="Courier New" w:hAnsi="Courier New" w:cs="Courier New"/>
        </w:rPr>
        <w:t xml:space="preserve"> at the targets the country set so we'll see some examples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00:04:38,472 --&gt; 00:04:43,222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of</w:t>
      </w:r>
      <w:proofErr w:type="gramEnd"/>
      <w:r w:rsidRPr="00C80D03">
        <w:rPr>
          <w:rFonts w:ascii="Courier New" w:hAnsi="Courier New" w:cs="Courier New"/>
        </w:rPr>
        <w:t xml:space="preserve"> how progress reports can help us understand where </w:t>
      </w:r>
      <w:del w:id="24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4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00:04:43,441 --&gt; 00:04:47,604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need</w:t>
      </w:r>
      <w:proofErr w:type="gramEnd"/>
      <w:r w:rsidRPr="00C80D03">
        <w:rPr>
          <w:rFonts w:ascii="Courier New" w:hAnsi="Courier New" w:cs="Courier New"/>
        </w:rPr>
        <w:t xml:space="preserve"> to improve. We've talked about again, the demographic and health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00:04:47,813 --&gt; 00:04:51,388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survey</w:t>
      </w:r>
      <w:proofErr w:type="gramEnd"/>
      <w:r w:rsidRPr="00C80D03">
        <w:rPr>
          <w:rFonts w:ascii="Courier New" w:hAnsi="Courier New" w:cs="Courier New"/>
        </w:rPr>
        <w:t xml:space="preserve"> and </w:t>
      </w:r>
      <w:del w:id="247" w:author="Isabel.b" w:date="2017-08-12T08:01:00Z">
        <w:r w:rsidRPr="00C80D03" w:rsidDel="00606582">
          <w:rPr>
            <w:rFonts w:ascii="Courier New" w:hAnsi="Courier New" w:cs="Courier New"/>
          </w:rPr>
          <w:delText xml:space="preserve">it's </w:delText>
        </w:r>
      </w:del>
      <w:ins w:id="248" w:author="Isabel.b" w:date="2017-08-12T08:01:00Z">
        <w:r w:rsidR="00606582" w:rsidRPr="00C80D03">
          <w:rPr>
            <w:rFonts w:ascii="Courier New" w:hAnsi="Courier New" w:cs="Courier New"/>
          </w:rPr>
          <w:t>it</w:t>
        </w:r>
        <w:r w:rsidR="00606582">
          <w:rPr>
            <w:rFonts w:ascii="Courier New" w:hAnsi="Courier New" w:cs="Courier New"/>
          </w:rPr>
          <w:t>s</w:t>
        </w:r>
        <w:r w:rsidR="00606582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related surveys, the malaria indicator survey.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00:04:51,598 --&gt; 00:04:56,811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This gives us a population basis for understanding access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00:04:57,012 --&gt; 00:05:01,324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</w:t>
      </w:r>
      <w:proofErr w:type="spellStart"/>
      <w:r w:rsidRPr="00C80D03">
        <w:rPr>
          <w:rFonts w:ascii="Courier New" w:hAnsi="Courier New" w:cs="Courier New"/>
        </w:rPr>
        <w:t>utilisation</w:t>
      </w:r>
      <w:proofErr w:type="spellEnd"/>
      <w:r w:rsidRPr="00C80D03">
        <w:rPr>
          <w:rFonts w:ascii="Courier New" w:hAnsi="Courier New" w:cs="Courier New"/>
        </w:rPr>
        <w:t xml:space="preserve"> of services, the uptake of interventions,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00:05:01,535 --&gt; 00:05:04,423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whether</w:t>
      </w:r>
      <w:proofErr w:type="gramEnd"/>
      <w:r w:rsidRPr="00C80D03">
        <w:rPr>
          <w:rFonts w:ascii="Courier New" w:hAnsi="Courier New" w:cs="Courier New"/>
        </w:rPr>
        <w:t xml:space="preserve"> it's intermittent preventative treatment for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00:05:04,641 --&gt; 00:05:07,928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malaria</w:t>
      </w:r>
      <w:proofErr w:type="gramEnd"/>
      <w:r w:rsidRPr="00C80D03">
        <w:rPr>
          <w:rFonts w:ascii="Courier New" w:hAnsi="Courier New" w:cs="Courier New"/>
        </w:rPr>
        <w:t xml:space="preserve"> by pregnant women; whether pregnant women even attend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00:05:08,154 --&gt; 00:05:11,417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antenatal</w:t>
      </w:r>
      <w:proofErr w:type="gramEnd"/>
      <w:r w:rsidRPr="00C80D03">
        <w:rPr>
          <w:rFonts w:ascii="Courier New" w:hAnsi="Courier New" w:cs="Courier New"/>
        </w:rPr>
        <w:t xml:space="preserve"> care so we can get good information.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00:05:11,684 --&gt; 00:05:17,321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This is done maybe every 2-3 years alternating between the malaria </w:t>
      </w:r>
      <w:proofErr w:type="gramStart"/>
      <w:r w:rsidRPr="00C80D03">
        <w:rPr>
          <w:rFonts w:ascii="Courier New" w:hAnsi="Courier New" w:cs="Courier New"/>
        </w:rPr>
        <w:t>survey</w:t>
      </w:r>
      <w:proofErr w:type="gram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00:05:17,530 --&gt; 00:05:20,618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the demographic and health survey so it's not done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00:05:20,825 --&gt; 00:05:26,500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that</w:t>
      </w:r>
      <w:proofErr w:type="gramEnd"/>
      <w:r w:rsidRPr="00C80D03">
        <w:rPr>
          <w:rFonts w:ascii="Courier New" w:hAnsi="Courier New" w:cs="Courier New"/>
        </w:rPr>
        <w:t xml:space="preserve"> often. What we can find in real time is information from our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00:05:26,896 --&gt; 00:05:29,846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national</w:t>
      </w:r>
      <w:proofErr w:type="gramEnd"/>
      <w:r w:rsidRPr="00C80D03">
        <w:rPr>
          <w:rFonts w:ascii="Courier New" w:hAnsi="Courier New" w:cs="Courier New"/>
        </w:rPr>
        <w:t xml:space="preserve"> health management information system.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00:05:30,379 --&gt; 00:05:32,754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Back to this question of the antenatal clinic</w:t>
      </w:r>
      <w:ins w:id="249" w:author="Isabel.b" w:date="2017-08-12T08:01:00Z">
        <w:r w:rsidR="003C1289">
          <w:rPr>
            <w:rFonts w:ascii="Courier New" w:hAnsi="Courier New" w:cs="Courier New"/>
          </w:rPr>
          <w:t>,</w:t>
        </w:r>
      </w:ins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00:05:32,966 --&gt; 00:05:36,041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they</w:t>
      </w:r>
      <w:proofErr w:type="gramEnd"/>
      <w:r w:rsidRPr="00C80D03">
        <w:rPr>
          <w:rFonts w:ascii="Courier New" w:hAnsi="Courier New" w:cs="Courier New"/>
        </w:rPr>
        <w:t xml:space="preserve"> have to provide monthly data on the number of women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00:05:36,252 --&gt; 00:05:41,802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who</w:t>
      </w:r>
      <w:proofErr w:type="gramEnd"/>
      <w:r w:rsidRPr="00C80D03">
        <w:rPr>
          <w:rFonts w:ascii="Courier New" w:hAnsi="Courier New" w:cs="Courier New"/>
        </w:rPr>
        <w:t xml:space="preserve"> came for 1,2,3 antenatal visits. Of those who registered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00:05:42,087 --&gt; 00:05:45,625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they</w:t>
      </w:r>
      <w:proofErr w:type="gramEnd"/>
      <w:r w:rsidRPr="00C80D03">
        <w:rPr>
          <w:rFonts w:ascii="Courier New" w:hAnsi="Courier New" w:cs="Courier New"/>
        </w:rPr>
        <w:t xml:space="preserve"> want to say who received the intermittent preventative treatment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00:05:45,830 --&gt; 00:05:50,505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</w:t>
      </w:r>
      <w:proofErr w:type="gramStart"/>
      <w:r w:rsidRPr="00C80D03">
        <w:rPr>
          <w:rFonts w:ascii="Courier New" w:hAnsi="Courier New" w:cs="Courier New"/>
        </w:rPr>
        <w:t>,2,3</w:t>
      </w:r>
      <w:proofErr w:type="gramEnd"/>
      <w:r w:rsidRPr="00C80D03">
        <w:rPr>
          <w:rFonts w:ascii="Courier New" w:hAnsi="Courier New" w:cs="Courier New"/>
        </w:rPr>
        <w:t xml:space="preserve"> or more times. They want to record and report the number of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00:05:50,715 --&gt; 00:05:53,715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women</w:t>
      </w:r>
      <w:proofErr w:type="gramEnd"/>
      <w:r w:rsidRPr="00C80D03">
        <w:rPr>
          <w:rFonts w:ascii="Courier New" w:hAnsi="Courier New" w:cs="Courier New"/>
        </w:rPr>
        <w:t xml:space="preserve"> who were given an insecticide treated bed net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00:05:53,923 --&gt; 00:05:57,260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this is ongoing data that can help us understand whether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00:05:57,466 --&gt; 00:06:00,466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we're</w:t>
      </w:r>
      <w:proofErr w:type="gramEnd"/>
      <w:r w:rsidRPr="00C80D03">
        <w:rPr>
          <w:rFonts w:ascii="Courier New" w:hAnsi="Courier New" w:cs="Courier New"/>
        </w:rPr>
        <w:t xml:space="preserve"> achieving </w:t>
      </w:r>
      <w:del w:id="250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5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goals or not.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89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00:06:00,826 --&gt; 00:06:04,563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also have published and unpublished literature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00:06:04,763 --&gt; 00:06:10,113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about</w:t>
      </w:r>
      <w:proofErr w:type="gramEnd"/>
      <w:r w:rsidRPr="00C80D03">
        <w:rPr>
          <w:rFonts w:ascii="Courier New" w:hAnsi="Courier New" w:cs="Courier New"/>
        </w:rPr>
        <w:t xml:space="preserve"> </w:t>
      </w:r>
      <w:del w:id="252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5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>. University and Ministry of Health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00:06:10,333 --&gt; 00:06:13,921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research</w:t>
      </w:r>
      <w:proofErr w:type="gramEnd"/>
      <w:r w:rsidRPr="00C80D03">
        <w:rPr>
          <w:rFonts w:ascii="Courier New" w:hAnsi="Courier New" w:cs="Courier New"/>
        </w:rPr>
        <w:t xml:space="preserve"> institutes do quite a lot of studies about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00:06:14,138 --&gt; 00:06:18,463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these</w:t>
      </w:r>
      <w:proofErr w:type="gramEnd"/>
      <w:r w:rsidRPr="00C80D03">
        <w:rPr>
          <w:rFonts w:ascii="Courier New" w:hAnsi="Courier New" w:cs="Courier New"/>
        </w:rPr>
        <w:t xml:space="preserve"> common issues and these reports can help us understand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00:06:18,690 --&gt; 00:06:22,015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where</w:t>
      </w:r>
      <w:proofErr w:type="gramEnd"/>
      <w:r w:rsidRPr="00C80D03">
        <w:rPr>
          <w:rFonts w:ascii="Courier New" w:hAnsi="Courier New" w:cs="Courier New"/>
        </w:rPr>
        <w:t xml:space="preserve"> we have gaps, where we have successes.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00:06:22,287 --&gt; 00:06:27,562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Finally, again from the ordinary supervision processes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00:06:27,784 --&gt; 00:06:31,534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the </w:t>
      </w:r>
      <w:del w:id="254" w:author="Isabel.b" w:date="2017-08-12T08:02:00Z">
        <w:r w:rsidRPr="00C80D03" w:rsidDel="003C1289">
          <w:rPr>
            <w:rFonts w:ascii="Courier New" w:hAnsi="Courier New" w:cs="Courier New"/>
          </w:rPr>
          <w:delText xml:space="preserve">ministry </w:delText>
        </w:r>
      </w:del>
      <w:ins w:id="255" w:author="Isabel.b" w:date="2017-08-12T08:02:00Z">
        <w:r w:rsidR="003C1289">
          <w:rPr>
            <w:rFonts w:ascii="Courier New" w:hAnsi="Courier New" w:cs="Courier New"/>
          </w:rPr>
          <w:t>M</w:t>
        </w:r>
        <w:r w:rsidR="003C1289" w:rsidRPr="00C80D03">
          <w:rPr>
            <w:rFonts w:ascii="Courier New" w:hAnsi="Courier New" w:cs="Courier New"/>
          </w:rPr>
          <w:t xml:space="preserve">inistry </w:t>
        </w:r>
      </w:ins>
      <w:r w:rsidRPr="00C80D03">
        <w:rPr>
          <w:rFonts w:ascii="Courier New" w:hAnsi="Courier New" w:cs="Courier New"/>
        </w:rPr>
        <w:t xml:space="preserve">of </w:t>
      </w:r>
      <w:del w:id="256" w:author="Isabel.b" w:date="2017-08-12T08:02:00Z">
        <w:r w:rsidRPr="00C80D03" w:rsidDel="003C1289">
          <w:rPr>
            <w:rFonts w:ascii="Courier New" w:hAnsi="Courier New" w:cs="Courier New"/>
          </w:rPr>
          <w:delText>health</w:delText>
        </w:r>
      </w:del>
      <w:ins w:id="257" w:author="Isabel.b" w:date="2017-08-12T08:02:00Z">
        <w:r w:rsidR="003C1289">
          <w:rPr>
            <w:rFonts w:ascii="Courier New" w:hAnsi="Courier New" w:cs="Courier New"/>
          </w:rPr>
          <w:t>H</w:t>
        </w:r>
        <w:r w:rsidR="003C1289" w:rsidRPr="00C80D03">
          <w:rPr>
            <w:rFonts w:ascii="Courier New" w:hAnsi="Courier New" w:cs="Courier New"/>
          </w:rPr>
          <w:t>ealth</w:t>
        </w:r>
      </w:ins>
      <w:r w:rsidRPr="00C80D03">
        <w:rPr>
          <w:rFonts w:ascii="Courier New" w:hAnsi="Courier New" w:cs="Courier New"/>
        </w:rPr>
        <w:t>, we have data on quality assurance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00:06:31,745 --&gt; 00:06:36,170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or</w:t>
      </w:r>
      <w:proofErr w:type="gramEnd"/>
      <w:r w:rsidRPr="00C80D03">
        <w:rPr>
          <w:rFonts w:ascii="Courier New" w:hAnsi="Courier New" w:cs="Courier New"/>
        </w:rPr>
        <w:t xml:space="preserve"> quality performance by health workers and by the overall service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00:06:36,402 --&gt; 00:06:40,289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that can point us in the direction of needs for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98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00:06:40,507 --&gt; 00:06:43,619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better</w:t>
      </w:r>
      <w:proofErr w:type="gramEnd"/>
      <w:r w:rsidRPr="00C80D03">
        <w:rPr>
          <w:rFonts w:ascii="Courier New" w:hAnsi="Courier New" w:cs="Courier New"/>
        </w:rPr>
        <w:t xml:space="preserve"> interventions or improving interventions and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99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00:06:43,833 --&gt; 00:06:46,358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therefore</w:t>
      </w:r>
      <w:proofErr w:type="gramEnd"/>
      <w:r w:rsidRPr="00C80D03">
        <w:rPr>
          <w:rFonts w:ascii="Courier New" w:hAnsi="Courier New" w:cs="Courier New"/>
        </w:rPr>
        <w:t xml:space="preserve"> our implementation research.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00:06:46,956 --&gt; 00:06:50,881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In addition to these more global or national type of reports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00:06:51,090 --&gt; 00:06:55,552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documents we do recognize that each </w:t>
      </w:r>
      <w:del w:id="258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5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00:06:56,023 --&gt; 00:06:59,735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within</w:t>
      </w:r>
      <w:proofErr w:type="gramEnd"/>
      <w:r w:rsidRPr="00C80D03">
        <w:rPr>
          <w:rFonts w:ascii="Courier New" w:hAnsi="Courier New" w:cs="Courier New"/>
        </w:rPr>
        <w:t xml:space="preserve"> a country will generate </w:t>
      </w:r>
      <w:del w:id="260" w:author="Isabel.b" w:date="2017-08-12T08:02:00Z">
        <w:r w:rsidRPr="00C80D03" w:rsidDel="003C1289">
          <w:rPr>
            <w:rFonts w:ascii="Courier New" w:hAnsi="Courier New" w:cs="Courier New"/>
          </w:rPr>
          <w:delText xml:space="preserve">it's </w:delText>
        </w:r>
      </w:del>
      <w:ins w:id="261" w:author="Isabel.b" w:date="2017-08-12T08:02:00Z">
        <w:r w:rsidR="003C1289">
          <w:rPr>
            <w:rFonts w:ascii="Courier New" w:hAnsi="Courier New" w:cs="Courier New"/>
          </w:rPr>
          <w:t>its</w:t>
        </w:r>
        <w:r w:rsidR="003C1289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own reports.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00:07:00,047 --&gt; 00:07:05,547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have reports that come in especially after bed net distribution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00:07:05,764 --&gt; 00:07:08,539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campaigns</w:t>
      </w:r>
      <w:proofErr w:type="gramEnd"/>
      <w:r w:rsidRPr="00C80D03">
        <w:rPr>
          <w:rFonts w:ascii="Courier New" w:hAnsi="Courier New" w:cs="Courier New"/>
        </w:rPr>
        <w:t xml:space="preserve"> on utilization of the bed nets.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00:07:08,836 --&gt; 00:07:13,086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We have reports from the </w:t>
      </w:r>
      <w:del w:id="262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6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that controls </w:t>
      </w:r>
      <w:proofErr w:type="spellStart"/>
      <w:r w:rsidRPr="00C80D03">
        <w:rPr>
          <w:rFonts w:ascii="Courier New" w:hAnsi="Courier New" w:cs="Courier New"/>
        </w:rPr>
        <w:t>onchocerciasis</w:t>
      </w:r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00:07:13,291 --&gt; 00:07:17,891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a country about the uptake of </w:t>
      </w:r>
      <w:proofErr w:type="spellStart"/>
      <w:r w:rsidRPr="00C80D03">
        <w:rPr>
          <w:rFonts w:ascii="Courier New" w:hAnsi="Courier New" w:cs="Courier New"/>
        </w:rPr>
        <w:t>ivermectin</w:t>
      </w:r>
      <w:proofErr w:type="spellEnd"/>
      <w:r w:rsidRPr="00C80D03">
        <w:rPr>
          <w:rFonts w:ascii="Courier New" w:hAnsi="Courier New" w:cs="Courier New"/>
        </w:rPr>
        <w:t xml:space="preserve"> that's used to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00:07:18,099 --&gt; 00:07:22,049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control</w:t>
      </w:r>
      <w:proofErr w:type="gramEnd"/>
      <w:r w:rsidRPr="00C80D03">
        <w:rPr>
          <w:rFonts w:ascii="Courier New" w:hAnsi="Courier New" w:cs="Courier New"/>
        </w:rPr>
        <w:t xml:space="preserve"> the disease. We have reports on the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00:07:22,279 --&gt; 00:07:24,667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proportion</w:t>
      </w:r>
      <w:proofErr w:type="gramEnd"/>
      <w:r w:rsidRPr="00C80D03">
        <w:rPr>
          <w:rFonts w:ascii="Courier New" w:hAnsi="Courier New" w:cs="Courier New"/>
        </w:rPr>
        <w:t xml:space="preserve"> of eligible people that take it,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109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00:07:24,880 --&gt; 00:07:26,955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</w:t>
      </w:r>
      <w:proofErr w:type="gramEnd"/>
      <w:r w:rsidRPr="00C80D03">
        <w:rPr>
          <w:rFonts w:ascii="Courier New" w:hAnsi="Courier New" w:cs="Courier New"/>
        </w:rPr>
        <w:t xml:space="preserve"> proportion of eligible communities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00:07:27,166 --&gt; 00:07:30,429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those specific </w:t>
      </w:r>
      <w:del w:id="264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6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del w:id="266" w:author="Isabel.b" w:date="2017-08-18T03:03:00Z">
        <w:r w:rsidRPr="00C80D03" w:rsidDel="00F458A6">
          <w:rPr>
            <w:rFonts w:ascii="Courier New" w:hAnsi="Courier New" w:cs="Courier New"/>
          </w:rPr>
          <w:delText xml:space="preserve"> </w:delText>
        </w:r>
      </w:del>
      <w:r w:rsidRPr="00C80D03">
        <w:rPr>
          <w:rFonts w:ascii="Courier New" w:hAnsi="Courier New" w:cs="Courier New"/>
        </w:rPr>
        <w:t>reports</w:t>
      </w:r>
      <w:proofErr w:type="spellEnd"/>
      <w:r w:rsidRPr="00C80D03">
        <w:rPr>
          <w:rFonts w:ascii="Courier New" w:hAnsi="Courier New" w:cs="Courier New"/>
        </w:rPr>
        <w:t xml:space="preserve"> are available.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00:07:30,825 --&gt; 00:07:34,825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We, in some cases communities are actively involved in monitoring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00:07:35,026 --&gt; 00:07:38,201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lastRenderedPageBreak/>
        <w:t>their</w:t>
      </w:r>
      <w:proofErr w:type="gramEnd"/>
      <w:r w:rsidRPr="00C80D03">
        <w:rPr>
          <w:rFonts w:ascii="Courier New" w:hAnsi="Courier New" w:cs="Courier New"/>
        </w:rPr>
        <w:t xml:space="preserve"> health </w:t>
      </w:r>
      <w:del w:id="267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6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and they develop their own simple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00:07:38,394 --&gt; 00:07:41,319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reporting</w:t>
      </w:r>
      <w:proofErr w:type="gramEnd"/>
      <w:r w:rsidRPr="00C80D03">
        <w:rPr>
          <w:rFonts w:ascii="Courier New" w:hAnsi="Courier New" w:cs="Courier New"/>
        </w:rPr>
        <w:t xml:space="preserve"> system. We may need to visit those communities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00:07:41,510 --&gt; 00:07:44,335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to</w:t>
      </w:r>
      <w:proofErr w:type="gramEnd"/>
      <w:r w:rsidRPr="00C80D03">
        <w:rPr>
          <w:rFonts w:ascii="Courier New" w:hAnsi="Courier New" w:cs="Courier New"/>
        </w:rPr>
        <w:t xml:space="preserve"> see those reports but it's important to learn how things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00:07:44,565 --&gt; 00:07:50,353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are</w:t>
      </w:r>
      <w:proofErr w:type="gramEnd"/>
      <w:r w:rsidRPr="00C80D03">
        <w:rPr>
          <w:rFonts w:ascii="Courier New" w:hAnsi="Courier New" w:cs="Courier New"/>
        </w:rPr>
        <w:t xml:space="preserve"> functioning on the ground. Most agencies, most </w:t>
      </w:r>
      <w:del w:id="269" w:author="Isabel.b" w:date="2017-08-12T08:02:00Z">
        <w:r w:rsidRPr="00C80D03" w:rsidDel="00AC2409">
          <w:rPr>
            <w:rFonts w:ascii="Courier New" w:hAnsi="Courier New" w:cs="Courier New"/>
          </w:rPr>
          <w:delText xml:space="preserve">NGO's </w:delText>
        </w:r>
      </w:del>
      <w:ins w:id="270" w:author="Isabel.b" w:date="2017-08-12T08:02:00Z">
        <w:r w:rsidR="00AC2409" w:rsidRPr="00C80D03">
          <w:rPr>
            <w:rFonts w:ascii="Courier New" w:hAnsi="Courier New" w:cs="Courier New"/>
          </w:rPr>
          <w:t>NGO</w:t>
        </w:r>
        <w:r w:rsidR="00AC2409">
          <w:rPr>
            <w:rFonts w:ascii="Courier New" w:hAnsi="Courier New" w:cs="Courier New"/>
          </w:rPr>
          <w:t>s</w:t>
        </w:r>
        <w:r w:rsidR="00AC2409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have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00:07:50,566 --&gt; 00:07:54,616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annual</w:t>
      </w:r>
      <w:proofErr w:type="gramEnd"/>
      <w:r w:rsidRPr="00C80D03">
        <w:rPr>
          <w:rFonts w:ascii="Courier New" w:hAnsi="Courier New" w:cs="Courier New"/>
        </w:rPr>
        <w:t xml:space="preserve"> performance reports and it's important to read these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00:07:54,847 --&gt; 00:07:58,410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to</w:t>
      </w:r>
      <w:proofErr w:type="gramEnd"/>
      <w:r w:rsidRPr="00C80D03">
        <w:rPr>
          <w:rFonts w:ascii="Courier New" w:hAnsi="Courier New" w:cs="Courier New"/>
        </w:rPr>
        <w:t xml:space="preserve"> see in the agency's own eyes where they think they're doing well,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00:07:58,623 --&gt; 00:08:00,873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what</w:t>
      </w:r>
      <w:proofErr w:type="gramEnd"/>
      <w:r w:rsidRPr="00C80D03">
        <w:rPr>
          <w:rFonts w:ascii="Courier New" w:hAnsi="Courier New" w:cs="Courier New"/>
        </w:rPr>
        <w:t xml:space="preserve"> they want to do to improve.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00:08:01,256 --&gt; 00:08:06,069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As we said before there </w:t>
      </w:r>
      <w:del w:id="271" w:author="Isabel.b" w:date="2017-08-12T08:03:00Z">
        <w:r w:rsidRPr="00C80D03" w:rsidDel="00AC2409">
          <w:rPr>
            <w:rFonts w:ascii="Courier New" w:hAnsi="Courier New" w:cs="Courier New"/>
          </w:rPr>
          <w:delText xml:space="preserve">are </w:delText>
        </w:r>
      </w:del>
      <w:ins w:id="272" w:author="Isabel.b" w:date="2017-08-12T08:03:00Z">
        <w:r w:rsidR="00AC2409">
          <w:rPr>
            <w:rFonts w:ascii="Courier New" w:hAnsi="Courier New" w:cs="Courier New"/>
          </w:rPr>
          <w:t>is</w:t>
        </w:r>
        <w:r w:rsidR="00AC2409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university based research but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00:08:06,299 --&gt; 00:08:08,749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also</w:t>
      </w:r>
      <w:proofErr w:type="gramEnd"/>
      <w:r w:rsidRPr="00C80D03">
        <w:rPr>
          <w:rFonts w:ascii="Courier New" w:hAnsi="Courier New" w:cs="Courier New"/>
        </w:rPr>
        <w:t xml:space="preserve"> university students have projects to do and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00:08:08,951 --&gt; 00:08:11,026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they</w:t>
      </w:r>
      <w:proofErr w:type="gramEnd"/>
      <w:r w:rsidRPr="00C80D03">
        <w:rPr>
          <w:rFonts w:ascii="Courier New" w:hAnsi="Courier New" w:cs="Courier New"/>
        </w:rPr>
        <w:t xml:space="preserve"> go out in the field </w:t>
      </w:r>
      <w:ins w:id="273" w:author="Isabel.b" w:date="2017-08-12T08:03:00Z">
        <w:r w:rsidR="00AC2409">
          <w:rPr>
            <w:rFonts w:ascii="Courier New" w:hAnsi="Courier New" w:cs="Courier New"/>
          </w:rPr>
          <w:t xml:space="preserve">and </w:t>
        </w:r>
      </w:ins>
      <w:r w:rsidRPr="00C80D03">
        <w:rPr>
          <w:rFonts w:ascii="Courier New" w:hAnsi="Courier New" w:cs="Courier New"/>
        </w:rPr>
        <w:t>do these projects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00:08:11,221 --&gt; 00:08:13,633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write them up so we do need to be in touch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00:08:13,854 --&gt; 00:08:16,467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with</w:t>
      </w:r>
      <w:proofErr w:type="gramEnd"/>
      <w:r w:rsidRPr="00C80D03">
        <w:rPr>
          <w:rFonts w:ascii="Courier New" w:hAnsi="Courier New" w:cs="Courier New"/>
        </w:rPr>
        <w:t xml:space="preserve"> the different departments in </w:t>
      </w:r>
      <w:ins w:id="274" w:author="Isabel.b" w:date="2017-08-12T08:03:00Z">
        <w:r w:rsidR="00AC2409">
          <w:rPr>
            <w:rFonts w:ascii="Courier New" w:hAnsi="Courier New" w:cs="Courier New"/>
          </w:rPr>
          <w:t xml:space="preserve">the </w:t>
        </w:r>
      </w:ins>
      <w:r w:rsidRPr="00C80D03">
        <w:rPr>
          <w:rFonts w:ascii="Courier New" w:hAnsi="Courier New" w:cs="Courier New"/>
        </w:rPr>
        <w:t>medical school or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00:08:16,663 --&gt; 00:08:20,413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</w:t>
      </w:r>
      <w:proofErr w:type="gramEnd"/>
      <w:r w:rsidRPr="00C80D03">
        <w:rPr>
          <w:rFonts w:ascii="Courier New" w:hAnsi="Courier New" w:cs="Courier New"/>
        </w:rPr>
        <w:t xml:space="preserve"> social sciences who may go out and collect information.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00:08:20,593 --&gt; 00:08:23,968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These student reports would be available for us to look at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126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00:08:24,156 --&gt; 00:08:25,293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learn from.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00:08:26,307 --&gt; 00:08:29,669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Another thing too is that even though we may be doing a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00:08:29,882 --&gt; 00:08:35,670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del w:id="27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proofErr w:type="gramStart"/>
      <w:ins w:id="27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gramEnd"/>
      <w:del w:id="277" w:author="Isabel.b" w:date="2017-08-18T03:03:00Z">
        <w:r w:rsidRPr="00C80D03" w:rsidDel="00F458A6">
          <w:rPr>
            <w:rFonts w:ascii="Courier New" w:hAnsi="Courier New" w:cs="Courier New"/>
          </w:rPr>
          <w:delText xml:space="preserve"> </w:delText>
        </w:r>
      </w:del>
      <w:r w:rsidRPr="00C80D03">
        <w:rPr>
          <w:rFonts w:ascii="Courier New" w:hAnsi="Courier New" w:cs="Courier New"/>
        </w:rPr>
        <w:t>on</w:t>
      </w:r>
      <w:proofErr w:type="spellEnd"/>
      <w:r w:rsidRPr="00C80D03">
        <w:rPr>
          <w:rFonts w:ascii="Courier New" w:hAnsi="Courier New" w:cs="Courier New"/>
        </w:rPr>
        <w:t xml:space="preserve"> malaria we can learn from other </w:t>
      </w:r>
      <w:del w:id="278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7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129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00:08:35,858 --&gt; 00:08:39,958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the example of the African </w:t>
      </w:r>
      <w:del w:id="280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81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for </w:t>
      </w:r>
      <w:proofErr w:type="spellStart"/>
      <w:r w:rsidRPr="00C80D03">
        <w:rPr>
          <w:rFonts w:ascii="Courier New" w:hAnsi="Courier New" w:cs="Courier New"/>
        </w:rPr>
        <w:t>Onchocerciasis</w:t>
      </w:r>
      <w:proofErr w:type="spellEnd"/>
      <w:r w:rsidRPr="00C80D03">
        <w:rPr>
          <w:rFonts w:ascii="Courier New" w:hAnsi="Courier New" w:cs="Courier New"/>
        </w:rPr>
        <w:t xml:space="preserve"> Control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00:08:40,173 --&gt; 00:08:43,623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is</w:t>
      </w:r>
      <w:proofErr w:type="gramEnd"/>
      <w:r w:rsidRPr="00C80D03">
        <w:rPr>
          <w:rFonts w:ascii="Courier New" w:hAnsi="Courier New" w:cs="Courier New"/>
        </w:rPr>
        <w:t xml:space="preserve"> a good one to think about other </w:t>
      </w:r>
      <w:del w:id="282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8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learning from.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00:08:44,126 --&gt; 00:08:49,126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Way back in 1978 the Alma-Ata Declaration stressed the importance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00:08:49,342 --&gt; 00:08:52,730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of</w:t>
      </w:r>
      <w:proofErr w:type="gramEnd"/>
      <w:r w:rsidRPr="00C80D03">
        <w:rPr>
          <w:rFonts w:ascii="Courier New" w:hAnsi="Courier New" w:cs="Courier New"/>
        </w:rPr>
        <w:t xml:space="preserve"> village health workers, community health workers</w:t>
      </w:r>
      <w:ins w:id="284" w:author="Isabel.b" w:date="2017-08-12T08:04:00Z">
        <w:r w:rsidR="00C80EDA">
          <w:rPr>
            <w:rFonts w:ascii="Courier New" w:hAnsi="Courier New" w:cs="Courier New"/>
          </w:rPr>
          <w:t>,</w:t>
        </w:r>
      </w:ins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00:08:52,942 --&gt; 00:08:57,767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but</w:t>
      </w:r>
      <w:proofErr w:type="gramEnd"/>
      <w:r w:rsidRPr="00C80D03">
        <w:rPr>
          <w:rFonts w:ascii="Courier New" w:hAnsi="Courier New" w:cs="Courier New"/>
        </w:rPr>
        <w:t xml:space="preserve"> this was not followed through. Eventually the African </w:t>
      </w:r>
      <w:del w:id="28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8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for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00:08:57,999 --&gt; 00:09:00,949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spellStart"/>
      <w:r w:rsidRPr="00C80D03">
        <w:rPr>
          <w:rFonts w:ascii="Courier New" w:hAnsi="Courier New" w:cs="Courier New"/>
        </w:rPr>
        <w:t>Onchocerciasis</w:t>
      </w:r>
      <w:proofErr w:type="spellEnd"/>
      <w:r w:rsidRPr="00C80D03">
        <w:rPr>
          <w:rFonts w:ascii="Courier New" w:hAnsi="Courier New" w:cs="Courier New"/>
        </w:rPr>
        <w:t xml:space="preserve"> came along and developed something called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00:09:01,160 --&gt; 00:09:04,310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community</w:t>
      </w:r>
      <w:proofErr w:type="gramEnd"/>
      <w:r w:rsidRPr="00C80D03">
        <w:rPr>
          <w:rFonts w:ascii="Courier New" w:hAnsi="Courier New" w:cs="Courier New"/>
        </w:rPr>
        <w:t xml:space="preserve"> directed treatment with </w:t>
      </w:r>
      <w:proofErr w:type="spellStart"/>
      <w:r w:rsidRPr="00C80D03">
        <w:rPr>
          <w:rFonts w:ascii="Courier New" w:hAnsi="Courier New" w:cs="Courier New"/>
        </w:rPr>
        <w:t>ivermectin</w:t>
      </w:r>
      <w:proofErr w:type="spellEnd"/>
      <w:r w:rsidRPr="00C80D03">
        <w:rPr>
          <w:rFonts w:ascii="Courier New" w:hAnsi="Courier New" w:cs="Courier New"/>
        </w:rPr>
        <w:t xml:space="preserve"> where the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00:09:04,532 --&gt; 00:09:09,269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community</w:t>
      </w:r>
      <w:proofErr w:type="gramEnd"/>
      <w:r w:rsidRPr="00C80D03">
        <w:rPr>
          <w:rFonts w:ascii="Courier New" w:hAnsi="Courier New" w:cs="Courier New"/>
        </w:rPr>
        <w:t xml:space="preserve"> took charge of annual distribution of </w:t>
      </w:r>
      <w:del w:id="287" w:author="Isabel.b" w:date="2017-08-12T08:04:00Z">
        <w:r w:rsidRPr="00C80D03" w:rsidDel="00C80EDA">
          <w:rPr>
            <w:rFonts w:ascii="Courier New" w:hAnsi="Courier New" w:cs="Courier New"/>
          </w:rPr>
          <w:delText xml:space="preserve">it's </w:delText>
        </w:r>
      </w:del>
      <w:ins w:id="288" w:author="Isabel.b" w:date="2017-08-12T08:04:00Z">
        <w:r w:rsidR="00C80EDA">
          <w:rPr>
            <w:rFonts w:ascii="Courier New" w:hAnsi="Courier New" w:cs="Courier New"/>
          </w:rPr>
          <w:t>its</w:t>
        </w:r>
        <w:r w:rsidR="00C80EDA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 xml:space="preserve">own </w:t>
      </w:r>
      <w:proofErr w:type="spellStart"/>
      <w:r w:rsidRPr="00C80D03">
        <w:rPr>
          <w:rFonts w:ascii="Courier New" w:hAnsi="Courier New" w:cs="Courier New"/>
        </w:rPr>
        <w:t>ivermectin</w:t>
      </w:r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00:09:09,494 --&gt; 00:09:13,119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a way that it wanted to do it itself and of course kept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138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00:09:13,325 --&gt; 00:09:17,663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its</w:t>
      </w:r>
      <w:proofErr w:type="gramEnd"/>
      <w:r w:rsidRPr="00C80D03">
        <w:rPr>
          <w:rFonts w:ascii="Courier New" w:hAnsi="Courier New" w:cs="Courier New"/>
        </w:rPr>
        <w:t xml:space="preserve"> records and reported back. This </w:t>
      </w:r>
      <w:del w:id="289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9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became quite successful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139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00:09:17,877 --&gt; 00:09:21,702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throughout</w:t>
      </w:r>
      <w:proofErr w:type="gramEnd"/>
      <w:r w:rsidRPr="00C80D03">
        <w:rPr>
          <w:rFonts w:ascii="Courier New" w:hAnsi="Courier New" w:cs="Courier New"/>
        </w:rPr>
        <w:t xml:space="preserve"> up to now I think about 18 countries, endemic countries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00:09:21,920 --&gt; 00:09:24,520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Africa and people were watching this.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00:09:24,751 --&gt; 00:09:28,476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hadn't had information on the side</w:t>
      </w:r>
      <w:ins w:id="291" w:author="Isabel.b" w:date="2017-08-12T08:07:00Z">
        <w:r w:rsidR="00E67959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0D03">
        <w:rPr>
          <w:rFonts w:ascii="Courier New" w:hAnsi="Courier New" w:cs="Courier New"/>
        </w:rPr>
        <w:t>that</w:t>
      </w:r>
      <w:del w:id="292" w:author="Isabel.b" w:date="2017-08-12T08:05:00Z">
        <w:r w:rsidRPr="00C80D03" w:rsidDel="00C80EDA">
          <w:rPr>
            <w:rFonts w:ascii="Courier New" w:hAnsi="Courier New" w:cs="Courier New"/>
          </w:rPr>
          <w:delText xml:space="preserve"> </w:delText>
        </w:r>
      </w:del>
      <w:r w:rsidRPr="00C80D03">
        <w:rPr>
          <w:rFonts w:ascii="Courier New" w:hAnsi="Courier New" w:cs="Courier New"/>
        </w:rPr>
        <w:t>other</w:t>
      </w:r>
      <w:proofErr w:type="spellEnd"/>
      <w:r w:rsidRPr="00C80D03">
        <w:rPr>
          <w:rFonts w:ascii="Courier New" w:hAnsi="Courier New" w:cs="Courier New"/>
        </w:rPr>
        <w:t xml:space="preserve"> </w:t>
      </w:r>
      <w:del w:id="293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94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proofErr w:type="gram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00:09:28,674 --&gt; 00:09:31,924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whether</w:t>
      </w:r>
      <w:proofErr w:type="gramEnd"/>
      <w:r w:rsidRPr="00C80D03">
        <w:rPr>
          <w:rFonts w:ascii="Courier New" w:hAnsi="Courier New" w:cs="Courier New"/>
        </w:rPr>
        <w:t xml:space="preserve"> in agriculture, whether other disease control </w:t>
      </w:r>
      <w:del w:id="29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9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>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00:09:32,123 --&gt; 00:09:36,435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immunization</w:t>
      </w:r>
      <w:proofErr w:type="gramEnd"/>
      <w:r w:rsidRPr="00C80D03">
        <w:rPr>
          <w:rFonts w:ascii="Courier New" w:hAnsi="Courier New" w:cs="Courier New"/>
        </w:rPr>
        <w:t xml:space="preserve"> </w:t>
      </w:r>
      <w:del w:id="297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29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were latching on to this and so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00:09:37,551 --&gt; 00:09:41,451</w:t>
      </w:r>
    </w:p>
    <w:p w:rsidR="000D70AE" w:rsidRPr="00C80D03" w:rsidRDefault="00C80EDA" w:rsidP="000D70AE">
      <w:pPr>
        <w:pStyle w:val="Textebrut"/>
        <w:rPr>
          <w:rFonts w:ascii="Courier New" w:hAnsi="Courier New" w:cs="Courier New"/>
        </w:rPr>
      </w:pPr>
      <w:del w:id="299" w:author="Isabel.b" w:date="2017-08-12T08:05:00Z">
        <w:r w:rsidRPr="00C80D03" w:rsidDel="005C203F">
          <w:rPr>
            <w:rFonts w:ascii="Courier New" w:hAnsi="Courier New" w:cs="Courier New"/>
          </w:rPr>
          <w:delText>L</w:delText>
        </w:r>
        <w:r w:rsidR="000D70AE" w:rsidRPr="00C80D03" w:rsidDel="005C203F">
          <w:rPr>
            <w:rFonts w:ascii="Courier New" w:hAnsi="Courier New" w:cs="Courier New"/>
          </w:rPr>
          <w:delText>ater</w:delText>
        </w:r>
      </w:del>
      <w:proofErr w:type="gramStart"/>
      <w:ins w:id="300" w:author="Isabel.b" w:date="2017-08-12T08:05:00Z">
        <w:r w:rsidR="005C203F">
          <w:rPr>
            <w:rFonts w:ascii="Courier New" w:hAnsi="Courier New" w:cs="Courier New"/>
          </w:rPr>
          <w:t>l</w:t>
        </w:r>
        <w:r w:rsidR="005C203F" w:rsidRPr="00C80D03">
          <w:rPr>
            <w:rFonts w:ascii="Courier New" w:hAnsi="Courier New" w:cs="Courier New"/>
          </w:rPr>
          <w:t>ater</w:t>
        </w:r>
        <w:proofErr w:type="gramEnd"/>
        <w:r>
          <w:rPr>
            <w:rFonts w:ascii="Courier New" w:hAnsi="Courier New" w:cs="Courier New"/>
          </w:rPr>
          <w:t>,</w:t>
        </w:r>
      </w:ins>
      <w:r w:rsidR="000D70AE" w:rsidRPr="00C80D03">
        <w:rPr>
          <w:rFonts w:ascii="Courier New" w:hAnsi="Courier New" w:cs="Courier New"/>
        </w:rPr>
        <w:t xml:space="preserve"> implementation research was done to see if we could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00:09:41,663 --&gt; 00:09:45,025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systematically</w:t>
      </w:r>
      <w:proofErr w:type="gramEnd"/>
      <w:r w:rsidRPr="00C80D03">
        <w:rPr>
          <w:rFonts w:ascii="Courier New" w:hAnsi="Courier New" w:cs="Courier New"/>
        </w:rPr>
        <w:t xml:space="preserve"> add on things like distribution of bed nets,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00:09:45,687 --&gt; 00:09:49,637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distribution</w:t>
      </w:r>
      <w:proofErr w:type="gramEnd"/>
      <w:r w:rsidRPr="00C80D03">
        <w:rPr>
          <w:rFonts w:ascii="Courier New" w:hAnsi="Courier New" w:cs="Courier New"/>
        </w:rPr>
        <w:t xml:space="preserve"> of community-based treatment for malaria,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00:09:49,844 --&gt; 00:09:54,144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distribution</w:t>
      </w:r>
      <w:proofErr w:type="gramEnd"/>
      <w:r w:rsidRPr="00C80D03">
        <w:rPr>
          <w:rFonts w:ascii="Courier New" w:hAnsi="Courier New" w:cs="Courier New"/>
        </w:rPr>
        <w:t xml:space="preserve"> and community- based delivery of vitamin A,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00:09:54,968 --&gt; 00:10:00,668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observation</w:t>
      </w:r>
      <w:proofErr w:type="gramEnd"/>
      <w:r w:rsidRPr="00C80D03">
        <w:rPr>
          <w:rFonts w:ascii="Courier New" w:hAnsi="Courier New" w:cs="Courier New"/>
        </w:rPr>
        <w:t xml:space="preserve"> of TB; directly observe treatment in the village.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149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00:10:00,927 --&gt; 00:10:04,502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These were some of the things that were adapted as we went along.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00:10:04,933 --&gt; 00:10:10,608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The Lymphatic </w:t>
      </w:r>
      <w:proofErr w:type="spellStart"/>
      <w:r w:rsidRPr="00C80D03">
        <w:rPr>
          <w:rFonts w:ascii="Courier New" w:hAnsi="Courier New" w:cs="Courier New"/>
        </w:rPr>
        <w:t>Filariasis</w:t>
      </w:r>
      <w:proofErr w:type="spellEnd"/>
      <w:r w:rsidRPr="00C80D03">
        <w:rPr>
          <w:rFonts w:ascii="Courier New" w:hAnsi="Courier New" w:cs="Courier New"/>
        </w:rPr>
        <w:t xml:space="preserve"> </w:t>
      </w:r>
      <w:del w:id="301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0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also adapted the </w:t>
      </w:r>
      <w:proofErr w:type="spellStart"/>
      <w:r w:rsidRPr="00C80D03">
        <w:rPr>
          <w:rFonts w:ascii="Courier New" w:hAnsi="Courier New" w:cs="Courier New"/>
        </w:rPr>
        <w:t>CDTi</w:t>
      </w:r>
      <w:proofErr w:type="spellEnd"/>
      <w:r w:rsidRPr="00C80D03">
        <w:rPr>
          <w:rFonts w:ascii="Courier New" w:hAnsi="Courier New" w:cs="Courier New"/>
        </w:rPr>
        <w:t xml:space="preserve"> model.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00:10:10,865 --&gt; 00:10:17,402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So yes</w:t>
      </w:r>
      <w:ins w:id="303" w:author="Isabel.b" w:date="2017-08-12T08:08:00Z">
        <w:r w:rsidR="00E67959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we can read reports and learn and adapt those to other </w:t>
      </w:r>
      <w:del w:id="304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0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>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00:10:17,893 --&gt; 00:10:24,093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had mentioned Global Fund earlier and just to be sure that we know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00:10:24,293 --&gt; 00:10:28,918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what</w:t>
      </w:r>
      <w:proofErr w:type="gramEnd"/>
      <w:r w:rsidRPr="00C80D03">
        <w:rPr>
          <w:rFonts w:ascii="Courier New" w:hAnsi="Courier New" w:cs="Courier New"/>
        </w:rPr>
        <w:t xml:space="preserve"> these progress reports look like, I anonymously extracted one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00:10:29,132 --&gt; 00:10:33,620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of</w:t>
      </w:r>
      <w:proofErr w:type="gramEnd"/>
      <w:r w:rsidRPr="00C80D03">
        <w:rPr>
          <w:rFonts w:ascii="Courier New" w:hAnsi="Courier New" w:cs="Courier New"/>
        </w:rPr>
        <w:t xml:space="preserve"> these for you to see but like I said these come out every 6 months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00:10:33,824 --&gt; 00:10:38,536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you can see that the country has set </w:t>
      </w:r>
      <w:del w:id="306" w:author="Isabel.b" w:date="2017-08-12T08:08:00Z">
        <w:r w:rsidRPr="00C80D03" w:rsidDel="00E67959">
          <w:rPr>
            <w:rFonts w:ascii="Courier New" w:hAnsi="Courier New" w:cs="Courier New"/>
          </w:rPr>
          <w:delText xml:space="preserve">it's </w:delText>
        </w:r>
      </w:del>
      <w:ins w:id="307" w:author="Isabel.b" w:date="2017-08-12T08:08:00Z">
        <w:r w:rsidR="00E67959">
          <w:rPr>
            <w:rFonts w:ascii="Courier New" w:hAnsi="Courier New" w:cs="Courier New"/>
          </w:rPr>
          <w:t>its</w:t>
        </w:r>
        <w:r w:rsidR="00E67959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own targets.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00:10:38,822 --&gt; 00:10:43,347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For example the </w:t>
      </w:r>
      <w:del w:id="308" w:author="Isabel.b" w:date="2017-08-12T08:09:00Z">
        <w:r w:rsidRPr="00C80D03" w:rsidDel="00E67959">
          <w:rPr>
            <w:rFonts w:ascii="Courier New" w:hAnsi="Courier New" w:cs="Courier New"/>
          </w:rPr>
          <w:delText xml:space="preserve">level of </w:delText>
        </w:r>
      </w:del>
      <w:r w:rsidRPr="00C80D03">
        <w:rPr>
          <w:rFonts w:ascii="Courier New" w:hAnsi="Courier New" w:cs="Courier New"/>
        </w:rPr>
        <w:t>level 1 target: people trained.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00:10:43,574 --&gt; 00:10:50,574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They had set a target for the period of over 8000 people to be trained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00:10:50,827 --&gt; 00:10:55,352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anti-malarial treatment; health workers, community volunteers etc.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00:10:55,677 --&gt; 00:10:59,414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as you can see in the reporting period they achieved only about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00:10:59,622 --&gt; 00:11:05,285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</w:t>
      </w:r>
      <w:proofErr w:type="gramEnd"/>
      <w:r w:rsidRPr="00C80D03">
        <w:rPr>
          <w:rFonts w:ascii="Courier New" w:hAnsi="Courier New" w:cs="Courier New"/>
        </w:rPr>
        <w:t xml:space="preserve"> third of their goal. Now sometimes this is a bit frightening but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00:11:05,525 --&gt; 00:11:10,188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</w:t>
      </w:r>
      <w:proofErr w:type="gramEnd"/>
      <w:r w:rsidRPr="00C80D03">
        <w:rPr>
          <w:rFonts w:ascii="Courier New" w:hAnsi="Courier New" w:cs="Courier New"/>
        </w:rPr>
        <w:t xml:space="preserve"> Global Fund does provide funding for people to do implementation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00:11:10,389 --&gt; 00:11:13,351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research</w:t>
      </w:r>
      <w:proofErr w:type="gramEnd"/>
      <w:r w:rsidRPr="00C80D03">
        <w:rPr>
          <w:rFonts w:ascii="Courier New" w:hAnsi="Courier New" w:cs="Courier New"/>
        </w:rPr>
        <w:t xml:space="preserve"> to learn how to improve their </w:t>
      </w:r>
      <w:del w:id="309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1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>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00:11:13,547 --&gt; 00:11:18,735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This should be an activity that spurs people on to try to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00:11:18,916 --&gt; 00:11:24,428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improve</w:t>
      </w:r>
      <w:proofErr w:type="gramEnd"/>
      <w:r w:rsidRPr="00C80D03">
        <w:rPr>
          <w:rFonts w:ascii="Courier New" w:hAnsi="Courier New" w:cs="Courier New"/>
        </w:rPr>
        <w:t xml:space="preserve"> what they're doing. We see also here that in terms of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00:11:24,731 --&gt; 00:11:28,069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</w:t>
      </w:r>
      <w:proofErr w:type="gramEnd"/>
      <w:r w:rsidRPr="00C80D03">
        <w:rPr>
          <w:rFonts w:ascii="Courier New" w:hAnsi="Courier New" w:cs="Courier New"/>
        </w:rPr>
        <w:t xml:space="preserve"> number of adults in this case who received the appropriate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00:11:28,289 --&gt; 00:11:32,064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malaria</w:t>
      </w:r>
      <w:proofErr w:type="gramEnd"/>
      <w:r w:rsidRPr="00C80D03">
        <w:rPr>
          <w:rFonts w:ascii="Courier New" w:hAnsi="Courier New" w:cs="Courier New"/>
        </w:rPr>
        <w:t xml:space="preserve"> treatment, they had a target of 9 million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00:11:32,327 --&gt; 00:11:36,265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again they reached less than a third of the people.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00:11:37,076 --&gt; 00:11:40,388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This should tell them are we delivering this in the right way?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00:11:40,612 --&gt; 00:11:44,487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Can we design a better implementation process?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00:11:44,752 --&gt; 00:11:48,440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Again this type of data from reports can guide us.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00:11:49,043 --&gt; 00:11:54,018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Here is an extract from a malaria information or demographic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00:11:54,223 --&gt; 00:12:00,986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health survey report to let us know about the achievements.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00:12:01,520 --&gt; 00:12:06,782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know that targets have been set for example for malaria control.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00:12:07,259 --&gt; 00:12:10,646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They were set back in the year 2000 at the Abuja Declaration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00:12:10,887 --&gt; 00:12:15,537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for</w:t>
      </w:r>
      <w:proofErr w:type="gramEnd"/>
      <w:r w:rsidRPr="00C80D03">
        <w:rPr>
          <w:rFonts w:ascii="Courier New" w:hAnsi="Courier New" w:cs="Courier New"/>
        </w:rPr>
        <w:t xml:space="preserve"> achieving by 2010 80% coverage of all these interventions.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00:12:15,983 --&gt; 00:12:19,095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Here we can see interventions like sleeping under a bed net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00:12:20,166 --&gt; 00:12:24,279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del w:id="311" w:author="Isabel.b" w:date="2017-08-12T08:10:00Z">
        <w:r w:rsidRPr="00C80D03" w:rsidDel="00E67959">
          <w:rPr>
            <w:rFonts w:ascii="Courier New" w:hAnsi="Courier New" w:cs="Courier New"/>
          </w:rPr>
          <w:delText xml:space="preserve">and </w:delText>
        </w:r>
      </w:del>
      <w:proofErr w:type="gramStart"/>
      <w:r w:rsidRPr="00C80D03">
        <w:rPr>
          <w:rFonts w:ascii="Courier New" w:hAnsi="Courier New" w:cs="Courier New"/>
        </w:rPr>
        <w:t>for</w:t>
      </w:r>
      <w:proofErr w:type="gramEnd"/>
      <w:r w:rsidRPr="00C80D03">
        <w:rPr>
          <w:rFonts w:ascii="Courier New" w:hAnsi="Courier New" w:cs="Courier New"/>
        </w:rPr>
        <w:t xml:space="preserve"> both children and pregnant women.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00:12:25,253 --&gt; 00:12:31,016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So basically we can see that the percentage that was achieved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179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00:12:32,575 --&gt; 00:12:37,313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either</w:t>
      </w:r>
      <w:proofErr w:type="gramEnd"/>
      <w:r w:rsidRPr="00C80D03">
        <w:rPr>
          <w:rFonts w:ascii="Courier New" w:hAnsi="Courier New" w:cs="Courier New"/>
        </w:rPr>
        <w:t xml:space="preserve"> sleeping under a treated net or any net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00:12:37,903 --&gt; 00:12:42,690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was</w:t>
      </w:r>
      <w:proofErr w:type="gramEnd"/>
      <w:r w:rsidRPr="00C80D03">
        <w:rPr>
          <w:rFonts w:ascii="Courier New" w:hAnsi="Courier New" w:cs="Courier New"/>
        </w:rPr>
        <w:t xml:space="preserve"> very low for both the pregnant women and the children.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00:12:42,932 --&gt; 00:12:46,345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This should raise questions in our mind, why is it?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00:12:46,555 --&gt; 00:12:50,993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Why are we not reaching people? A</w:t>
      </w:r>
      <w:ins w:id="312" w:author="Isabel.b" w:date="2017-08-12T08:11:00Z">
        <w:r w:rsidR="00E67959">
          <w:rPr>
            <w:rFonts w:ascii="Courier New" w:hAnsi="Courier New" w:cs="Courier New"/>
          </w:rPr>
          <w:t>nd so a</w:t>
        </w:r>
      </w:ins>
      <w:r w:rsidRPr="00C80D03">
        <w:rPr>
          <w:rFonts w:ascii="Courier New" w:hAnsi="Courier New" w:cs="Courier New"/>
        </w:rPr>
        <w:t>gain, opportunities to learn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00:12:51,220 --&gt; 00:12:55,545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that we can plan implementation research.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00:12:56,562 --&gt; 00:13:00,874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From our health information system; as I said before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00:13:01,069 --&gt; 00:13:05,006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we</w:t>
      </w:r>
      <w:proofErr w:type="gramEnd"/>
      <w:r w:rsidRPr="00C80D03">
        <w:rPr>
          <w:rFonts w:ascii="Courier New" w:hAnsi="Courier New" w:cs="Courier New"/>
        </w:rPr>
        <w:t xml:space="preserve"> get reports on a regular basis and so you can summarize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00:13:05,228 --&gt; 00:13:09,778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those</w:t>
      </w:r>
      <w:proofErr w:type="gramEnd"/>
      <w:r w:rsidRPr="00C80D03">
        <w:rPr>
          <w:rFonts w:ascii="Courier New" w:hAnsi="Courier New" w:cs="Courier New"/>
        </w:rPr>
        <w:t xml:space="preserve"> for a certain period. Here we have information from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00:13:10,014 --&gt; 00:13:14,676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3 major districts in Burkina Faso for 2015.</w:t>
      </w:r>
      <w:proofErr w:type="gram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00:13:14,910 --&gt; 00:13:19,848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can see that for reaching pregnant women with the first dose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189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00:13:20,063 --&gt; 00:13:23,125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this again is based on the denominator of the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00:13:23,351 --&gt; 00:13:26,888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number</w:t>
      </w:r>
      <w:proofErr w:type="gramEnd"/>
      <w:r w:rsidRPr="00C80D03">
        <w:rPr>
          <w:rFonts w:ascii="Courier New" w:hAnsi="Courier New" w:cs="Courier New"/>
        </w:rPr>
        <w:t xml:space="preserve"> of women who registered for ANC in the first place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00:13:27,094 --&gt; 00:13:30,969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which</w:t>
      </w:r>
      <w:proofErr w:type="gramEnd"/>
      <w:r w:rsidRPr="00C80D03">
        <w:rPr>
          <w:rFonts w:ascii="Courier New" w:hAnsi="Courier New" w:cs="Courier New"/>
        </w:rPr>
        <w:t xml:space="preserve"> was relatively high in that country so they reached 82%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00:13:31,179 --&gt; 00:13:34,491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with</w:t>
      </w:r>
      <w:proofErr w:type="gramEnd"/>
      <w:r w:rsidRPr="00C80D03">
        <w:rPr>
          <w:rFonts w:ascii="Courier New" w:hAnsi="Courier New" w:cs="Courier New"/>
        </w:rPr>
        <w:t xml:space="preserve"> the first dose. They're doing pretty good with the second dose;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00:13:34,705 --&gt; 00:13:38,530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79%. Not much of a drop off but with this new introduction of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00:13:38,741 --&gt; 00:13:43,428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</w:t>
      </w:r>
      <w:proofErr w:type="gramEnd"/>
      <w:r w:rsidRPr="00C80D03">
        <w:rPr>
          <w:rFonts w:ascii="Courier New" w:hAnsi="Courier New" w:cs="Courier New"/>
        </w:rPr>
        <w:t xml:space="preserve"> third dose, they only reached about half of the people who registered.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00:13:43,651 --&gt; 00:13:46,451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This tells </w:t>
      </w:r>
      <w:proofErr w:type="gramStart"/>
      <w:r w:rsidRPr="00C80D03">
        <w:rPr>
          <w:rFonts w:ascii="Courier New" w:hAnsi="Courier New" w:cs="Courier New"/>
        </w:rPr>
        <w:t>them,</w:t>
      </w:r>
      <w:proofErr w:type="gramEnd"/>
      <w:r w:rsidRPr="00C80D03">
        <w:rPr>
          <w:rFonts w:ascii="Courier New" w:hAnsi="Courier New" w:cs="Courier New"/>
        </w:rPr>
        <w:t xml:space="preserve"> okay what are we going to do about this?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00:13:46,632 --&gt; 00:13:51,144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How are we going to improve the delivery of IPTp3?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00:13:51,364 --&gt; 00:13:53,664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What interventions do we need?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00:13:54,247 --&gt; 00:13:56,585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mentioned the issue of quality assurance;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199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00:13:56,795 --&gt; 00:14:01,545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performance</w:t>
      </w:r>
      <w:proofErr w:type="gramEnd"/>
      <w:r w:rsidRPr="00C80D03">
        <w:rPr>
          <w:rFonts w:ascii="Courier New" w:hAnsi="Courier New" w:cs="Courier New"/>
        </w:rPr>
        <w:t xml:space="preserve"> quality and here we see the graph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00:14:01,745 --&gt; 00:14:04,645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showing</w:t>
      </w:r>
      <w:proofErr w:type="gramEnd"/>
      <w:r w:rsidRPr="00C80D03">
        <w:rPr>
          <w:rFonts w:ascii="Courier New" w:hAnsi="Courier New" w:cs="Courier New"/>
        </w:rPr>
        <w:t xml:space="preserve"> observations with a checklist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00:14:04,842 --&gt; 00:14:07,042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of</w:t>
      </w:r>
      <w:proofErr w:type="gramEnd"/>
      <w:r w:rsidRPr="00C80D03">
        <w:rPr>
          <w:rFonts w:ascii="Courier New" w:hAnsi="Courier New" w:cs="Courier New"/>
        </w:rPr>
        <w:t xml:space="preserve"> community health workers who are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00:14:07,238 --&gt; 00:14:10,276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performing</w:t>
      </w:r>
      <w:proofErr w:type="gramEnd"/>
      <w:r w:rsidRPr="00C80D03">
        <w:rPr>
          <w:rFonts w:ascii="Courier New" w:hAnsi="Courier New" w:cs="Courier New"/>
        </w:rPr>
        <w:t xml:space="preserve"> case management tasks in the village;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00:14:10,576 --&gt; 00:14:12,739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malaria</w:t>
      </w:r>
      <w:proofErr w:type="gramEnd"/>
      <w:r w:rsidRPr="00C80D03">
        <w:rPr>
          <w:rFonts w:ascii="Courier New" w:hAnsi="Courier New" w:cs="Courier New"/>
        </w:rPr>
        <w:t>, pneumonia, diarrhea.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00:14:13,009 --&gt; 00:14:17,797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There were 3 things that were being recorded and summarized</w:t>
      </w:r>
      <w:del w:id="313" w:author="Isabel.b" w:date="2017-08-12T08:12:00Z">
        <w:r w:rsidRPr="00C80D03" w:rsidDel="00842437">
          <w:rPr>
            <w:rFonts w:ascii="Courier New" w:hAnsi="Courier New" w:cs="Courier New"/>
          </w:rPr>
          <w:delText>.</w:delText>
        </w:r>
      </w:del>
      <w:ins w:id="314" w:author="Isabel.b" w:date="2017-08-12T08:12:00Z">
        <w:r w:rsidR="00842437">
          <w:rPr>
            <w:rFonts w:ascii="Courier New" w:hAnsi="Courier New" w:cs="Courier New"/>
          </w:rPr>
          <w:t>:</w:t>
        </w:r>
      </w:ins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00:14:18,116 --&gt; 00:14:23,103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Did the community health worker take a good </w:t>
      </w:r>
      <w:proofErr w:type="gramStart"/>
      <w:r w:rsidRPr="00C80D03">
        <w:rPr>
          <w:rFonts w:ascii="Courier New" w:hAnsi="Courier New" w:cs="Courier New"/>
        </w:rPr>
        <w:t>history</w:t>
      </w:r>
      <w:proofErr w:type="gram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00:14:23,582 --&gt; 00:14:29,370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check for example</w:t>
      </w:r>
      <w:ins w:id="315" w:author="Isabel.b" w:date="2017-08-12T08:13:00Z">
        <w:r w:rsidR="00F86E5B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for temperature of the child?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00:14:29,669 --&gt; 00:14:33,332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Did the community health worker actually perform a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00:14:33,548 --&gt; 00:14:37,986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rapid</w:t>
      </w:r>
      <w:proofErr w:type="gramEnd"/>
      <w:r w:rsidRPr="00C80D03">
        <w:rPr>
          <w:rFonts w:ascii="Courier New" w:hAnsi="Courier New" w:cs="Courier New"/>
        </w:rPr>
        <w:t xml:space="preserve"> diagnostic test for those who were suspected of malaria?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209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00:14:38,339 --&gt; 00:14:42,402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And did the community health worker perform the correct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00:14:42,627 --&gt; 00:14:46,877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case</w:t>
      </w:r>
      <w:proofErr w:type="gramEnd"/>
      <w:r w:rsidRPr="00C80D03">
        <w:rPr>
          <w:rFonts w:ascii="Courier New" w:hAnsi="Courier New" w:cs="Courier New"/>
        </w:rPr>
        <w:t xml:space="preserve"> management procedures for whatever the condition was.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00:14:47,095 --&gt; 00:14:51,558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As we said malaria, pneumonia, diarrhea or in case of unknown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00:14:51,777 --&gt; 00:14:54,690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they</w:t>
      </w:r>
      <w:proofErr w:type="gramEnd"/>
      <w:r w:rsidRPr="00C80D03">
        <w:rPr>
          <w:rFonts w:ascii="Courier New" w:hAnsi="Courier New" w:cs="Courier New"/>
        </w:rPr>
        <w:t xml:space="preserve"> would be expected to refer.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00:14:54,929 --&gt; 00:14:59,179</w:t>
      </w:r>
    </w:p>
    <w:p w:rsidR="000D70AE" w:rsidRPr="00C80D03" w:rsidRDefault="00F86E5B" w:rsidP="000D70AE">
      <w:pPr>
        <w:pStyle w:val="Textebrut"/>
        <w:rPr>
          <w:rFonts w:ascii="Courier New" w:hAnsi="Courier New" w:cs="Courier New"/>
        </w:rPr>
      </w:pPr>
      <w:ins w:id="316" w:author="Isabel.b" w:date="2017-08-12T08:14:00Z">
        <w:r>
          <w:rPr>
            <w:rFonts w:ascii="Courier New" w:hAnsi="Courier New" w:cs="Courier New"/>
          </w:rPr>
          <w:t xml:space="preserve">So, </w:t>
        </w:r>
      </w:ins>
      <w:del w:id="317" w:author="Isabel.b" w:date="2017-08-12T08:14:00Z">
        <w:r w:rsidR="000D70AE" w:rsidRPr="00C80D03" w:rsidDel="00F86E5B">
          <w:rPr>
            <w:rFonts w:ascii="Courier New" w:hAnsi="Courier New" w:cs="Courier New"/>
          </w:rPr>
          <w:delText>O</w:delText>
        </w:r>
      </w:del>
      <w:ins w:id="318" w:author="Isabel.b" w:date="2017-08-12T08:14:00Z">
        <w:r>
          <w:rPr>
            <w:rFonts w:ascii="Courier New" w:hAnsi="Courier New" w:cs="Courier New"/>
          </w:rPr>
          <w:t>o</w:t>
        </w:r>
      </w:ins>
      <w:r w:rsidR="000D70AE" w:rsidRPr="00C80D03">
        <w:rPr>
          <w:rFonts w:ascii="Courier New" w:hAnsi="Courier New" w:cs="Courier New"/>
        </w:rPr>
        <w:t xml:space="preserve">ver the 5 rounds </w:t>
      </w:r>
      <w:proofErr w:type="gramStart"/>
      <w:r w:rsidR="000D70AE" w:rsidRPr="00C80D03">
        <w:rPr>
          <w:rFonts w:ascii="Courier New" w:hAnsi="Courier New" w:cs="Courier New"/>
        </w:rPr>
        <w:t>which occurred about once a quarter,</w:t>
      </w:r>
      <w:proofErr w:type="gram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00:14:59,408 --&gt; 00:15:04,083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we</w:t>
      </w:r>
      <w:proofErr w:type="gramEnd"/>
      <w:r w:rsidRPr="00C80D03">
        <w:rPr>
          <w:rFonts w:ascii="Courier New" w:hAnsi="Courier New" w:cs="Courier New"/>
        </w:rPr>
        <w:t xml:space="preserve"> can see general improvement but what we can see is that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00:15:04,296 --&gt; 00:15:10,021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out</w:t>
      </w:r>
      <w:proofErr w:type="gramEnd"/>
      <w:r w:rsidRPr="00C80D03">
        <w:rPr>
          <w:rFonts w:ascii="Courier New" w:hAnsi="Courier New" w:cs="Courier New"/>
        </w:rPr>
        <w:t xml:space="preserve"> of all of the 3 skill areas for these community health workers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00:15:10,398 --&gt; 00:15:15,510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</w:t>
      </w:r>
      <w:proofErr w:type="gramEnd"/>
      <w:r w:rsidRPr="00C80D03">
        <w:rPr>
          <w:rFonts w:ascii="Courier New" w:hAnsi="Courier New" w:cs="Courier New"/>
        </w:rPr>
        <w:t xml:space="preserve"> area of history taking in examination was the poorest.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00:15:15,833 --&gt; 00:15:19,833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It's that history taking that leads us to want to do a test,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00:15:20,079 --&gt; 00:15:24,517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know</w:t>
      </w:r>
      <w:proofErr w:type="gramEnd"/>
      <w:r w:rsidRPr="00C80D03">
        <w:rPr>
          <w:rFonts w:ascii="Courier New" w:hAnsi="Courier New" w:cs="Courier New"/>
        </w:rPr>
        <w:t xml:space="preserve"> what illness we're managing. We want to think about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00:15:24,942 --&gt; 00:15:27,967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why</w:t>
      </w:r>
      <w:proofErr w:type="gramEnd"/>
      <w:r w:rsidRPr="00C80D03">
        <w:rPr>
          <w:rFonts w:ascii="Courier New" w:hAnsi="Courier New" w:cs="Courier New"/>
        </w:rPr>
        <w:t xml:space="preserve"> is this? Why is this history taking difficult?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00:15:28,188 --&gt; 00:15:31,663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They've improved other areas</w:t>
      </w:r>
      <w:ins w:id="319" w:author="Isabel.b" w:date="2017-08-12T08:14:00Z">
        <w:r w:rsidR="00F86E5B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</w:t>
      </w:r>
      <w:del w:id="320" w:author="Isabel.b" w:date="2017-08-12T08:14:00Z">
        <w:r w:rsidRPr="00C80D03" w:rsidDel="00F86E5B">
          <w:rPr>
            <w:rFonts w:ascii="Courier New" w:hAnsi="Courier New" w:cs="Courier New"/>
          </w:rPr>
          <w:delText xml:space="preserve">What </w:delText>
        </w:r>
      </w:del>
      <w:ins w:id="321" w:author="Isabel.b" w:date="2017-08-12T08:14:00Z">
        <w:r w:rsidR="00F86E5B">
          <w:rPr>
            <w:rFonts w:ascii="Courier New" w:hAnsi="Courier New" w:cs="Courier New"/>
          </w:rPr>
          <w:t>w</w:t>
        </w:r>
        <w:r w:rsidR="00F86E5B" w:rsidRPr="00C80D03">
          <w:rPr>
            <w:rFonts w:ascii="Courier New" w:hAnsi="Courier New" w:cs="Courier New"/>
          </w:rPr>
          <w:t xml:space="preserve">hat </w:t>
        </w:r>
      </w:ins>
      <w:r w:rsidRPr="00C80D03">
        <w:rPr>
          <w:rFonts w:ascii="Courier New" w:hAnsi="Courier New" w:cs="Courier New"/>
        </w:rPr>
        <w:t>can we do about this?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00:15:31,935 --&gt; 00:15:36,260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Of course we have performance information from health workers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00:15:36,460 --&gt; 00:15:40,922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clinics and other places</w:t>
      </w:r>
      <w:ins w:id="322" w:author="Isabel.b" w:date="2017-08-12T08:15:00Z">
        <w:r w:rsidR="00F86E5B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so observing health workers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00:15:41,123 --&gt; 00:15:43,698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is</w:t>
      </w:r>
      <w:proofErr w:type="gramEnd"/>
      <w:r w:rsidRPr="00C80D03">
        <w:rPr>
          <w:rFonts w:ascii="Courier New" w:hAnsi="Courier New" w:cs="Courier New"/>
        </w:rPr>
        <w:t xml:space="preserve"> an important source of information for our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00:15:43,898 --&gt; 00:15:46,385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implementation</w:t>
      </w:r>
      <w:proofErr w:type="gramEnd"/>
      <w:r w:rsidRPr="00C80D03">
        <w:rPr>
          <w:rFonts w:ascii="Courier New" w:hAnsi="Courier New" w:cs="Courier New"/>
        </w:rPr>
        <w:t xml:space="preserve"> research needs assessment.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00:15:46,970 --&gt; 00:15:51,595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Okay</w:t>
      </w:r>
      <w:ins w:id="323" w:author="Isabel.b" w:date="2017-08-12T08:15:00Z">
        <w:r w:rsidR="00F86E5B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another thing we need to consider is that health has impacts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00:15:51,799 --&gt; 00:15:56,474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on</w:t>
      </w:r>
      <w:proofErr w:type="gramEnd"/>
      <w:r w:rsidRPr="00C80D03">
        <w:rPr>
          <w:rFonts w:ascii="Courier New" w:hAnsi="Courier New" w:cs="Courier New"/>
        </w:rPr>
        <w:t xml:space="preserve"> other sectors of society so we can learn about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00:15:56,881 --&gt; 00:16:00,543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implementation</w:t>
      </w:r>
      <w:proofErr w:type="gramEnd"/>
      <w:r w:rsidRPr="00C80D03">
        <w:rPr>
          <w:rFonts w:ascii="Courier New" w:hAnsi="Courier New" w:cs="Courier New"/>
        </w:rPr>
        <w:t xml:space="preserve"> research needs in other places such as schools.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00:16:00,879 --&gt; 00:16:03,566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 number of interventions have been done to improve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229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00:16:03,780 --&gt; 00:16:06,980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school</w:t>
      </w:r>
      <w:proofErr w:type="gramEnd"/>
      <w:r w:rsidRPr="00C80D03">
        <w:rPr>
          <w:rFonts w:ascii="Courier New" w:hAnsi="Courier New" w:cs="Courier New"/>
        </w:rPr>
        <w:t xml:space="preserve"> health and the health of children affected by the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00:16:07,220 --&gt; 00:16:11,082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del w:id="324" w:author="Isabel.b" w:date="2017-08-12T08:16:00Z">
        <w:r w:rsidRPr="00C80D03" w:rsidDel="00F86E5B">
          <w:rPr>
            <w:rFonts w:ascii="Courier New" w:hAnsi="Courier New" w:cs="Courier New"/>
          </w:rPr>
          <w:delText xml:space="preserve">infection </w:delText>
        </w:r>
      </w:del>
      <w:proofErr w:type="gramStart"/>
      <w:ins w:id="325" w:author="Isabel.b" w:date="2017-08-12T08:16:00Z">
        <w:r w:rsidR="00F86E5B" w:rsidRPr="00C80D03">
          <w:rPr>
            <w:rFonts w:ascii="Courier New" w:hAnsi="Courier New" w:cs="Courier New"/>
          </w:rPr>
          <w:t>infectio</w:t>
        </w:r>
        <w:r w:rsidR="00F86E5B">
          <w:rPr>
            <w:rFonts w:ascii="Courier New" w:hAnsi="Courier New" w:cs="Courier New"/>
          </w:rPr>
          <w:t>us</w:t>
        </w:r>
        <w:proofErr w:type="gramEnd"/>
        <w:r w:rsidR="00F86E5B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diseases of poverty. One study that we see here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00:16:11,287 --&gt; 00:16:15,912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used</w:t>
      </w:r>
      <w:proofErr w:type="gramEnd"/>
      <w:r w:rsidRPr="00C80D03">
        <w:rPr>
          <w:rFonts w:ascii="Courier New" w:hAnsi="Courier New" w:cs="Courier New"/>
        </w:rPr>
        <w:t xml:space="preserve"> children to report on whether bed nets were used at home.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00:16:16,349 --&gt; 00:16:19,524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So the school provides a window into the community.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00:16:19,835 --&gt; 00:16:24,773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And so the information that was gathered here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00:16:24,970 --&gt; 00:16:27,495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was</w:t>
      </w:r>
      <w:proofErr w:type="gramEnd"/>
      <w:r w:rsidRPr="00C80D03">
        <w:rPr>
          <w:rFonts w:ascii="Courier New" w:hAnsi="Courier New" w:cs="Courier New"/>
        </w:rPr>
        <w:t xml:space="preserve"> found to be comparable to what could be gathered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00:16:27,679 --&gt; 00:16:29,816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through</w:t>
      </w:r>
      <w:proofErr w:type="gramEnd"/>
      <w:r w:rsidRPr="00C80D03">
        <w:rPr>
          <w:rFonts w:ascii="Courier New" w:hAnsi="Courier New" w:cs="Courier New"/>
        </w:rPr>
        <w:t xml:space="preserve"> a community survey and they realized that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00:16:29,996 --&gt; 00:16:33,059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schools</w:t>
      </w:r>
      <w:proofErr w:type="gramEnd"/>
      <w:r w:rsidRPr="00C80D03">
        <w:rPr>
          <w:rFonts w:ascii="Courier New" w:hAnsi="Courier New" w:cs="Courier New"/>
        </w:rPr>
        <w:t xml:space="preserve"> were a great place to gather information about health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00:16:33,273 --&gt; 00:16:36,174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not</w:t>
      </w:r>
      <w:proofErr w:type="gramEnd"/>
      <w:r w:rsidRPr="00C80D03">
        <w:rPr>
          <w:rFonts w:ascii="Courier New" w:hAnsi="Courier New" w:cs="Courier New"/>
        </w:rPr>
        <w:t xml:space="preserve"> just of the children but of the community.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00:16:36,356 --&gt; 00:16:40,531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One thing of course is that schools keep records on attendance.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00:16:41,137 --&gt; 00:16:44,236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They keep records on people who drop out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00:16:45,258 --&gt; 00:16:48,096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so we can learn from those records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00:16:48,335 --&gt; 00:16:52,272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especially</w:t>
      </w:r>
      <w:proofErr w:type="gramEnd"/>
      <w:r w:rsidRPr="00C80D03">
        <w:rPr>
          <w:rFonts w:ascii="Courier New" w:hAnsi="Courier New" w:cs="Courier New"/>
        </w:rPr>
        <w:t xml:space="preserve"> if the teachers have recorded the reasons for absences.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00:16:53,118 --&gt; 00:16:57,031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In a project in Western Kenya that looked at school days missed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00:16:57,304 --&gt; 00:17:01,503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they</w:t>
      </w:r>
      <w:proofErr w:type="gramEnd"/>
      <w:r w:rsidRPr="00C80D03">
        <w:rPr>
          <w:rFonts w:ascii="Courier New" w:hAnsi="Courier New" w:cs="Courier New"/>
        </w:rPr>
        <w:t xml:space="preserve"> could see that malaria was a major suspected cause of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00:17:01,715 --&gt; 00:17:04,827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these</w:t>
      </w:r>
      <w:proofErr w:type="gramEnd"/>
      <w:r w:rsidRPr="00C80D03">
        <w:rPr>
          <w:rFonts w:ascii="Courier New" w:hAnsi="Courier New" w:cs="Courier New"/>
        </w:rPr>
        <w:t xml:space="preserve"> children being absent. Then the question is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00:17:05,041 --&gt; 00:17:09,279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what</w:t>
      </w:r>
      <w:proofErr w:type="gramEnd"/>
      <w:r w:rsidRPr="00C80D03">
        <w:rPr>
          <w:rFonts w:ascii="Courier New" w:hAnsi="Courier New" w:cs="Courier New"/>
        </w:rPr>
        <w:t xml:space="preserve"> kind of interventions might be appropriate based in the school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00:17:09,592 --&gt; 00:17:13,854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for the children themselves or based in the school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00:17:14,063 --&gt; 00:17:15,939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but</w:t>
      </w:r>
      <w:proofErr w:type="gramEnd"/>
      <w:r w:rsidRPr="00C80D03">
        <w:rPr>
          <w:rFonts w:ascii="Courier New" w:hAnsi="Courier New" w:cs="Courier New"/>
        </w:rPr>
        <w:t xml:space="preserve"> reaching out into the community.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00:17:16,248 --&gt; 00:17:19,073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By looking at these other sectors like education,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249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00:17:19,314 --&gt; 00:17:23,776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we</w:t>
      </w:r>
      <w:proofErr w:type="gramEnd"/>
      <w:r w:rsidRPr="00C80D03">
        <w:rPr>
          <w:rFonts w:ascii="Courier New" w:hAnsi="Courier New" w:cs="Courier New"/>
        </w:rPr>
        <w:t xml:space="preserve"> can get ideas of improving community health generally.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00:17:24,158 --&gt; 00:17:27,458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Finally we get a lot of information from worksites.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00:17:27,794 --&gt; 00:17:30,006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Now in many of the countries where we work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00:17:30,114 --&gt; 00:17:34,739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</w:t>
      </w:r>
      <w:proofErr w:type="gramEnd"/>
      <w:r w:rsidRPr="00C80D03">
        <w:rPr>
          <w:rFonts w:ascii="Courier New" w:hAnsi="Courier New" w:cs="Courier New"/>
        </w:rPr>
        <w:t xml:space="preserve"> lot of the worksites are informal. You may have a sawmill somewhere.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00:17:34,938 --&gt; 00:17:37,338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You have farmers. You may have auto-mechanics</w:t>
      </w:r>
      <w:ins w:id="326" w:author="Isabel.b" w:date="2017-08-12T08:18:00Z">
        <w:r w:rsidR="00AC07E9">
          <w:rPr>
            <w:rFonts w:ascii="Courier New" w:hAnsi="Courier New" w:cs="Courier New"/>
          </w:rPr>
          <w:t>.</w:t>
        </w:r>
        <w:r w:rsidR="00C67113">
          <w:rPr>
            <w:rFonts w:ascii="Courier New" w:hAnsi="Courier New" w:cs="Courier New"/>
          </w:rPr>
          <w:t xml:space="preserve"> </w:t>
        </w:r>
      </w:ins>
      <w:del w:id="327" w:author="Isabel.b" w:date="2017-08-12T08:19:00Z">
        <w:r w:rsidRPr="00C80D03" w:rsidDel="00C67113">
          <w:rPr>
            <w:rFonts w:ascii="Courier New" w:hAnsi="Courier New" w:cs="Courier New"/>
          </w:rPr>
          <w:delText xml:space="preserve"> a</w:delText>
        </w:r>
      </w:del>
      <w:ins w:id="328" w:author="Isabel.b" w:date="2017-08-12T08:19:00Z">
        <w:r w:rsidR="00C67113">
          <w:rPr>
            <w:rFonts w:ascii="Courier New" w:hAnsi="Courier New" w:cs="Courier New"/>
          </w:rPr>
          <w:t>A</w:t>
        </w:r>
      </w:ins>
      <w:r w:rsidRPr="00C80D03">
        <w:rPr>
          <w:rFonts w:ascii="Courier New" w:hAnsi="Courier New" w:cs="Courier New"/>
        </w:rPr>
        <w:t>nd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00:17:37,549 --&gt; 00:17:41,237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they're not like a big industry that keeps records but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00:17:41,592 --&gt; 00:17:44,555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of</w:t>
      </w:r>
      <w:proofErr w:type="gramEnd"/>
      <w:r w:rsidRPr="00C80D03">
        <w:rPr>
          <w:rFonts w:ascii="Courier New" w:hAnsi="Courier New" w:cs="Courier New"/>
        </w:rPr>
        <w:t xml:space="preserve"> course you still do have records from places like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00:17:45,210 --&gt; 00:17:50,547</w:t>
      </w:r>
    </w:p>
    <w:p w:rsidR="000D70AE" w:rsidRPr="00C80D03" w:rsidRDefault="00F86E5B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S</w:t>
      </w:r>
      <w:r w:rsidR="000D70AE" w:rsidRPr="00C80D03">
        <w:rPr>
          <w:rFonts w:ascii="Courier New" w:hAnsi="Courier New" w:cs="Courier New"/>
        </w:rPr>
        <w:t>oft</w:t>
      </w:r>
      <w:ins w:id="329" w:author="Isabel.b" w:date="2017-08-12T08:17:00Z">
        <w:r>
          <w:rPr>
            <w:rFonts w:ascii="Courier New" w:hAnsi="Courier New" w:cs="Courier New"/>
          </w:rPr>
          <w:t xml:space="preserve"> </w:t>
        </w:r>
      </w:ins>
      <w:r w:rsidR="000D70AE" w:rsidRPr="00C80D03">
        <w:rPr>
          <w:rFonts w:ascii="Courier New" w:hAnsi="Courier New" w:cs="Courier New"/>
        </w:rPr>
        <w:t xml:space="preserve">drink bottling factories, </w:t>
      </w:r>
      <w:del w:id="330" w:author="Isabel.b" w:date="2017-08-12T08:19:00Z">
        <w:r w:rsidR="000D70AE" w:rsidRPr="00C80D03" w:rsidDel="00C67113">
          <w:rPr>
            <w:rFonts w:ascii="Courier New" w:hAnsi="Courier New" w:cs="Courier New"/>
          </w:rPr>
          <w:delText xml:space="preserve">their </w:delText>
        </w:r>
      </w:del>
      <w:ins w:id="331" w:author="Isabel.b" w:date="2017-08-12T08:19:00Z">
        <w:r w:rsidR="00C67113" w:rsidRPr="00C80D03">
          <w:rPr>
            <w:rFonts w:ascii="Courier New" w:hAnsi="Courier New" w:cs="Courier New"/>
          </w:rPr>
          <w:t>the</w:t>
        </w:r>
        <w:r w:rsidR="00C67113">
          <w:rPr>
            <w:rFonts w:ascii="Courier New" w:hAnsi="Courier New" w:cs="Courier New"/>
          </w:rPr>
          <w:t xml:space="preserve">re’re </w:t>
        </w:r>
      </w:ins>
      <w:r w:rsidR="000D70AE" w:rsidRPr="00C80D03">
        <w:rPr>
          <w:rFonts w:ascii="Courier New" w:hAnsi="Courier New" w:cs="Courier New"/>
        </w:rPr>
        <w:t>assembly plants for different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00:17:50,778 --&gt; 00:17:55,329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kinds</w:t>
      </w:r>
      <w:proofErr w:type="gramEnd"/>
      <w:r w:rsidRPr="00C80D03">
        <w:rPr>
          <w:rFonts w:ascii="Courier New" w:hAnsi="Courier New" w:cs="Courier New"/>
        </w:rPr>
        <w:t xml:space="preserve"> of machines. There are the </w:t>
      </w:r>
      <w:proofErr w:type="gramStart"/>
      <w:r w:rsidRPr="00C80D03">
        <w:rPr>
          <w:rFonts w:ascii="Courier New" w:hAnsi="Courier New" w:cs="Courier New"/>
        </w:rPr>
        <w:t>more white</w:t>
      </w:r>
      <w:proofErr w:type="gramEnd"/>
      <w:r w:rsidRPr="00C80D03">
        <w:rPr>
          <w:rFonts w:ascii="Courier New" w:hAnsi="Courier New" w:cs="Courier New"/>
        </w:rPr>
        <w:t xml:space="preserve"> collar jobs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00:17:55,532 --&gt; 00:17:57,819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like</w:t>
      </w:r>
      <w:proofErr w:type="gramEnd"/>
      <w:r w:rsidRPr="00C80D03">
        <w:rPr>
          <w:rFonts w:ascii="Courier New" w:hAnsi="Courier New" w:cs="Courier New"/>
        </w:rPr>
        <w:t xml:space="preserve"> working in a bank, accountancy so there are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00:17:58,036 --&gt; 00:18:02,262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records</w:t>
      </w:r>
      <w:proofErr w:type="gramEnd"/>
      <w:r w:rsidRPr="00C80D03">
        <w:rPr>
          <w:rFonts w:ascii="Courier New" w:hAnsi="Courier New" w:cs="Courier New"/>
        </w:rPr>
        <w:t xml:space="preserve"> about absences. In many countries you'll find that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260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00:18:02,491 --&gt; 00:18:06,553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malaria</w:t>
      </w:r>
      <w:proofErr w:type="gramEnd"/>
      <w:r w:rsidRPr="00C80D03">
        <w:rPr>
          <w:rFonts w:ascii="Courier New" w:hAnsi="Courier New" w:cs="Courier New"/>
        </w:rPr>
        <w:t xml:space="preserve"> is a major source of absenteeism and also if it's a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00:18:06,773 --&gt; 00:18:10,335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company</w:t>
      </w:r>
      <w:proofErr w:type="gramEnd"/>
      <w:r w:rsidRPr="00C80D03">
        <w:rPr>
          <w:rFonts w:ascii="Courier New" w:hAnsi="Courier New" w:cs="Courier New"/>
        </w:rPr>
        <w:t xml:space="preserve"> they probably have a health plan and they pay for it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00:18:10,533 --&gt; 00:18:13,258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so</w:t>
      </w:r>
      <w:proofErr w:type="gramEnd"/>
      <w:r w:rsidRPr="00C80D03">
        <w:rPr>
          <w:rFonts w:ascii="Courier New" w:hAnsi="Courier New" w:cs="Courier New"/>
        </w:rPr>
        <w:t xml:space="preserve"> they want to know what is happening to their workers.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00:18:13,460 --&gt; 00:18:16,773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Their records would be fairly good. A study that was done in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00:18:16,981 --&gt; 00:18:21,656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Kenya and Nigeria did go to the factories, did go to the worksites,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00:18:21,860 --&gt; 00:18:25,897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did</w:t>
      </w:r>
      <w:proofErr w:type="gramEnd"/>
      <w:r w:rsidRPr="00C80D03">
        <w:rPr>
          <w:rFonts w:ascii="Courier New" w:hAnsi="Courier New" w:cs="Courier New"/>
        </w:rPr>
        <w:t xml:space="preserve"> talk to workers about their experiences and as you can see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00:18:26,109 --&gt; 00:18:29,222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this</w:t>
      </w:r>
      <w:proofErr w:type="gramEnd"/>
      <w:r w:rsidRPr="00C80D03">
        <w:rPr>
          <w:rFonts w:ascii="Courier New" w:hAnsi="Courier New" w:cs="Courier New"/>
        </w:rPr>
        <w:t xml:space="preserve"> study reported some of the information about malaria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00:18:29,446 --&gt; 00:18:32,859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particular and seeing that yes, adults perceive themselves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00:18:33,060 --&gt; 00:18:36,585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as</w:t>
      </w:r>
      <w:proofErr w:type="gramEnd"/>
      <w:r w:rsidRPr="00C80D03">
        <w:rPr>
          <w:rFonts w:ascii="Courier New" w:hAnsi="Courier New" w:cs="Courier New"/>
        </w:rPr>
        <w:t xml:space="preserve"> having malaria quite a lot. They did perceive themselves as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269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00:18:36,792 --&gt; 00:18:40,542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missing</w:t>
      </w:r>
      <w:proofErr w:type="gramEnd"/>
      <w:r w:rsidRPr="00C80D03">
        <w:rPr>
          <w:rFonts w:ascii="Courier New" w:hAnsi="Courier New" w:cs="Courier New"/>
        </w:rPr>
        <w:t xml:space="preserve"> workdays which is important for them if they're on a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00:18:40,764 --&gt; 00:18:44,164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daily</w:t>
      </w:r>
      <w:proofErr w:type="gramEnd"/>
      <w:r w:rsidRPr="00C80D03">
        <w:rPr>
          <w:rFonts w:ascii="Courier New" w:hAnsi="Courier New" w:cs="Courier New"/>
        </w:rPr>
        <w:t xml:space="preserve"> salary; it's important for their family but also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00:18:44,356 --&gt; 00:18:47,918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not</w:t>
      </w:r>
      <w:proofErr w:type="gramEnd"/>
      <w:r w:rsidRPr="00C80D03">
        <w:rPr>
          <w:rFonts w:ascii="Courier New" w:hAnsi="Courier New" w:cs="Courier New"/>
        </w:rPr>
        <w:t xml:space="preserve"> only are children missing work but parents, especially mothers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00:18:48,149 --&gt; 00:18:51,850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caregivers would miss work to take care of the sick child.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00:18:52,207 --&gt; 00:18:55,207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This is the kind of thing that we can learn from the workplace.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00:18:55,911 --&gt; 00:18:59,574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Again, the workplace is not a health delivery site per se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00:18:59,784 --&gt; 00:19:02,846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but</w:t>
      </w:r>
      <w:proofErr w:type="gramEnd"/>
      <w:r w:rsidRPr="00C80D03">
        <w:rPr>
          <w:rFonts w:ascii="Courier New" w:hAnsi="Courier New" w:cs="Courier New"/>
        </w:rPr>
        <w:t xml:space="preserve"> it certainly has implications because the workers live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00:19:03,040 --&gt; 00:19:06,253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the community</w:t>
      </w:r>
      <w:del w:id="332" w:author="Isabel.b" w:date="2017-08-12T08:21:00Z">
        <w:r w:rsidRPr="00C80D03" w:rsidDel="00B27621">
          <w:rPr>
            <w:rFonts w:ascii="Courier New" w:hAnsi="Courier New" w:cs="Courier New"/>
          </w:rPr>
          <w:delText>.</w:delText>
        </w:r>
      </w:del>
      <w:ins w:id="333" w:author="Isabel.b" w:date="2017-08-12T08:21:00Z">
        <w:r w:rsidR="00B27621">
          <w:rPr>
            <w:rFonts w:ascii="Courier New" w:hAnsi="Courier New" w:cs="Courier New"/>
          </w:rPr>
          <w:t xml:space="preserve">, </w:t>
        </w:r>
      </w:ins>
      <w:del w:id="334" w:author="Isabel.b" w:date="2017-08-12T08:21:00Z">
        <w:r w:rsidRPr="00C80D03" w:rsidDel="00B27621">
          <w:rPr>
            <w:rFonts w:ascii="Courier New" w:hAnsi="Courier New" w:cs="Courier New"/>
          </w:rPr>
          <w:delText xml:space="preserve"> T</w:delText>
        </w:r>
      </w:del>
      <w:ins w:id="335" w:author="Isabel.b" w:date="2017-08-12T08:21:00Z">
        <w:r w:rsidR="00B27621">
          <w:rPr>
            <w:rFonts w:ascii="Courier New" w:hAnsi="Courier New" w:cs="Courier New"/>
          </w:rPr>
          <w:t>t</w:t>
        </w:r>
      </w:ins>
      <w:r w:rsidRPr="00C80D03">
        <w:rPr>
          <w:rFonts w:ascii="Courier New" w:hAnsi="Courier New" w:cs="Courier New"/>
        </w:rPr>
        <w:t>hey get sick but also there are records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00:19:06,469 --&gt; 00:19:09,881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that</w:t>
      </w:r>
      <w:proofErr w:type="gramEnd"/>
      <w:r w:rsidRPr="00C80D03">
        <w:rPr>
          <w:rFonts w:ascii="Courier New" w:hAnsi="Courier New" w:cs="Courier New"/>
        </w:rPr>
        <w:t xml:space="preserve"> we can use to find out</w:t>
      </w:r>
      <w:ins w:id="336" w:author="Isabel.b" w:date="2017-08-12T08:21:00Z">
        <w:r w:rsidR="00B27621">
          <w:rPr>
            <w:rFonts w:ascii="Courier New" w:hAnsi="Courier New" w:cs="Courier New"/>
          </w:rPr>
          <w:t xml:space="preserve">. </w:t>
        </w:r>
      </w:ins>
      <w:del w:id="337" w:author="Isabel.b" w:date="2017-08-12T08:21:00Z">
        <w:r w:rsidRPr="00C80D03" w:rsidDel="00B27621">
          <w:rPr>
            <w:rFonts w:ascii="Courier New" w:hAnsi="Courier New" w:cs="Courier New"/>
          </w:rPr>
          <w:delText xml:space="preserve"> and </w:delText>
        </w:r>
      </w:del>
      <w:ins w:id="338" w:author="Isabel.b" w:date="2017-08-12T08:21:00Z">
        <w:r w:rsidR="00B27621">
          <w:rPr>
            <w:rFonts w:ascii="Courier New" w:hAnsi="Courier New" w:cs="Courier New"/>
          </w:rPr>
          <w:t>A</w:t>
        </w:r>
        <w:r w:rsidR="00B27621" w:rsidRPr="00C80D03">
          <w:rPr>
            <w:rFonts w:ascii="Courier New" w:hAnsi="Courier New" w:cs="Courier New"/>
          </w:rPr>
          <w:t xml:space="preserve">nd </w:t>
        </w:r>
      </w:ins>
      <w:r w:rsidRPr="00C80D03">
        <w:rPr>
          <w:rFonts w:ascii="Courier New" w:hAnsi="Courier New" w:cs="Courier New"/>
        </w:rPr>
        <w:t>can we design interventions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00:19:10,100 --&gt; 00:19:13,350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that</w:t>
      </w:r>
      <w:proofErr w:type="gramEnd"/>
      <w:r w:rsidRPr="00C80D03">
        <w:rPr>
          <w:rFonts w:ascii="Courier New" w:hAnsi="Courier New" w:cs="Courier New"/>
        </w:rPr>
        <w:t xml:space="preserve"> are appropriate for workers and in worksites?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279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00:19:13,598 --&gt; 00:19:17,473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At this point I'm going to turn the talk over to </w:t>
      </w:r>
      <w:proofErr w:type="spellStart"/>
      <w:r w:rsidRPr="00C80D03">
        <w:rPr>
          <w:rFonts w:ascii="Courier New" w:hAnsi="Courier New" w:cs="Courier New"/>
        </w:rPr>
        <w:t>Uche</w:t>
      </w:r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00:19:17,676 --&gt; 00:19:20,676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she'll take us through the sections on interviews and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00:19:20,905 --&gt; 00:19:24,905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talking</w:t>
      </w:r>
      <w:proofErr w:type="gramEnd"/>
      <w:r w:rsidRPr="00C80D03">
        <w:rPr>
          <w:rFonts w:ascii="Courier New" w:hAnsi="Courier New" w:cs="Courier New"/>
        </w:rPr>
        <w:t xml:space="preserve"> with people and in addition</w:t>
      </w:r>
      <w:ins w:id="339" w:author="Isabel.b" w:date="2017-08-12T08:22:00Z">
        <w:r w:rsidR="001D4A92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to observational work.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00:19:25,110 --&gt; 00:19:26,160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So thank you.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00:19:26,836 --&gt; 00:19:29,823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I will continue from where Bill stopped to mention other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00:19:30,021 --&gt; 00:19:35,159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data</w:t>
      </w:r>
      <w:proofErr w:type="gramEnd"/>
      <w:r w:rsidRPr="00C80D03">
        <w:rPr>
          <w:rFonts w:ascii="Courier New" w:hAnsi="Courier New" w:cs="Courier New"/>
        </w:rPr>
        <w:t xml:space="preserve"> sources necessary and often used to determine implementation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00:19:35,478 --&gt; 00:19:38,303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research</w:t>
      </w:r>
      <w:proofErr w:type="gramEnd"/>
      <w:r w:rsidRPr="00C80D03">
        <w:rPr>
          <w:rFonts w:ascii="Courier New" w:hAnsi="Courier New" w:cs="Courier New"/>
        </w:rPr>
        <w:t xml:space="preserve"> needs. From </w:t>
      </w:r>
      <w:del w:id="340" w:author="Isabel.b" w:date="2017-08-12T08:23:00Z">
        <w:r w:rsidRPr="00C80D03" w:rsidDel="001D4A92">
          <w:rPr>
            <w:rFonts w:ascii="Courier New" w:hAnsi="Courier New" w:cs="Courier New"/>
          </w:rPr>
          <w:delText xml:space="preserve">our </w:delText>
        </w:r>
      </w:del>
      <w:ins w:id="341" w:author="Isabel.b" w:date="2017-08-12T08:23:00Z">
        <w:r w:rsidR="001D4A92">
          <w:rPr>
            <w:rFonts w:ascii="Courier New" w:hAnsi="Courier New" w:cs="Courier New"/>
          </w:rPr>
          <w:t>all</w:t>
        </w:r>
        <w:r w:rsidR="001D4A92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surveys</w:t>
      </w:r>
      <w:ins w:id="342" w:author="Isabel.b" w:date="2017-08-12T08:23:00Z">
        <w:r w:rsidR="001D4A92">
          <w:rPr>
            <w:rFonts w:ascii="Courier New" w:hAnsi="Courier New" w:cs="Courier New"/>
          </w:rPr>
          <w:t>,</w:t>
        </w:r>
      </w:ins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00:19:38,515 --&gt; 00:19:44,203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with</w:t>
      </w:r>
      <w:proofErr w:type="gramEnd"/>
      <w:r w:rsidRPr="00C80D03">
        <w:rPr>
          <w:rFonts w:ascii="Courier New" w:hAnsi="Courier New" w:cs="Courier New"/>
        </w:rPr>
        <w:t xml:space="preserve"> questionnaires</w:t>
      </w:r>
      <w:ins w:id="343" w:author="Isabel.b" w:date="2017-08-12T08:23:00Z">
        <w:r w:rsidR="001D4A92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among clients, talking with people is important.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287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00:19:44,420 --&gt; 00:19:49,170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The clients include beneficiaries of the </w:t>
      </w:r>
      <w:del w:id="344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4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>; men, women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00:19:49,374 --&gt; 00:19:53,511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youths</w:t>
      </w:r>
      <w:proofErr w:type="gramEnd"/>
      <w:r w:rsidRPr="00C80D03">
        <w:rPr>
          <w:rFonts w:ascii="Courier New" w:hAnsi="Courier New" w:cs="Courier New"/>
        </w:rPr>
        <w:t>, school children, teachers, community leaders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289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00:19:53,709 --&gt; 00:19:56,385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members. Depending on the </w:t>
      </w:r>
      <w:del w:id="346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47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00:19:56,653 --&gt; 00:20:01,315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formal</w:t>
      </w:r>
      <w:proofErr w:type="gramEnd"/>
      <w:r w:rsidRPr="00C80D03">
        <w:rPr>
          <w:rFonts w:ascii="Courier New" w:hAnsi="Courier New" w:cs="Courier New"/>
        </w:rPr>
        <w:t xml:space="preserve"> surveys could include also health workers or even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00:20:01,541 --&gt; 00:20:04,729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patent</w:t>
      </w:r>
      <w:proofErr w:type="gramEnd"/>
      <w:r w:rsidRPr="00C80D03">
        <w:rPr>
          <w:rFonts w:ascii="Courier New" w:hAnsi="Courier New" w:cs="Courier New"/>
        </w:rPr>
        <w:t xml:space="preserve"> medicine dealers. Why not?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00:20:04,933 --&gt; 00:20:08,545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People have experiences and opinions to share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00:20:08,757 --&gt; 00:20:13,182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whether</w:t>
      </w:r>
      <w:proofErr w:type="gramEnd"/>
      <w:r w:rsidRPr="00C80D03">
        <w:rPr>
          <w:rFonts w:ascii="Courier New" w:hAnsi="Courier New" w:cs="Courier New"/>
        </w:rPr>
        <w:t xml:space="preserve"> they are literate or not. People who use services of a </w:t>
      </w:r>
      <w:del w:id="348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49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00:20:13,413 --&gt; 00:20:17,913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have</w:t>
      </w:r>
      <w:proofErr w:type="gramEnd"/>
      <w:r w:rsidRPr="00C80D03">
        <w:rPr>
          <w:rFonts w:ascii="Courier New" w:hAnsi="Courier New" w:cs="Courier New"/>
        </w:rPr>
        <w:t xml:space="preserve"> views about what they like and what </w:t>
      </w:r>
      <w:ins w:id="350" w:author="Isabel.b" w:date="2017-08-12T08:24:00Z">
        <w:r w:rsidR="001D4A92">
          <w:rPr>
            <w:rFonts w:ascii="Courier New" w:hAnsi="Courier New" w:cs="Courier New"/>
          </w:rPr>
          <w:t xml:space="preserve">they </w:t>
        </w:r>
      </w:ins>
      <w:r w:rsidRPr="00C80D03">
        <w:rPr>
          <w:rFonts w:ascii="Courier New" w:hAnsi="Courier New" w:cs="Courier New"/>
        </w:rPr>
        <w:t>do not like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00:20:18,101 --&gt; 00:20:23,027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about</w:t>
      </w:r>
      <w:proofErr w:type="gramEnd"/>
      <w:r w:rsidRPr="00C80D03">
        <w:rPr>
          <w:rFonts w:ascii="Courier New" w:hAnsi="Courier New" w:cs="Courier New"/>
        </w:rPr>
        <w:t xml:space="preserve"> that </w:t>
      </w:r>
      <w:del w:id="351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5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>. People who do not use services can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00:20:23,242 --&gt; 00:20:28,155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give</w:t>
      </w:r>
      <w:proofErr w:type="gramEnd"/>
      <w:r w:rsidRPr="00C80D03">
        <w:rPr>
          <w:rFonts w:ascii="Courier New" w:hAnsi="Courier New" w:cs="Courier New"/>
        </w:rPr>
        <w:t xml:space="preserve"> us information about access problems or barriers.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00:20:28,440 --&gt; 00:20:31,728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Remember in Module 1 Professor </w:t>
      </w:r>
      <w:proofErr w:type="spellStart"/>
      <w:r w:rsidRPr="00C80D03">
        <w:rPr>
          <w:rFonts w:ascii="Courier New" w:hAnsi="Courier New" w:cs="Courier New"/>
        </w:rPr>
        <w:t>Oladele</w:t>
      </w:r>
      <w:proofErr w:type="spellEnd"/>
      <w:r w:rsidRPr="00C80D03">
        <w:rPr>
          <w:rFonts w:ascii="Courier New" w:hAnsi="Courier New" w:cs="Courier New"/>
        </w:rPr>
        <w:t xml:space="preserve"> </w:t>
      </w:r>
      <w:proofErr w:type="spellStart"/>
      <w:r w:rsidRPr="00C80D03">
        <w:rPr>
          <w:rFonts w:ascii="Courier New" w:hAnsi="Courier New" w:cs="Courier New"/>
        </w:rPr>
        <w:t>Akogun</w:t>
      </w:r>
      <w:proofErr w:type="spellEnd"/>
      <w:r w:rsidRPr="00C80D03">
        <w:rPr>
          <w:rFonts w:ascii="Courier New" w:hAnsi="Courier New" w:cs="Courier New"/>
        </w:rPr>
        <w:t xml:space="preserve"> and Dr Hans </w:t>
      </w:r>
      <w:proofErr w:type="spellStart"/>
      <w:r w:rsidRPr="00C80D03">
        <w:rPr>
          <w:rFonts w:ascii="Courier New" w:hAnsi="Courier New" w:cs="Courier New"/>
        </w:rPr>
        <w:t>Remme</w:t>
      </w:r>
      <w:proofErr w:type="spellEnd"/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00:20:35,504 --&gt; 00:20:40,079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drew</w:t>
      </w:r>
      <w:proofErr w:type="gramEnd"/>
      <w:r w:rsidRPr="00C80D03">
        <w:rPr>
          <w:rFonts w:ascii="Courier New" w:hAnsi="Courier New" w:cs="Courier New"/>
        </w:rPr>
        <w:t xml:space="preserve"> </w:t>
      </w:r>
      <w:del w:id="353" w:author="Isabel.b" w:date="2017-08-12T08:24:00Z">
        <w:r w:rsidRPr="00C80D03" w:rsidDel="001D4A92">
          <w:rPr>
            <w:rFonts w:ascii="Courier New" w:hAnsi="Courier New" w:cs="Courier New"/>
          </w:rPr>
          <w:delText xml:space="preserve">out </w:delText>
        </w:r>
      </w:del>
      <w:ins w:id="354" w:author="Isabel.b" w:date="2017-08-12T08:24:00Z">
        <w:r w:rsidR="001D4A92" w:rsidRPr="00C80D03">
          <w:rPr>
            <w:rFonts w:ascii="Courier New" w:hAnsi="Courier New" w:cs="Courier New"/>
          </w:rPr>
          <w:t>ou</w:t>
        </w:r>
        <w:r w:rsidR="001D4A92">
          <w:rPr>
            <w:rFonts w:ascii="Courier New" w:hAnsi="Courier New" w:cs="Courier New"/>
          </w:rPr>
          <w:t>r</w:t>
        </w:r>
        <w:r w:rsidR="001D4A92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attention to access to medicines and commodities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299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00:20:40,299 --&gt; 00:20:43,536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being</w:t>
      </w:r>
      <w:proofErr w:type="gramEnd"/>
      <w:r w:rsidRPr="00C80D03">
        <w:rPr>
          <w:rFonts w:ascii="Courier New" w:hAnsi="Courier New" w:cs="Courier New"/>
        </w:rPr>
        <w:t xml:space="preserve"> an implementation problem.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00:20:43,794 --&gt; 00:20:48,444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Therefore listening to and documenting the experiences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00:20:48,659 --&gt; 00:20:52,596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opinions of people is an appropriate data source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00:20:52,820 --&gt; 00:20:55,582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for</w:t>
      </w:r>
      <w:proofErr w:type="gramEnd"/>
      <w:r w:rsidRPr="00C80D03">
        <w:rPr>
          <w:rFonts w:ascii="Courier New" w:hAnsi="Courier New" w:cs="Courier New"/>
        </w:rPr>
        <w:t xml:space="preserve"> diseases that affect the poor.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00:20:55,813 --&gt; 00:21:00,576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For example, through surveys and by documenting the experiences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00:21:00,780 --&gt; 00:21:04,480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opinions of beneficiaries of </w:t>
      </w:r>
      <w:proofErr w:type="spellStart"/>
      <w:r w:rsidRPr="00C80D03">
        <w:rPr>
          <w:rFonts w:ascii="Courier New" w:hAnsi="Courier New" w:cs="Courier New"/>
        </w:rPr>
        <w:t>ivermectin</w:t>
      </w:r>
      <w:proofErr w:type="spellEnd"/>
      <w:r w:rsidRPr="00C80D03">
        <w:rPr>
          <w:rFonts w:ascii="Courier New" w:hAnsi="Courier New" w:cs="Courier New"/>
        </w:rPr>
        <w:t xml:space="preserve"> drug distribution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00:21:04,694 --&gt; 00:21:09,232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del w:id="355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proofErr w:type="gramStart"/>
      <w:ins w:id="35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proofErr w:type="gramEnd"/>
      <w:r w:rsidRPr="00C80D03">
        <w:rPr>
          <w:rFonts w:ascii="Courier New" w:hAnsi="Courier New" w:cs="Courier New"/>
        </w:rPr>
        <w:t xml:space="preserve"> in 2 countries after 8 years of treatment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00:21:09,475 --&gt; 00:21:16,538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we</w:t>
      </w:r>
      <w:proofErr w:type="gramEnd"/>
      <w:r w:rsidRPr="00C80D03">
        <w:rPr>
          <w:rFonts w:ascii="Courier New" w:hAnsi="Courier New" w:cs="Courier New"/>
        </w:rPr>
        <w:t xml:space="preserve"> learned that in communities being male, being above 24 years old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00:21:16,921 --&gt; 00:21:21,458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or</w:t>
      </w:r>
      <w:proofErr w:type="gramEnd"/>
      <w:r w:rsidRPr="00C80D03">
        <w:rPr>
          <w:rFonts w:ascii="Courier New" w:hAnsi="Courier New" w:cs="Courier New"/>
        </w:rPr>
        <w:t xml:space="preserve"> belonging to a major ethnic group are factors associated with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00:21:21,659 --&gt; 00:21:25,096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better</w:t>
      </w:r>
      <w:proofErr w:type="gramEnd"/>
      <w:r w:rsidRPr="00C80D03">
        <w:rPr>
          <w:rFonts w:ascii="Courier New" w:hAnsi="Courier New" w:cs="Courier New"/>
        </w:rPr>
        <w:t xml:space="preserve"> compliance to </w:t>
      </w:r>
      <w:proofErr w:type="spellStart"/>
      <w:r w:rsidRPr="00C80D03">
        <w:rPr>
          <w:rFonts w:ascii="Courier New" w:hAnsi="Courier New" w:cs="Courier New"/>
        </w:rPr>
        <w:t>ivermectin</w:t>
      </w:r>
      <w:proofErr w:type="spellEnd"/>
      <w:r w:rsidRPr="00C80D03">
        <w:rPr>
          <w:rFonts w:ascii="Courier New" w:hAnsi="Courier New" w:cs="Courier New"/>
        </w:rPr>
        <w:t xml:space="preserve"> treatment.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309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00:21:25,762 --&gt; 00:21:30,349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Another useful source of data is to observe </w:t>
      </w:r>
      <w:del w:id="357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5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in action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00:21:30,575 --&gt; 00:21:37,013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</w:t>
      </w:r>
      <w:proofErr w:type="gramEnd"/>
      <w:r w:rsidRPr="00C80D03">
        <w:rPr>
          <w:rFonts w:ascii="Courier New" w:hAnsi="Courier New" w:cs="Courier New"/>
        </w:rPr>
        <w:t xml:space="preserve"> real life. For example, observations in service delivery points,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00:21:37,360 --&gt; 00:21:40,260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health</w:t>
      </w:r>
      <w:proofErr w:type="gramEnd"/>
      <w:r w:rsidRPr="00C80D03">
        <w:rPr>
          <w:rFonts w:ascii="Courier New" w:hAnsi="Courier New" w:cs="Courier New"/>
        </w:rPr>
        <w:t xml:space="preserve"> worker performance checklists,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00:21:40,626 --&gt; 00:21:44,088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availability of supplies and materials,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00:21:45,003 --&gt; 00:21:50,528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observations</w:t>
      </w:r>
      <w:proofErr w:type="gramEnd"/>
      <w:r w:rsidRPr="00C80D03">
        <w:rPr>
          <w:rFonts w:ascii="Courier New" w:hAnsi="Courier New" w:cs="Courier New"/>
        </w:rPr>
        <w:t xml:space="preserve"> of the physical environment of the </w:t>
      </w:r>
      <w:del w:id="359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6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facility,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00:21:51,086 --&gt; 00:21:53,512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client</w:t>
      </w:r>
      <w:proofErr w:type="gramEnd"/>
      <w:r w:rsidRPr="00C80D03">
        <w:rPr>
          <w:rFonts w:ascii="Courier New" w:hAnsi="Courier New" w:cs="Courier New"/>
        </w:rPr>
        <w:t xml:space="preserve"> turnout and comfort,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00:21:53,701 --&gt; 00:21:56,989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quality</w:t>
      </w:r>
      <w:proofErr w:type="gramEnd"/>
      <w:r w:rsidRPr="00C80D03">
        <w:rPr>
          <w:rFonts w:ascii="Courier New" w:hAnsi="Courier New" w:cs="Courier New"/>
        </w:rPr>
        <w:t xml:space="preserve"> of record keeping, waiting time;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00:21:57,202 --&gt; 00:22:01,639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these</w:t>
      </w:r>
      <w:proofErr w:type="gramEnd"/>
      <w:r w:rsidRPr="00C80D03">
        <w:rPr>
          <w:rFonts w:ascii="Courier New" w:hAnsi="Courier New" w:cs="Courier New"/>
        </w:rPr>
        <w:t xml:space="preserve"> are all important. In a 10 country study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00:22:01,841 --&gt; 00:22:05,253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end-users</w:t>
      </w:r>
      <w:proofErr w:type="gramEnd"/>
      <w:r w:rsidRPr="00C80D03">
        <w:rPr>
          <w:rFonts w:ascii="Courier New" w:hAnsi="Courier New" w:cs="Courier New"/>
        </w:rPr>
        <w:t xml:space="preserve"> of health facilities, </w:t>
      </w:r>
      <w:del w:id="361" w:author="Isabel.b" w:date="2017-08-12T08:24:00Z">
        <w:r w:rsidRPr="00C80D03" w:rsidDel="001D4A92">
          <w:rPr>
            <w:rFonts w:ascii="Courier New" w:hAnsi="Courier New" w:cs="Courier New"/>
          </w:rPr>
          <w:delText xml:space="preserve">and </w:delText>
        </w:r>
      </w:del>
      <w:ins w:id="362" w:author="Isabel.b" w:date="2017-08-12T08:24:00Z">
        <w:r w:rsidR="001D4A92">
          <w:rPr>
            <w:rFonts w:ascii="Courier New" w:hAnsi="Courier New" w:cs="Courier New"/>
          </w:rPr>
          <w:t>in</w:t>
        </w:r>
        <w:r w:rsidR="001D4A92" w:rsidRPr="00C80D03">
          <w:rPr>
            <w:rFonts w:ascii="Courier New" w:hAnsi="Courier New" w:cs="Courier New"/>
          </w:rPr>
          <w:t xml:space="preserve"> </w:t>
        </w:r>
      </w:ins>
      <w:r w:rsidRPr="00C80D03">
        <w:rPr>
          <w:rFonts w:ascii="Courier New" w:hAnsi="Courier New" w:cs="Courier New"/>
        </w:rPr>
        <w:t>particular</w:t>
      </w:r>
      <w:ins w:id="363" w:author="Isabel.b" w:date="2017-08-12T08:24:00Z">
        <w:r w:rsidR="001D4A92">
          <w:rPr>
            <w:rFonts w:ascii="Courier New" w:hAnsi="Courier New" w:cs="Courier New"/>
          </w:rPr>
          <w:t>,</w:t>
        </w:r>
      </w:ins>
      <w:r w:rsidRPr="00C80D03">
        <w:rPr>
          <w:rFonts w:ascii="Courier New" w:hAnsi="Courier New" w:cs="Courier New"/>
        </w:rPr>
        <w:t xml:space="preserve"> women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00:22:05,464 --&gt; 00:22:09,977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attending</w:t>
      </w:r>
      <w:proofErr w:type="gramEnd"/>
      <w:r w:rsidRPr="00C80D03">
        <w:rPr>
          <w:rFonts w:ascii="Courier New" w:hAnsi="Courier New" w:cs="Courier New"/>
        </w:rPr>
        <w:t xml:space="preserve"> health clinics reported that attitude of health staff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00:22:10,190 --&gt; 00:22:15,202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and</w:t>
      </w:r>
      <w:proofErr w:type="gramEnd"/>
      <w:r w:rsidRPr="00C80D03">
        <w:rPr>
          <w:rFonts w:ascii="Courier New" w:hAnsi="Courier New" w:cs="Courier New"/>
        </w:rPr>
        <w:t xml:space="preserve"> waiting time were their major concerns.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00:22:15,428 --&gt; 00:22:20,091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Checklists can be used by clinics and community health workers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00:22:20,300 --&gt; 00:22:25,712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for</w:t>
      </w:r>
      <w:proofErr w:type="gramEnd"/>
      <w:r w:rsidRPr="00C80D03">
        <w:rPr>
          <w:rFonts w:ascii="Courier New" w:hAnsi="Courier New" w:cs="Courier New"/>
        </w:rPr>
        <w:t xml:space="preserve"> self-study, reflection and planning improvements.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00:22:25,955 --&gt; 00:22:29,105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 xml:space="preserve">So observing </w:t>
      </w:r>
      <w:del w:id="364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65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C80D03">
        <w:rPr>
          <w:rFonts w:ascii="Courier New" w:hAnsi="Courier New" w:cs="Courier New"/>
        </w:rPr>
        <w:t>s</w:t>
      </w:r>
      <w:proofErr w:type="spellEnd"/>
      <w:r w:rsidRPr="00C80D03">
        <w:rPr>
          <w:rFonts w:ascii="Courier New" w:hAnsi="Courier New" w:cs="Courier New"/>
        </w:rPr>
        <w:t xml:space="preserve"> is important.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00:22:29,476 --&gt; 00:22:33,139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spellStart"/>
      <w:r w:rsidRPr="00C80D03">
        <w:rPr>
          <w:rFonts w:ascii="Courier New" w:hAnsi="Courier New" w:cs="Courier New"/>
        </w:rPr>
        <w:t>I</w:t>
      </w:r>
      <w:ins w:id="366" w:author="Isabel.b" w:date="2017-08-12T08:25:00Z">
        <w:r w:rsidR="001D4A92">
          <w:rPr>
            <w:rFonts w:ascii="Courier New" w:hAnsi="Courier New" w:cs="Courier New"/>
          </w:rPr>
          <w:t>’</w:t>
        </w:r>
      </w:ins>
      <w:ins w:id="367" w:author="Isabel.b" w:date="2017-08-12T08:26:00Z">
        <w:r w:rsidR="001D4A92">
          <w:rPr>
            <w:rFonts w:ascii="Courier New" w:hAnsi="Courier New" w:cs="Courier New"/>
          </w:rPr>
          <w:t>ll</w:t>
        </w:r>
      </w:ins>
      <w:del w:id="368" w:author="Isabel.b" w:date="2017-08-12T08:26:00Z">
        <w:r w:rsidRPr="00C80D03" w:rsidDel="001D4A92">
          <w:rPr>
            <w:rFonts w:ascii="Courier New" w:hAnsi="Courier New" w:cs="Courier New"/>
          </w:rPr>
          <w:delText xml:space="preserve"> </w:delText>
        </w:r>
      </w:del>
      <w:r w:rsidRPr="00C80D03">
        <w:rPr>
          <w:rFonts w:ascii="Courier New" w:hAnsi="Courier New" w:cs="Courier New"/>
        </w:rPr>
        <w:t>like</w:t>
      </w:r>
      <w:proofErr w:type="spellEnd"/>
      <w:r w:rsidRPr="00C80D03">
        <w:rPr>
          <w:rFonts w:ascii="Courier New" w:hAnsi="Courier New" w:cs="Courier New"/>
        </w:rPr>
        <w:t xml:space="preserve"> to end this chapter with reference to 2 other sources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00:22:33,350 --&gt; 00:22:38,112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of</w:t>
      </w:r>
      <w:proofErr w:type="gramEnd"/>
      <w:r w:rsidRPr="00C80D03">
        <w:rPr>
          <w:rFonts w:ascii="Courier New" w:hAnsi="Courier New" w:cs="Courier New"/>
        </w:rPr>
        <w:t xml:space="preserve"> data that have proven very useful in implementation research.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00:22:38,344 --&gt; 00:22:42,894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These are observations in the community on health related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00:22:43,097 --&gt; 00:22:48,660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conditions</w:t>
      </w:r>
      <w:proofErr w:type="gramEnd"/>
      <w:r w:rsidRPr="00C80D03">
        <w:rPr>
          <w:rFonts w:ascii="Courier New" w:hAnsi="Courier New" w:cs="Courier New"/>
        </w:rPr>
        <w:t>, community level service delivery and observing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lastRenderedPageBreak/>
        <w:t>00:22:48,882 --&gt; 00:22:51,857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how</w:t>
      </w:r>
      <w:proofErr w:type="gramEnd"/>
      <w:r w:rsidRPr="00C80D03">
        <w:rPr>
          <w:rFonts w:ascii="Courier New" w:hAnsi="Courier New" w:cs="Courier New"/>
        </w:rPr>
        <w:t xml:space="preserve"> people use interventions commodities such as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328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00:22:52,057 --&gt; 00:22:54,219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insecticide</w:t>
      </w:r>
      <w:proofErr w:type="gramEnd"/>
      <w:r w:rsidRPr="00C80D03">
        <w:rPr>
          <w:rFonts w:ascii="Courier New" w:hAnsi="Courier New" w:cs="Courier New"/>
        </w:rPr>
        <w:t xml:space="preserve"> treated bed nets.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329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00:22:55,095 --&gt; 00:22:58,432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We can learn also from print and electronic media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330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00:22:58,817 --&gt; 00:23:01,792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about</w:t>
      </w:r>
      <w:proofErr w:type="gramEnd"/>
      <w:r w:rsidRPr="00C80D03">
        <w:rPr>
          <w:rFonts w:ascii="Courier New" w:hAnsi="Courier New" w:cs="Courier New"/>
        </w:rPr>
        <w:t xml:space="preserve"> </w:t>
      </w:r>
      <w:del w:id="369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7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C80D03">
        <w:rPr>
          <w:rFonts w:ascii="Courier New" w:hAnsi="Courier New" w:cs="Courier New"/>
        </w:rPr>
        <w:t xml:space="preserve"> implementation bottlenecks,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331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00:23:02,007 --&gt; 00:23:07,332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gaps</w:t>
      </w:r>
      <w:proofErr w:type="gramEnd"/>
      <w:r w:rsidRPr="00C80D03">
        <w:rPr>
          <w:rFonts w:ascii="Courier New" w:hAnsi="Courier New" w:cs="Courier New"/>
        </w:rPr>
        <w:t xml:space="preserve"> and successes. The press may not provide detailed statistics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332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00:23:07,613 --&gt; 00:23:12,526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but</w:t>
      </w:r>
      <w:proofErr w:type="gramEnd"/>
      <w:r w:rsidRPr="00C80D03">
        <w:rPr>
          <w:rFonts w:ascii="Courier New" w:hAnsi="Courier New" w:cs="Courier New"/>
        </w:rPr>
        <w:t xml:space="preserve"> it does highlight issues of concerns to the community members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333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00:23:12,765 --&gt; 00:23:16,252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proofErr w:type="gramStart"/>
      <w:r w:rsidRPr="00C80D03">
        <w:rPr>
          <w:rFonts w:ascii="Courier New" w:hAnsi="Courier New" w:cs="Courier New"/>
        </w:rPr>
        <w:t>policy</w:t>
      </w:r>
      <w:proofErr w:type="gramEnd"/>
      <w:r w:rsidRPr="00C80D03">
        <w:rPr>
          <w:rFonts w:ascii="Courier New" w:hAnsi="Courier New" w:cs="Courier New"/>
        </w:rPr>
        <w:t xml:space="preserve"> makers and </w:t>
      </w:r>
      <w:del w:id="371" w:author="Isabel.b" w:date="2017-08-12T08:26:00Z">
        <w:r w:rsidRPr="00C80D03" w:rsidDel="00824217">
          <w:rPr>
            <w:rFonts w:ascii="Courier New" w:hAnsi="Courier New" w:cs="Courier New"/>
          </w:rPr>
          <w:delText>program</w:delText>
        </w:r>
      </w:del>
      <w:proofErr w:type="spellStart"/>
      <w:ins w:id="372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del w:id="373" w:author="Isabel.b" w:date="2017-08-18T03:06:00Z">
        <w:r w:rsidRPr="00C80D03" w:rsidDel="00F458A6">
          <w:rPr>
            <w:rFonts w:ascii="Courier New" w:hAnsi="Courier New" w:cs="Courier New"/>
          </w:rPr>
          <w:delText xml:space="preserve"> </w:delText>
        </w:r>
      </w:del>
      <w:r w:rsidRPr="00C80D03">
        <w:rPr>
          <w:rFonts w:ascii="Courier New" w:hAnsi="Courier New" w:cs="Courier New"/>
        </w:rPr>
        <w:t>managers</w:t>
      </w:r>
      <w:proofErr w:type="spellEnd"/>
      <w:r w:rsidRPr="00C80D03">
        <w:rPr>
          <w:rFonts w:ascii="Courier New" w:hAnsi="Courier New" w:cs="Courier New"/>
        </w:rPr>
        <w:t>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334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00:23:16,792 --&gt; 00:23:21,792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This is another data source for implementation research.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335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00:23:22,015 --&gt; 00:23:26,490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  <w:r w:rsidRPr="00C80D03">
        <w:rPr>
          <w:rFonts w:ascii="Courier New" w:hAnsi="Courier New" w:cs="Courier New"/>
        </w:rPr>
        <w:t>Thank you and please join us to view the next chapter.</w:t>
      </w: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0D70AE" w:rsidRPr="00C80D03" w:rsidRDefault="000D70AE" w:rsidP="000D70AE">
      <w:pPr>
        <w:pStyle w:val="Textebrut"/>
        <w:rPr>
          <w:rFonts w:ascii="Courier New" w:hAnsi="Courier New" w:cs="Courier New"/>
        </w:rPr>
      </w:pPr>
    </w:p>
    <w:p w:rsidR="0043796C" w:rsidRDefault="00D56A64" w:rsidP="0043796C">
      <w:hyperlink r:id="rId9" w:history="1">
        <w:r w:rsidR="00A837F2" w:rsidRPr="009E575E">
          <w:rPr>
            <w:rStyle w:val="Lienhypertexte"/>
          </w:rPr>
          <w:t>https://www.tdrmooc.org/courses/course-v1:TDR+IR+2016/courseware/b97676e54fa34c038d1429ab8c0aee66/8f51ca0b58f346d190520af0ba094475/</w:t>
        </w:r>
      </w:hyperlink>
    </w:p>
    <w:p w:rsidR="00A837F2" w:rsidRDefault="00A837F2" w:rsidP="00A837F2">
      <w:pPr>
        <w:shd w:val="clear" w:color="auto" w:fill="FFFFFF"/>
        <w:spacing w:line="311" w:lineRule="atLeast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t>Module 2: Needs Assessment for Implementation Research &gt; Methods and data sources used to determine IR needs &gt; Resources and References</w:t>
      </w:r>
    </w:p>
    <w:p w:rsidR="00A837F2" w:rsidRDefault="00A837F2" w:rsidP="00A8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 </w:t>
      </w:r>
      <w:r>
        <w:rPr>
          <w:rFonts w:ascii="inherit" w:hAnsi="inherit"/>
        </w:rPr>
        <w:t>Previous</w:t>
      </w:r>
    </w:p>
    <w:p w:rsidR="00A837F2" w:rsidRDefault="00A837F2" w:rsidP="00A837F2">
      <w:pPr>
        <w:numPr>
          <w:ilvl w:val="0"/>
          <w:numId w:val="8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Methods and data sources used to determine IR needs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A837F2" w:rsidRDefault="00A837F2" w:rsidP="00A837F2">
      <w:pPr>
        <w:numPr>
          <w:ilvl w:val="0"/>
          <w:numId w:val="8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A837F2" w:rsidRDefault="00A837F2" w:rsidP="00A837F2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A837F2" w:rsidRDefault="00A837F2" w:rsidP="00A837F2">
      <w:pPr>
        <w:pStyle w:val="Titre3"/>
        <w:spacing w:before="0" w:beforeAutospacing="0" w:after="0" w:afterAutospacing="0" w:line="336" w:lineRule="atLeast"/>
        <w:rPr>
          <w:rFonts w:ascii="Verdana" w:hAnsi="Verdana"/>
          <w:color w:val="3C3C3C"/>
          <w:sz w:val="36"/>
          <w:szCs w:val="36"/>
        </w:rPr>
      </w:pPr>
      <w:r>
        <w:rPr>
          <w:rFonts w:ascii="Verdana" w:hAnsi="Verdana"/>
          <w:color w:val="3C3C3C"/>
          <w:sz w:val="36"/>
          <w:szCs w:val="36"/>
        </w:rPr>
        <w:t>Resources and References</w:t>
      </w:r>
    </w:p>
    <w:p w:rsidR="00A837F2" w:rsidRDefault="00A837F2" w:rsidP="00A837F2">
      <w:pPr>
        <w:rPr>
          <w:rFonts w:ascii="Times New Roman" w:hAnsi="Times New Roman"/>
          <w:sz w:val="24"/>
          <w:szCs w:val="24"/>
        </w:rPr>
      </w:pPr>
      <w:r>
        <w:lastRenderedPageBreak/>
        <w:t> 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 xml:space="preserve">Click to </w:t>
      </w:r>
      <w:proofErr w:type="spell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add</w:t>
      </w:r>
      <w:r>
        <w:rPr>
          <w:rStyle w:val="bookmark-text"/>
          <w:rFonts w:ascii="inherit" w:hAnsi="inherit"/>
        </w:rPr>
        <w:t>Bookmark</w:t>
      </w:r>
      <w:proofErr w:type="spellEnd"/>
      <w:r>
        <w:rPr>
          <w:rStyle w:val="bookmark-text"/>
          <w:rFonts w:ascii="inherit" w:hAnsi="inherit"/>
        </w:rPr>
        <w:t xml:space="preserve"> this page</w:t>
      </w:r>
    </w:p>
    <w:p w:rsidR="00A837F2" w:rsidRDefault="00A837F2" w:rsidP="00A837F2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Resources</w:t>
      </w:r>
    </w:p>
    <w:p w:rsidR="00A837F2" w:rsidRDefault="00A837F2" w:rsidP="00A837F2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Fonts w:ascii="Verdana" w:hAnsi="Verdana"/>
          <w:color w:val="3C3C3C"/>
        </w:rPr>
        <w:t>Presentation available for download </w:t>
      </w:r>
      <w:hyperlink r:id="rId10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> </w:t>
      </w:r>
    </w:p>
    <w:p w:rsidR="00A837F2" w:rsidRDefault="00A837F2" w:rsidP="00A837F2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A837F2" w:rsidRDefault="00A837F2" w:rsidP="00A837F2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t xml:space="preserve">1. </w:t>
      </w:r>
      <w:ins w:id="374" w:author="Isabel.b" w:date="2017-08-22T16:54:00Z">
        <w:r w:rsidR="00FD2B75">
          <w:rPr>
            <w:color w:val="3C3C3C"/>
          </w:rPr>
          <w:t xml:space="preserve">Malawi. </w:t>
        </w:r>
      </w:ins>
      <w:ins w:id="375" w:author="Isabel.b" w:date="2017-08-14T05:33:00Z">
        <w:r w:rsidR="002C5D25">
          <w:rPr>
            <w:color w:val="3C3C3C"/>
          </w:rPr>
          <w:t xml:space="preserve">Ministry of Health. </w:t>
        </w:r>
      </w:ins>
      <w:ins w:id="376" w:author="Isabel.b" w:date="2017-08-14T05:30:00Z">
        <w:r w:rsidR="00D56A64" w:rsidRPr="00D56A64">
          <w:rPr>
            <w:rPrChange w:id="377" w:author="Isabel.b" w:date="2017-08-15T07:49:00Z">
              <w:rPr>
                <w:b/>
                <w:bCs/>
              </w:rPr>
            </w:rPrChange>
          </w:rPr>
          <w:t xml:space="preserve">National Malaria Control </w:t>
        </w:r>
      </w:ins>
      <w:proofErr w:type="spellStart"/>
      <w:ins w:id="378" w:author="Isabel.b" w:date="2017-08-15T09:13:00Z">
        <w:r w:rsidR="00F81F6C">
          <w:t>Programme</w:t>
        </w:r>
      </w:ins>
      <w:proofErr w:type="spellEnd"/>
      <w:ins w:id="379" w:author="Isabel.b" w:date="2017-08-22T16:55:00Z">
        <w:r w:rsidR="00C01D68">
          <w:t xml:space="preserve">; </w:t>
        </w:r>
      </w:ins>
      <w:ins w:id="380" w:author="Isabel.b" w:date="2017-08-14T05:30:00Z">
        <w:r w:rsidR="00D56A64" w:rsidRPr="00D56A64">
          <w:rPr>
            <w:rPrChange w:id="381" w:author="Isabel.b" w:date="2017-08-15T07:49:00Z">
              <w:rPr>
                <w:b/>
                <w:bCs/>
              </w:rPr>
            </w:rPrChange>
          </w:rPr>
          <w:t>ICF International.</w:t>
        </w:r>
      </w:ins>
      <w:ins w:id="382" w:author="Isabel.b" w:date="2017-08-14T05:33:00Z">
        <w:r w:rsidR="00D56A64" w:rsidRPr="00D56A64">
          <w:rPr>
            <w:rPrChange w:id="383" w:author="Isabel.b" w:date="2017-08-15T07:49:00Z">
              <w:rPr>
                <w:b/>
                <w:bCs/>
              </w:rPr>
            </w:rPrChange>
          </w:rPr>
          <w:t xml:space="preserve"> </w:t>
        </w:r>
      </w:ins>
      <w:del w:id="384" w:author="Isabel.b" w:date="2017-08-14T05:34:00Z">
        <w:r w:rsidR="00D56A64" w:rsidRPr="00D56A64">
          <w:rPr>
            <w:color w:val="3C3C3C"/>
            <w:rPrChange w:id="385" w:author="Isabel.b" w:date="2017-08-15T07:49:00Z">
              <w:rPr>
                <w:b/>
                <w:bCs/>
                <w:color w:val="3C3C3C"/>
              </w:rPr>
            </w:rPrChange>
          </w:rPr>
          <w:delText xml:space="preserve">National Malaria Control Program, International ICF. </w:delText>
        </w:r>
      </w:del>
      <w:r w:rsidR="00D56A64" w:rsidRPr="00D56A64">
        <w:rPr>
          <w:i/>
          <w:color w:val="3C3C3C"/>
          <w:rPrChange w:id="386" w:author="Isabel.b" w:date="2017-08-14T05:25:00Z">
            <w:rPr>
              <w:b/>
              <w:bCs/>
              <w:color w:val="3C3C3C"/>
            </w:rPr>
          </w:rPrChange>
        </w:rPr>
        <w:t>Malawi Malaria Indicator Survey 2014</w:t>
      </w:r>
      <w:r>
        <w:rPr>
          <w:color w:val="3C3C3C"/>
        </w:rPr>
        <w:t xml:space="preserve">. </w:t>
      </w:r>
      <w:ins w:id="387" w:author="Isabel.b" w:date="2017-08-14T05:37:00Z">
        <w:r w:rsidR="002C5D25">
          <w:rPr>
            <w:color w:val="3C3C3C"/>
          </w:rPr>
          <w:t xml:space="preserve">Lilongwe; </w:t>
        </w:r>
      </w:ins>
      <w:r>
        <w:rPr>
          <w:color w:val="3C3C3C"/>
        </w:rPr>
        <w:t xml:space="preserve">Rockville, </w:t>
      </w:r>
      <w:del w:id="388" w:author="Isabel.b" w:date="2017-08-14T05:27:00Z">
        <w:r w:rsidDel="00A837F2">
          <w:rPr>
            <w:color w:val="3C3C3C"/>
          </w:rPr>
          <w:delText>Maryland</w:delText>
        </w:r>
      </w:del>
      <w:ins w:id="389" w:author="Isabel.b" w:date="2017-08-14T05:27:00Z">
        <w:r>
          <w:rPr>
            <w:color w:val="3C3C3C"/>
          </w:rPr>
          <w:t>MD</w:t>
        </w:r>
      </w:ins>
      <w:proofErr w:type="gramStart"/>
      <w:r>
        <w:rPr>
          <w:color w:val="3C3C3C"/>
        </w:rPr>
        <w:t>,</w:t>
      </w:r>
      <w:proofErr w:type="gramEnd"/>
      <w:del w:id="390" w:author="Isabel.b" w:date="2017-08-23T04:23:00Z">
        <w:r w:rsidDel="00DB298D">
          <w:rPr>
            <w:color w:val="3C3C3C"/>
          </w:rPr>
          <w:delText xml:space="preserve"> USA</w:delText>
        </w:r>
      </w:del>
      <w:del w:id="391" w:author="Isabel.b" w:date="2017-08-14T05:24:00Z">
        <w:r w:rsidDel="00A837F2">
          <w:rPr>
            <w:color w:val="3C3C3C"/>
          </w:rPr>
          <w:delText xml:space="preserve">: </w:delText>
        </w:r>
      </w:del>
      <w:del w:id="392" w:author="Isabel.b" w:date="2017-08-14T05:36:00Z">
        <w:r w:rsidDel="002C5D25">
          <w:rPr>
            <w:color w:val="3C3C3C"/>
          </w:rPr>
          <w:delText>NMCP/Malawi and ICF International</w:delText>
        </w:r>
      </w:del>
      <w:del w:id="393" w:author="Isabel.b" w:date="2017-08-14T05:24:00Z">
        <w:r w:rsidDel="00A837F2">
          <w:rPr>
            <w:color w:val="3C3C3C"/>
          </w:rPr>
          <w:delText xml:space="preserve">; </w:delText>
        </w:r>
      </w:del>
      <w:r>
        <w:rPr>
          <w:color w:val="3C3C3C"/>
        </w:rPr>
        <w:t>2015. </w:t>
      </w:r>
      <w:hyperlink r:id="rId11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A837F2" w:rsidRDefault="00A837F2" w:rsidP="00A837F2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2. Global Partnership to Roll Back Malaria.</w:t>
      </w:r>
      <w:ins w:id="394" w:author="Isabel.b" w:date="2017-08-14T05:39:00Z">
        <w:r w:rsidR="00EE2162">
          <w:rPr>
            <w:color w:val="3C3C3C"/>
          </w:rPr>
          <w:t xml:space="preserve"> </w:t>
        </w:r>
      </w:ins>
      <w:r>
        <w:rPr>
          <w:color w:val="3C3C3C"/>
        </w:rPr>
        <w:t xml:space="preserve">Monitoring and Evaluation Reference Group. </w:t>
      </w:r>
      <w:r w:rsidR="00D56A64" w:rsidRPr="00D56A64">
        <w:rPr>
          <w:i/>
          <w:color w:val="3C3C3C"/>
          <w:rPrChange w:id="395" w:author="Isabel.b" w:date="2017-08-14T05:40:00Z">
            <w:rPr>
              <w:b/>
              <w:bCs/>
              <w:color w:val="3C3C3C"/>
            </w:rPr>
          </w:rPrChange>
        </w:rPr>
        <w:t xml:space="preserve">Malaria indicator </w:t>
      </w:r>
      <w:proofErr w:type="gramStart"/>
      <w:r w:rsidR="00D56A64" w:rsidRPr="00D56A64">
        <w:rPr>
          <w:i/>
          <w:color w:val="3C3C3C"/>
          <w:rPrChange w:id="396" w:author="Isabel.b" w:date="2017-08-14T05:40:00Z">
            <w:rPr>
              <w:b/>
              <w:bCs/>
              <w:color w:val="3C3C3C"/>
            </w:rPr>
          </w:rPrChange>
        </w:rPr>
        <w:t>survey :</w:t>
      </w:r>
      <w:proofErr w:type="gramEnd"/>
      <w:r w:rsidR="00D56A64" w:rsidRPr="00D56A64">
        <w:rPr>
          <w:i/>
          <w:color w:val="3C3C3C"/>
          <w:rPrChange w:id="397" w:author="Isabel.b" w:date="2017-08-14T05:40:00Z">
            <w:rPr>
              <w:b/>
              <w:bCs/>
              <w:color w:val="3C3C3C"/>
            </w:rPr>
          </w:rPrChange>
        </w:rPr>
        <w:t xml:space="preserve"> basic documentation for survey design and implementation</w:t>
      </w:r>
      <w:r>
        <w:rPr>
          <w:color w:val="3C3C3C"/>
        </w:rPr>
        <w:t>. Geneva</w:t>
      </w:r>
      <w:del w:id="398" w:author="Isabel.b" w:date="2017-08-14T05:40:00Z">
        <w:r w:rsidDel="00B6576E">
          <w:rPr>
            <w:color w:val="3C3C3C"/>
          </w:rPr>
          <w:delText xml:space="preserve">: </w:delText>
        </w:r>
      </w:del>
      <w:ins w:id="399" w:author="Isabel.b" w:date="2017-08-14T05:40:00Z">
        <w:r w:rsidR="00B6576E">
          <w:rPr>
            <w:color w:val="3C3C3C"/>
          </w:rPr>
          <w:t>,</w:t>
        </w:r>
      </w:ins>
      <w:ins w:id="400" w:author="Isabel.b" w:date="2017-08-23T06:19:00Z">
        <w:r w:rsidR="00887778">
          <w:rPr>
            <w:color w:val="3C3C3C"/>
          </w:rPr>
          <w:t xml:space="preserve"> </w:t>
        </w:r>
      </w:ins>
      <w:r>
        <w:rPr>
          <w:color w:val="3C3C3C"/>
        </w:rPr>
        <w:t>World Health Organization</w:t>
      </w:r>
      <w:del w:id="401" w:author="Isabel.b" w:date="2017-08-23T06:19:00Z">
        <w:r w:rsidDel="00887778">
          <w:rPr>
            <w:color w:val="3C3C3C"/>
          </w:rPr>
          <w:delText>;</w:delText>
        </w:r>
      </w:del>
      <w:ins w:id="402" w:author="Isabel.b" w:date="2017-08-14T05:40:00Z">
        <w:r w:rsidR="00B6576E">
          <w:rPr>
            <w:color w:val="3C3C3C"/>
          </w:rPr>
          <w:t>,</w:t>
        </w:r>
      </w:ins>
      <w:r>
        <w:rPr>
          <w:color w:val="3C3C3C"/>
        </w:rPr>
        <w:t xml:space="preserve"> 2005. </w:t>
      </w:r>
      <w:hyperlink r:id="rId12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A837F2" w:rsidDel="00615C6C" w:rsidRDefault="00A837F2" w:rsidP="00A837F2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del w:id="403" w:author="Isabel.b" w:date="2017-08-22T16:58:00Z"/>
          <w:color w:val="3C3C3C"/>
        </w:rPr>
      </w:pPr>
      <w:r>
        <w:rPr>
          <w:color w:val="3C3C3C"/>
        </w:rPr>
        <w:t xml:space="preserve">3. </w:t>
      </w:r>
      <w:del w:id="404" w:author="Isabel.b" w:date="2017-08-14T05:49:00Z">
        <w:r w:rsidDel="00482756">
          <w:rPr>
            <w:color w:val="3C3C3C"/>
          </w:rPr>
          <w:delText xml:space="preserve">Global Partnership to </w:delText>
        </w:r>
      </w:del>
      <w:ins w:id="405" w:author="Isabel.b" w:date="2017-08-22T16:57:00Z">
        <w:r w:rsidR="00615C6C">
          <w:rPr>
            <w:color w:val="3C3C3C"/>
          </w:rPr>
          <w:t>World Health Organ</w:t>
        </w:r>
      </w:ins>
      <w:ins w:id="406" w:author="Isabel.b" w:date="2017-08-23T06:19:00Z">
        <w:r w:rsidR="001E7DAA">
          <w:rPr>
            <w:color w:val="3C3C3C"/>
          </w:rPr>
          <w:t>i</w:t>
        </w:r>
      </w:ins>
      <w:ins w:id="407" w:author="Isabel.b" w:date="2017-08-22T16:57:00Z">
        <w:r w:rsidR="00615C6C">
          <w:rPr>
            <w:color w:val="3C3C3C"/>
          </w:rPr>
          <w:t xml:space="preserve">zation. </w:t>
        </w:r>
      </w:ins>
      <w:r>
        <w:rPr>
          <w:color w:val="3C3C3C"/>
        </w:rPr>
        <w:t>Roll Back Malaria</w:t>
      </w:r>
      <w:ins w:id="408" w:author="Isabel.b" w:date="2017-08-14T05:49:00Z">
        <w:r w:rsidR="00482756">
          <w:rPr>
            <w:color w:val="3C3C3C"/>
          </w:rPr>
          <w:t xml:space="preserve"> Cabinet Project</w:t>
        </w:r>
      </w:ins>
      <w:r>
        <w:rPr>
          <w:color w:val="3C3C3C"/>
        </w:rPr>
        <w:t xml:space="preserve">. </w:t>
      </w:r>
      <w:r w:rsidR="00D56A64" w:rsidRPr="00D56A64">
        <w:rPr>
          <w:i/>
          <w:color w:val="3C3C3C"/>
          <w:rPrChange w:id="409" w:author="Isabel.b" w:date="2017-08-14T05:42:00Z">
            <w:rPr>
              <w:b/>
              <w:bCs/>
              <w:color w:val="3C3C3C"/>
            </w:rPr>
          </w:rPrChange>
        </w:rPr>
        <w:t>The African Summit on Roll Back Malaria</w:t>
      </w:r>
      <w:r w:rsidR="00D56A64" w:rsidRPr="00D56A64">
        <w:rPr>
          <w:i/>
          <w:color w:val="3C3C3C"/>
          <w:rPrChange w:id="410" w:author="Isabel.b" w:date="2017-08-14T05:45:00Z">
            <w:rPr>
              <w:b/>
              <w:bCs/>
              <w:color w:val="3C3C3C"/>
            </w:rPr>
          </w:rPrChange>
        </w:rPr>
        <w:t>, Abuja,</w:t>
      </w:r>
      <w:del w:id="411" w:author="Isabel.b" w:date="2017-08-23T06:20:00Z">
        <w:r w:rsidR="00D56A64" w:rsidRPr="00D56A64">
          <w:rPr>
            <w:i/>
            <w:color w:val="3C3C3C"/>
            <w:rPrChange w:id="412" w:author="Isabel.b" w:date="2017-08-14T05:45:00Z">
              <w:rPr>
                <w:b/>
                <w:bCs/>
                <w:color w:val="3C3C3C"/>
              </w:rPr>
            </w:rPrChange>
          </w:rPr>
          <w:delText xml:space="preserve"> </w:delText>
        </w:r>
      </w:del>
      <w:del w:id="413" w:author="Isabel.b" w:date="2017-08-14T05:45:00Z">
        <w:r w:rsidR="00D56A64" w:rsidRPr="00D56A64">
          <w:rPr>
            <w:i/>
            <w:color w:val="3C3C3C"/>
            <w:rPrChange w:id="414" w:author="Isabel.b" w:date="2017-08-14T05:45:00Z">
              <w:rPr>
                <w:b/>
                <w:bCs/>
                <w:color w:val="3C3C3C"/>
              </w:rPr>
            </w:rPrChange>
          </w:rPr>
          <w:delText>Nigeria,</w:delText>
        </w:r>
      </w:del>
      <w:r w:rsidR="00D56A64" w:rsidRPr="00D56A64">
        <w:rPr>
          <w:i/>
          <w:color w:val="3C3C3C"/>
          <w:rPrChange w:id="415" w:author="Isabel.b" w:date="2017-08-14T05:45:00Z">
            <w:rPr>
              <w:b/>
              <w:bCs/>
              <w:color w:val="3C3C3C"/>
            </w:rPr>
          </w:rPrChange>
        </w:rPr>
        <w:t xml:space="preserve"> April 25</w:t>
      </w:r>
      <w:ins w:id="416" w:author="Isabel.b" w:date="2017-08-14T05:45:00Z">
        <w:r w:rsidR="00482756">
          <w:rPr>
            <w:i/>
            <w:color w:val="3C3C3C"/>
          </w:rPr>
          <w:t>,</w:t>
        </w:r>
      </w:ins>
      <w:r w:rsidR="00D56A64" w:rsidRPr="00D56A64">
        <w:rPr>
          <w:i/>
          <w:color w:val="3C3C3C"/>
          <w:rPrChange w:id="417" w:author="Isabel.b" w:date="2017-08-14T05:45:00Z">
            <w:rPr>
              <w:b/>
              <w:bCs/>
              <w:color w:val="3C3C3C"/>
            </w:rPr>
          </w:rPrChange>
        </w:rPr>
        <w:t xml:space="preserve"> 2000</w:t>
      </w:r>
      <w:del w:id="418" w:author="Isabel.b" w:date="2017-08-14T05:50:00Z">
        <w:r w:rsidDel="00482756">
          <w:rPr>
            <w:color w:val="3C3C3C"/>
          </w:rPr>
          <w:delText xml:space="preserve">; </w:delText>
        </w:r>
      </w:del>
      <w:ins w:id="419" w:author="Isabel.b" w:date="2017-08-14T05:50:00Z">
        <w:r w:rsidR="00482756">
          <w:rPr>
            <w:color w:val="3C3C3C"/>
          </w:rPr>
          <w:t xml:space="preserve">. </w:t>
        </w:r>
      </w:ins>
      <w:del w:id="420" w:author="Isabel.b" w:date="2017-08-14T05:50:00Z">
        <w:r w:rsidDel="00FE44FE">
          <w:rPr>
            <w:color w:val="3C3C3C"/>
          </w:rPr>
          <w:delText xml:space="preserve">Abuja declaration on Roll Back Malaria in Africa. </w:delText>
        </w:r>
      </w:del>
      <w:r>
        <w:rPr>
          <w:color w:val="3C3C3C"/>
        </w:rPr>
        <w:t>Geneva</w:t>
      </w:r>
      <w:del w:id="421" w:author="Isabel.b" w:date="2017-08-14T05:50:00Z">
        <w:r w:rsidDel="00FE44FE">
          <w:rPr>
            <w:color w:val="3C3C3C"/>
          </w:rPr>
          <w:delText xml:space="preserve">: </w:delText>
        </w:r>
      </w:del>
      <w:ins w:id="422" w:author="Isabel.b" w:date="2017-08-14T06:11:00Z">
        <w:r w:rsidR="008F00BF">
          <w:rPr>
            <w:color w:val="3C3C3C"/>
          </w:rPr>
          <w:t>,</w:t>
        </w:r>
      </w:ins>
      <w:ins w:id="423" w:author="Isabel.b" w:date="2017-08-14T05:50:00Z">
        <w:r w:rsidR="00FE44FE">
          <w:rPr>
            <w:color w:val="3C3C3C"/>
          </w:rPr>
          <w:t xml:space="preserve"> </w:t>
        </w:r>
      </w:ins>
      <w:r>
        <w:rPr>
          <w:color w:val="3C3C3C"/>
        </w:rPr>
        <w:t>World Health Organization</w:t>
      </w:r>
      <w:del w:id="424" w:author="Isabel.b" w:date="2017-08-14T05:51:00Z">
        <w:r w:rsidDel="00FE44FE">
          <w:rPr>
            <w:color w:val="3C3C3C"/>
          </w:rPr>
          <w:delText xml:space="preserve">; </w:delText>
        </w:r>
      </w:del>
      <w:ins w:id="425" w:author="Isabel.b" w:date="2017-08-14T06:11:00Z">
        <w:r w:rsidR="008F00BF">
          <w:rPr>
            <w:color w:val="3C3C3C"/>
          </w:rPr>
          <w:t xml:space="preserve">, </w:t>
        </w:r>
      </w:ins>
      <w:r>
        <w:rPr>
          <w:color w:val="3C3C3C"/>
        </w:rPr>
        <w:t>2000. (WHO/CDS/RBM/2000.17). </w:t>
      </w:r>
      <w:hyperlink r:id="rId13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A837F2" w:rsidRDefault="00A837F2" w:rsidP="00A837F2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color w:val="3C3C3C"/>
        </w:rPr>
      </w:pPr>
      <w:r w:rsidRPr="00615C6C">
        <w:rPr>
          <w:color w:val="3C3C3C"/>
        </w:rPr>
        <w:t>4. Leighton C, Foster R</w:t>
      </w:r>
      <w:del w:id="426" w:author="Isabel.b" w:date="2017-08-23T06:22:00Z">
        <w:r w:rsidRPr="00615C6C" w:rsidDel="00C42B1F">
          <w:rPr>
            <w:color w:val="3C3C3C"/>
          </w:rPr>
          <w:delText>,</w:delText>
        </w:r>
      </w:del>
      <w:ins w:id="427" w:author="Isabel.b" w:date="2017-08-22T17:12:00Z">
        <w:r w:rsidR="008B17B8">
          <w:rPr>
            <w:color w:val="3C3C3C"/>
          </w:rPr>
          <w:t>/</w:t>
        </w:r>
      </w:ins>
      <w:del w:id="428" w:author="Isabel.b" w:date="2017-08-14T05:56:00Z">
        <w:r w:rsidRPr="00615C6C" w:rsidDel="00FE44FE">
          <w:rPr>
            <w:color w:val="3C3C3C"/>
          </w:rPr>
          <w:delText xml:space="preserve"> </w:delText>
        </w:r>
      </w:del>
      <w:ins w:id="429" w:author="Isabel.b" w:date="2017-08-14T05:58:00Z">
        <w:r w:rsidR="00D56A64" w:rsidRPr="00D56A64">
          <w:rPr>
            <w:color w:val="3C3C3C"/>
            <w:rPrChange w:id="430" w:author="Isabel.b" w:date="2017-08-22T16:58:00Z">
              <w:rPr>
                <w:b/>
                <w:bCs/>
              </w:rPr>
            </w:rPrChange>
          </w:rPr>
          <w:t xml:space="preserve"> Medical</w:t>
        </w:r>
        <w:r w:rsidR="00D56A64" w:rsidRPr="00D56A64">
          <w:rPr>
            <w:i/>
            <w:color w:val="3C3C3C"/>
            <w:rPrChange w:id="431" w:author="Isabel.b" w:date="2017-08-22T16:58:00Z">
              <w:rPr>
                <w:b/>
                <w:bCs/>
              </w:rPr>
            </w:rPrChange>
          </w:rPr>
          <w:t xml:space="preserve"> </w:t>
        </w:r>
        <w:r w:rsidR="00D56A64" w:rsidRPr="00D56A64">
          <w:rPr>
            <w:color w:val="3C3C3C"/>
            <w:rPrChange w:id="432" w:author="Isabel.b" w:date="2017-08-22T17:08:00Z">
              <w:rPr>
                <w:b/>
                <w:bCs/>
              </w:rPr>
            </w:rPrChange>
          </w:rPr>
          <w:t>Services Corporation International</w:t>
        </w:r>
      </w:ins>
      <w:ins w:id="433" w:author="Isabel.b" w:date="2017-08-24T04:17:00Z">
        <w:r w:rsidR="0076408C">
          <w:rPr>
            <w:color w:val="3C3C3C"/>
          </w:rPr>
          <w:t xml:space="preserve">, </w:t>
        </w:r>
      </w:ins>
      <w:ins w:id="434" w:author="Isabel.b" w:date="2017-08-24T04:18:00Z">
        <w:r w:rsidR="0076408C" w:rsidRPr="00744B2A">
          <w:rPr>
            <w:color w:val="3C3C3C"/>
          </w:rPr>
          <w:t>Vector Biology Control Project</w:t>
        </w:r>
      </w:ins>
      <w:ins w:id="435" w:author="Isabel.b" w:date="2017-08-14T05:58:00Z">
        <w:r w:rsidR="00D56A64" w:rsidRPr="00D56A64">
          <w:rPr>
            <w:color w:val="3C3C3C"/>
            <w:rPrChange w:id="436" w:author="Isabel.b" w:date="2017-08-22T17:08:00Z">
              <w:rPr>
                <w:b/>
                <w:bCs/>
              </w:rPr>
            </w:rPrChange>
          </w:rPr>
          <w:t>.</w:t>
        </w:r>
        <w:r w:rsidR="00D56A64" w:rsidRPr="00D56A64">
          <w:rPr>
            <w:i/>
            <w:color w:val="3C3C3C"/>
            <w:rPrChange w:id="437" w:author="Isabel.b" w:date="2017-08-22T16:58:00Z">
              <w:rPr>
                <w:b/>
                <w:bCs/>
              </w:rPr>
            </w:rPrChange>
          </w:rPr>
          <w:t xml:space="preserve"> </w:t>
        </w:r>
      </w:ins>
      <w:del w:id="438" w:author="Isabel.b" w:date="2017-08-14T05:56:00Z">
        <w:r w:rsidR="00D56A64" w:rsidRPr="00D56A64">
          <w:rPr>
            <w:i/>
            <w:color w:val="3C3C3C"/>
            <w:rPrChange w:id="439" w:author="Isabel.b" w:date="2017-08-22T16:58:00Z">
              <w:rPr>
                <w:b/>
                <w:bCs/>
                <w:color w:val="3C3C3C"/>
              </w:rPr>
            </w:rPrChange>
          </w:rPr>
          <w:delText>Ouma J, Wang'ombe J, Ekanem O, Bri</w:delText>
        </w:r>
        <w:r w:rsidRPr="00615C6C" w:rsidDel="00FE44FE">
          <w:rPr>
            <w:color w:val="3C3C3C"/>
          </w:rPr>
          <w:delText>eger W, Ettling M, Zaman S</w:delText>
        </w:r>
      </w:del>
      <w:r w:rsidRPr="00615C6C">
        <w:rPr>
          <w:color w:val="3C3C3C"/>
        </w:rPr>
        <w:t xml:space="preserve">. </w:t>
      </w:r>
      <w:r w:rsidR="00D56A64" w:rsidRPr="00D56A64">
        <w:rPr>
          <w:i/>
          <w:color w:val="3C3C3C"/>
          <w:rPrChange w:id="440" w:author="Isabel.b" w:date="2017-08-22T16:58:00Z">
            <w:rPr>
              <w:b/>
              <w:bCs/>
              <w:color w:val="3C3C3C"/>
            </w:rPr>
          </w:rPrChange>
        </w:rPr>
        <w:t>Economic impacts of malaria in Kenya and Nigeria</w:t>
      </w:r>
      <w:r w:rsidRPr="00615C6C">
        <w:rPr>
          <w:color w:val="3C3C3C"/>
        </w:rPr>
        <w:t>. Bethesda, MD,</w:t>
      </w:r>
      <w:ins w:id="441" w:author="Isabel.b" w:date="2017-08-22T17:33:00Z">
        <w:r w:rsidR="009E7E55">
          <w:rPr>
            <w:color w:val="3C3C3C"/>
          </w:rPr>
          <w:t xml:space="preserve"> </w:t>
        </w:r>
      </w:ins>
      <w:del w:id="442" w:author="Isabel.b" w:date="2017-08-22T17:33:00Z">
        <w:r w:rsidRPr="00615C6C" w:rsidDel="009E7E55">
          <w:rPr>
            <w:color w:val="3C3C3C"/>
          </w:rPr>
          <w:delText xml:space="preserve"> </w:delText>
        </w:r>
      </w:del>
      <w:ins w:id="443" w:author="Isabel.b" w:date="2017-08-22T17:32:00Z">
        <w:r w:rsidR="009E7E55">
          <w:rPr>
            <w:color w:val="3C3C3C"/>
          </w:rPr>
          <w:t xml:space="preserve">USAID. </w:t>
        </w:r>
      </w:ins>
      <w:r w:rsidRPr="00615C6C">
        <w:rPr>
          <w:color w:val="3C3C3C"/>
        </w:rPr>
        <w:t>Health Financing and Sust</w:t>
      </w:r>
      <w:r>
        <w:rPr>
          <w:color w:val="3C3C3C"/>
        </w:rPr>
        <w:t xml:space="preserve">ainability (HFS) </w:t>
      </w:r>
      <w:proofErr w:type="gramStart"/>
      <w:r>
        <w:rPr>
          <w:color w:val="3C3C3C"/>
        </w:rPr>
        <w:t xml:space="preserve">Project </w:t>
      </w:r>
      <w:proofErr w:type="gramEnd"/>
      <w:del w:id="444" w:author="Isabel.b" w:date="2017-08-22T17:32:00Z">
        <w:r w:rsidDel="009E7E55">
          <w:rPr>
            <w:color w:val="3C3C3C"/>
          </w:rPr>
          <w:delText>(USAID</w:delText>
        </w:r>
      </w:del>
      <w:del w:id="445" w:author="Isabel.b" w:date="2017-08-22T17:26:00Z">
        <w:r w:rsidDel="006D2BB3">
          <w:rPr>
            <w:color w:val="3C3C3C"/>
          </w:rPr>
          <w:delText>)</w:delText>
        </w:r>
      </w:del>
      <w:ins w:id="446" w:author="Isabel.b" w:date="2017-08-24T04:21:00Z">
        <w:r w:rsidR="002B116F">
          <w:rPr>
            <w:color w:val="3C3C3C"/>
          </w:rPr>
          <w:t xml:space="preserve">; </w:t>
        </w:r>
        <w:proofErr w:type="spellStart"/>
        <w:r w:rsidR="002B116F">
          <w:rPr>
            <w:color w:val="3C3C3C"/>
          </w:rPr>
          <w:t>Abt</w:t>
        </w:r>
        <w:proofErr w:type="spellEnd"/>
        <w:r w:rsidR="002B116F">
          <w:rPr>
            <w:color w:val="3C3C3C"/>
          </w:rPr>
          <w:t xml:space="preserve"> Associates Inc</w:t>
        </w:r>
      </w:ins>
      <w:ins w:id="447" w:author="Isabel.b" w:date="2017-08-24T04:22:00Z">
        <w:r w:rsidR="002B116F">
          <w:rPr>
            <w:color w:val="3C3C3C"/>
          </w:rPr>
          <w:t xml:space="preserve">. </w:t>
        </w:r>
      </w:ins>
      <w:del w:id="448" w:author="Isabel.b" w:date="2017-08-14T06:01:00Z">
        <w:r w:rsidDel="005771BA">
          <w:rPr>
            <w:color w:val="3C3C3C"/>
          </w:rPr>
          <w:delText>,</w:delText>
        </w:r>
      </w:del>
      <w:del w:id="449" w:author="Isabel.b" w:date="2017-08-22T17:26:00Z">
        <w:r w:rsidDel="006D2BB3">
          <w:rPr>
            <w:color w:val="3C3C3C"/>
          </w:rPr>
          <w:delText xml:space="preserve"> Abt Associates Inc.</w:delText>
        </w:r>
      </w:del>
      <w:r>
        <w:rPr>
          <w:color w:val="3C3C3C"/>
        </w:rPr>
        <w:t>, 1993. (Major Applied Research Paper</w:t>
      </w:r>
      <w:r w:rsidR="00D56A64" w:rsidRPr="00D56A64">
        <w:rPr>
          <w:rFonts w:ascii="inherit" w:hAnsi="inherit"/>
          <w:b/>
          <w:bCs/>
          <w:color w:val="0079BC"/>
          <w:rPrChange w:id="450" w:author="Isabel.b" w:date="2017-08-22T16:58:00Z">
            <w:rPr>
              <w:b/>
              <w:bCs/>
              <w:color w:val="3C3C3C"/>
            </w:rPr>
          </w:rPrChange>
        </w:rPr>
        <w:t xml:space="preserve"> </w:t>
      </w:r>
      <w:r w:rsidR="00D56A64" w:rsidRPr="00D56A64">
        <w:rPr>
          <w:bCs/>
          <w:rPrChange w:id="451" w:author="Isabel.b" w:date="2017-08-23T06:21:00Z">
            <w:rPr>
              <w:b/>
              <w:bCs/>
              <w:color w:val="3C3C3C"/>
            </w:rPr>
          </w:rPrChange>
        </w:rPr>
        <w:t>No. 6).</w:t>
      </w:r>
      <w:r w:rsidR="00D56A64" w:rsidRPr="00D56A64">
        <w:rPr>
          <w:rFonts w:ascii="inherit" w:hAnsi="inherit"/>
          <w:b/>
          <w:bCs/>
          <w:color w:val="0079BC"/>
          <w:rPrChange w:id="452" w:author="Isabel.b" w:date="2017-08-22T16:58:00Z">
            <w:rPr>
              <w:b/>
              <w:bCs/>
              <w:color w:val="3C3C3C"/>
            </w:rPr>
          </w:rPrChange>
        </w:rPr>
        <w:t> </w:t>
      </w:r>
      <w:r w:rsidR="00D56A64" w:rsidRPr="00D56A64">
        <w:rPr>
          <w:rFonts w:ascii="inherit" w:hAnsi="inherit"/>
          <w:b/>
          <w:bCs/>
          <w:color w:val="0079BC"/>
          <w:rPrChange w:id="453" w:author="Isabel.b" w:date="2017-08-22T16:58:00Z">
            <w:rPr/>
          </w:rPrChange>
        </w:rPr>
        <w:fldChar w:fldCharType="begin"/>
      </w:r>
      <w:r w:rsidR="00D56A64" w:rsidRPr="00D56A64">
        <w:rPr>
          <w:rFonts w:ascii="inherit" w:hAnsi="inherit"/>
          <w:b/>
          <w:bCs/>
          <w:color w:val="0079BC"/>
          <w:rPrChange w:id="454" w:author="Isabel.b" w:date="2017-08-22T16:58:00Z">
            <w:rPr>
              <w:b/>
              <w:bCs/>
            </w:rPr>
          </w:rPrChange>
        </w:rPr>
        <w:instrText>HYP</w:instrText>
      </w:r>
      <w:r w:rsidR="003C7013">
        <w:instrText>E</w:instrText>
      </w:r>
      <w:r w:rsidR="00D56A64" w:rsidRPr="00D56A64">
        <w:rPr>
          <w:color w:val="3C3C3C"/>
          <w:rPrChange w:id="455" w:author="Isabel.b" w:date="2017-08-22T16:58:00Z">
            <w:rPr>
              <w:b/>
              <w:bCs/>
            </w:rPr>
          </w:rPrChange>
        </w:rPr>
        <w:instrText>RLINK "http://pdf.usaid.gov</w:instrText>
      </w:r>
      <w:r w:rsidR="003C7013">
        <w:instrText>/pdf_docs/Pnabs294.pdf" \t "[object Object]"</w:instrText>
      </w:r>
      <w:r w:rsidR="00D56A64">
        <w:fldChar w:fldCharType="separate"/>
      </w:r>
      <w:r>
        <w:rPr>
          <w:rStyle w:val="Lienhypertexte"/>
          <w:rFonts w:ascii="inherit" w:hAnsi="inherit"/>
          <w:b/>
          <w:bCs/>
          <w:color w:val="0079BC"/>
        </w:rPr>
        <w:t>Document here</w:t>
      </w:r>
      <w:r w:rsidR="00D56A64">
        <w:fldChar w:fldCharType="end"/>
      </w:r>
      <w:r>
        <w:rPr>
          <w:color w:val="3C3C3C"/>
        </w:rPr>
        <w:t>. </w:t>
      </w:r>
    </w:p>
    <w:p w:rsidR="00A837F2" w:rsidRPr="00615C6C" w:rsidDel="00392B17" w:rsidRDefault="00A837F2" w:rsidP="00A837F2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del w:id="456" w:author="Isabel.b" w:date="2017-08-23T05:39:00Z"/>
          <w:rFonts w:ascii="inherit" w:hAnsi="inherit"/>
          <w:b/>
          <w:bCs/>
          <w:color w:val="0079BC"/>
          <w:rPrChange w:id="457" w:author="Isabel.b" w:date="2017-08-22T16:58:00Z">
            <w:rPr>
              <w:del w:id="458" w:author="Isabel.b" w:date="2017-08-23T05:39:00Z"/>
              <w:color w:val="3C3C3C"/>
            </w:rPr>
          </w:rPrChange>
        </w:rPr>
      </w:pPr>
      <w:r>
        <w:rPr>
          <w:color w:val="3C3C3C"/>
        </w:rPr>
        <w:t xml:space="preserve">5. </w:t>
      </w:r>
      <w:proofErr w:type="spellStart"/>
      <w:r>
        <w:rPr>
          <w:color w:val="3C3C3C"/>
        </w:rPr>
        <w:t>Brieger</w:t>
      </w:r>
      <w:proofErr w:type="spellEnd"/>
      <w:r>
        <w:rPr>
          <w:color w:val="3C3C3C"/>
        </w:rPr>
        <w:t xml:space="preserve"> WR</w:t>
      </w:r>
      <w:ins w:id="459" w:author="Isabel.b" w:date="2017-08-14T06:10:00Z">
        <w:r w:rsidR="00B16911">
          <w:rPr>
            <w:color w:val="3C3C3C"/>
          </w:rPr>
          <w:t xml:space="preserve"> et al</w:t>
        </w:r>
      </w:ins>
      <w:del w:id="460" w:author="Isabel.b" w:date="2017-08-14T06:10:00Z">
        <w:r w:rsidDel="00B16911">
          <w:rPr>
            <w:color w:val="3C3C3C"/>
          </w:rPr>
          <w:delText>, Joseph C. Okeib</w:delText>
        </w:r>
        <w:r w:rsidR="00D56A64" w:rsidRPr="00D56A64">
          <w:rPr>
            <w:color w:val="3C3C3C"/>
            <w:rPrChange w:id="461" w:author="Isabel.b" w:date="2017-08-22T16:58:00Z">
              <w:rPr>
                <w:b/>
                <w:bCs/>
                <w:color w:val="3C3C3C"/>
              </w:rPr>
            </w:rPrChange>
          </w:rPr>
          <w:delText>unor JC, Abiose AO, Wanji S, Elhassan E, Ndyomugyenyi R, Amazi</w:delText>
        </w:r>
        <w:r w:rsidR="00D56A64" w:rsidRPr="00D56A64">
          <w:rPr>
            <w:i/>
            <w:color w:val="3C3C3C"/>
            <w:rPrChange w:id="462" w:author="Isabel.b" w:date="2017-08-22T16:58:00Z">
              <w:rPr>
                <w:b/>
                <w:bCs/>
                <w:color w:val="3C3C3C"/>
              </w:rPr>
            </w:rPrChange>
          </w:rPr>
          <w:delText>go UV</w:delText>
        </w:r>
      </w:del>
      <w:r w:rsidR="00D56A64" w:rsidRPr="00D56A64">
        <w:rPr>
          <w:i/>
          <w:color w:val="3C3C3C"/>
          <w:rPrChange w:id="463" w:author="Isabel.b" w:date="2017-08-22T16:58:00Z">
            <w:rPr>
              <w:b/>
              <w:bCs/>
              <w:color w:val="3C3C3C"/>
            </w:rPr>
          </w:rPrChange>
        </w:rPr>
        <w:t xml:space="preserve">. Compliance with </w:t>
      </w:r>
      <w:ins w:id="464" w:author="Isabel.b" w:date="2017-08-14T06:06:00Z">
        <w:r w:rsidR="00D56A64" w:rsidRPr="00D56A64">
          <w:rPr>
            <w:i/>
            <w:color w:val="3C3C3C"/>
            <w:rPrChange w:id="465" w:author="Isabel.b" w:date="2017-08-22T16:58:00Z">
              <w:rPr>
                <w:b/>
                <w:bCs/>
                <w:color w:val="3C3C3C"/>
              </w:rPr>
            </w:rPrChange>
          </w:rPr>
          <w:t>e</w:t>
        </w:r>
      </w:ins>
      <w:del w:id="466" w:author="Isabel.b" w:date="2017-08-14T06:06:00Z">
        <w:r w:rsidR="00D56A64" w:rsidRPr="00D56A64">
          <w:rPr>
            <w:i/>
            <w:color w:val="3C3C3C"/>
            <w:rPrChange w:id="467" w:author="Isabel.b" w:date="2017-08-22T16:58:00Z">
              <w:rPr>
                <w:b/>
                <w:bCs/>
                <w:color w:val="3C3C3C"/>
              </w:rPr>
            </w:rPrChange>
          </w:rPr>
          <w:delText>E</w:delText>
        </w:r>
      </w:del>
      <w:r w:rsidR="00D56A64" w:rsidRPr="00D56A64">
        <w:rPr>
          <w:i/>
          <w:color w:val="3C3C3C"/>
          <w:rPrChange w:id="468" w:author="Isabel.b" w:date="2017-08-22T16:58:00Z">
            <w:rPr>
              <w:b/>
              <w:bCs/>
              <w:color w:val="3C3C3C"/>
            </w:rPr>
          </w:rPrChange>
        </w:rPr>
        <w:t xml:space="preserve">ight </w:t>
      </w:r>
      <w:del w:id="469" w:author="Isabel.b" w:date="2017-08-14T06:06:00Z">
        <w:r w:rsidR="00D56A64" w:rsidRPr="00D56A64">
          <w:rPr>
            <w:i/>
            <w:color w:val="3C3C3C"/>
            <w:rPrChange w:id="470" w:author="Isabel.b" w:date="2017-08-22T16:58:00Z">
              <w:rPr>
                <w:b/>
                <w:bCs/>
                <w:color w:val="3C3C3C"/>
              </w:rPr>
            </w:rPrChange>
          </w:rPr>
          <w:delText xml:space="preserve">Years </w:delText>
        </w:r>
      </w:del>
      <w:ins w:id="471" w:author="Isabel.b" w:date="2017-08-14T06:06:00Z">
        <w:r w:rsidR="00D56A64" w:rsidRPr="00D56A64">
          <w:rPr>
            <w:i/>
            <w:color w:val="3C3C3C"/>
            <w:rPrChange w:id="472" w:author="Isabel.b" w:date="2017-08-22T16:58:00Z">
              <w:rPr>
                <w:b/>
                <w:bCs/>
                <w:color w:val="3C3C3C"/>
              </w:rPr>
            </w:rPrChange>
          </w:rPr>
          <w:t xml:space="preserve">years </w:t>
        </w:r>
      </w:ins>
      <w:r w:rsidR="00D56A64" w:rsidRPr="00D56A64">
        <w:rPr>
          <w:i/>
          <w:color w:val="3C3C3C"/>
          <w:rPrChange w:id="473" w:author="Isabel.b" w:date="2017-08-22T16:58:00Z">
            <w:rPr>
              <w:b/>
              <w:bCs/>
              <w:color w:val="3C3C3C"/>
            </w:rPr>
          </w:rPrChange>
        </w:rPr>
        <w:t xml:space="preserve">of </w:t>
      </w:r>
      <w:del w:id="474" w:author="Isabel.b" w:date="2017-08-14T06:06:00Z">
        <w:r w:rsidR="00D56A64" w:rsidRPr="00D56A64">
          <w:rPr>
            <w:i/>
            <w:color w:val="3C3C3C"/>
            <w:rPrChange w:id="475" w:author="Isabel.b" w:date="2017-08-22T16:58:00Z">
              <w:rPr>
                <w:b/>
                <w:bCs/>
                <w:color w:val="3C3C3C"/>
              </w:rPr>
            </w:rPrChange>
          </w:rPr>
          <w:delText>Ann</w:delText>
        </w:r>
        <w:r w:rsidR="00D56A64" w:rsidRPr="00D56A64">
          <w:rPr>
            <w:color w:val="3C3C3C"/>
            <w:rPrChange w:id="476" w:author="Isabel.b" w:date="2017-08-22T16:58:00Z">
              <w:rPr>
                <w:b/>
                <w:bCs/>
                <w:color w:val="3C3C3C"/>
              </w:rPr>
            </w:rPrChange>
          </w:rPr>
          <w:delText xml:space="preserve">ual </w:delText>
        </w:r>
      </w:del>
      <w:ins w:id="477" w:author="Isabel.b" w:date="2017-08-14T06:06:00Z">
        <w:r w:rsidR="00D56A64" w:rsidRPr="00D56A64">
          <w:rPr>
            <w:color w:val="3C3C3C"/>
            <w:rPrChange w:id="478" w:author="Isabel.b" w:date="2017-08-22T16:58:00Z">
              <w:rPr>
                <w:b/>
                <w:bCs/>
                <w:color w:val="3C3C3C"/>
              </w:rPr>
            </w:rPrChange>
          </w:rPr>
          <w:t xml:space="preserve">annual </w:t>
        </w:r>
      </w:ins>
      <w:del w:id="479" w:author="Isabel.b" w:date="2017-08-14T06:06:00Z">
        <w:r w:rsidR="00D56A64" w:rsidRPr="00D56A64">
          <w:rPr>
            <w:color w:val="3C3C3C"/>
            <w:rPrChange w:id="480" w:author="Isabel.b" w:date="2017-08-22T16:58:00Z">
              <w:rPr>
                <w:b/>
                <w:bCs/>
                <w:color w:val="3C3C3C"/>
              </w:rPr>
            </w:rPrChange>
          </w:rPr>
          <w:delText xml:space="preserve">Ivermectin </w:delText>
        </w:r>
      </w:del>
      <w:proofErr w:type="spellStart"/>
      <w:ins w:id="481" w:author="Isabel.b" w:date="2017-08-14T06:06:00Z">
        <w:r w:rsidR="00D56A64" w:rsidRPr="00D56A64">
          <w:rPr>
            <w:color w:val="3C3C3C"/>
            <w:rPrChange w:id="482" w:author="Isabel.b" w:date="2017-08-22T16:58:00Z">
              <w:rPr>
                <w:b/>
                <w:bCs/>
                <w:color w:val="3C3C3C"/>
              </w:rPr>
            </w:rPrChange>
          </w:rPr>
          <w:t>ive</w:t>
        </w:r>
      </w:ins>
      <w:ins w:id="483" w:author="Isabel.b" w:date="2017-08-23T04:27:00Z">
        <w:r w:rsidR="00DB298D">
          <w:rPr>
            <w:color w:val="3C3C3C"/>
          </w:rPr>
          <w:t>r</w:t>
        </w:r>
      </w:ins>
      <w:ins w:id="484" w:author="Isabel.b" w:date="2017-08-14T06:06:00Z">
        <w:r w:rsidR="00D56A64" w:rsidRPr="00D56A64">
          <w:rPr>
            <w:color w:val="3C3C3C"/>
            <w:rPrChange w:id="485" w:author="Isabel.b" w:date="2017-08-22T16:58:00Z">
              <w:rPr>
                <w:b/>
                <w:bCs/>
                <w:color w:val="3C3C3C"/>
              </w:rPr>
            </w:rPrChange>
          </w:rPr>
          <w:t>mectin</w:t>
        </w:r>
        <w:proofErr w:type="spellEnd"/>
        <w:r w:rsidR="00D56A64" w:rsidRPr="00D56A64">
          <w:rPr>
            <w:color w:val="3C3C3C"/>
            <w:rPrChange w:id="486" w:author="Isabel.b" w:date="2017-08-22T16:58:00Z">
              <w:rPr>
                <w:b/>
                <w:bCs/>
                <w:color w:val="3C3C3C"/>
              </w:rPr>
            </w:rPrChange>
          </w:rPr>
          <w:t xml:space="preserve"> </w:t>
        </w:r>
      </w:ins>
      <w:del w:id="487" w:author="Isabel.b" w:date="2017-08-14T06:06:00Z">
        <w:r w:rsidR="00D56A64" w:rsidRPr="00D56A64">
          <w:rPr>
            <w:color w:val="3C3C3C"/>
            <w:rPrChange w:id="488" w:author="Isabel.b" w:date="2017-08-22T16:58:00Z">
              <w:rPr>
                <w:b/>
                <w:bCs/>
                <w:color w:val="3C3C3C"/>
              </w:rPr>
            </w:rPrChange>
          </w:rPr>
          <w:delText xml:space="preserve">Treatment </w:delText>
        </w:r>
      </w:del>
      <w:ins w:id="489" w:author="Isabel.b" w:date="2017-08-14T06:06:00Z">
        <w:r w:rsidR="00D56A64" w:rsidRPr="00D56A64">
          <w:rPr>
            <w:color w:val="3C3C3C"/>
            <w:rPrChange w:id="490" w:author="Isabel.b" w:date="2017-08-22T16:58:00Z">
              <w:rPr>
                <w:b/>
                <w:bCs/>
                <w:color w:val="3C3C3C"/>
              </w:rPr>
            </w:rPrChange>
          </w:rPr>
          <w:t xml:space="preserve">treatment </w:t>
        </w:r>
      </w:ins>
      <w:r w:rsidR="00D56A64" w:rsidRPr="00D56A64">
        <w:rPr>
          <w:color w:val="3C3C3C"/>
          <w:rPrChange w:id="491" w:author="Isabel.b" w:date="2017-08-22T16:58:00Z">
            <w:rPr>
              <w:b/>
              <w:bCs/>
              <w:color w:val="3C3C3C"/>
            </w:rPr>
          </w:rPrChange>
        </w:rPr>
        <w:t xml:space="preserve">in Cameroon and Nigeria. </w:t>
      </w:r>
      <w:r w:rsidR="00D56A64" w:rsidRPr="00D56A64">
        <w:rPr>
          <w:i/>
          <w:color w:val="3C3C3C"/>
          <w:rPrChange w:id="492" w:author="Isabel.b" w:date="2017-08-22T16:58:00Z">
            <w:rPr>
              <w:b/>
              <w:bCs/>
              <w:color w:val="3C3C3C"/>
            </w:rPr>
          </w:rPrChange>
        </w:rPr>
        <w:t xml:space="preserve">Parasites and </w:t>
      </w:r>
      <w:del w:id="493" w:author="Isabel.b" w:date="2017-08-14T06:12:00Z">
        <w:r w:rsidR="00D56A64" w:rsidRPr="00D56A64">
          <w:rPr>
            <w:i/>
            <w:color w:val="3C3C3C"/>
            <w:rPrChange w:id="494" w:author="Isabel.b" w:date="2017-08-22T16:58:00Z">
              <w:rPr>
                <w:b/>
                <w:bCs/>
                <w:color w:val="3C3C3C"/>
              </w:rPr>
            </w:rPrChange>
          </w:rPr>
          <w:delText>Vectors</w:delText>
        </w:r>
        <w:r w:rsidRPr="00615C6C" w:rsidDel="00BB06B6">
          <w:rPr>
            <w:color w:val="3C3C3C"/>
          </w:rPr>
          <w:delText xml:space="preserve"> </w:delText>
        </w:r>
      </w:del>
      <w:ins w:id="495" w:author="Isabel.b" w:date="2017-08-14T06:12:00Z">
        <w:r w:rsidR="00BB06B6" w:rsidRPr="00615C6C">
          <w:rPr>
            <w:i/>
            <w:color w:val="3C3C3C"/>
          </w:rPr>
          <w:t>v</w:t>
        </w:r>
        <w:r w:rsidR="00D56A64" w:rsidRPr="00D56A64">
          <w:rPr>
            <w:i/>
            <w:color w:val="3C3C3C"/>
            <w:rPrChange w:id="496" w:author="Isabel.b" w:date="2017-08-22T16:58:00Z">
              <w:rPr>
                <w:b/>
                <w:bCs/>
                <w:color w:val="3C3C3C"/>
              </w:rPr>
            </w:rPrChange>
          </w:rPr>
          <w:t>ectors</w:t>
        </w:r>
        <w:r w:rsidR="00BB06B6" w:rsidRPr="00615C6C">
          <w:rPr>
            <w:i/>
            <w:color w:val="3C3C3C"/>
          </w:rPr>
          <w:t>,</w:t>
        </w:r>
        <w:r w:rsidR="00BB06B6" w:rsidRPr="00615C6C">
          <w:rPr>
            <w:color w:val="3C3C3C"/>
          </w:rPr>
          <w:t xml:space="preserve"> </w:t>
        </w:r>
      </w:ins>
      <w:r w:rsidRPr="00615C6C">
        <w:rPr>
          <w:color w:val="3C3C3C"/>
        </w:rPr>
        <w:t>2011, 4:152. </w:t>
      </w:r>
      <w:r w:rsidR="00D56A64" w:rsidRPr="00D56A64">
        <w:rPr>
          <w:color w:val="3C3C3C"/>
          <w:rPrChange w:id="497" w:author="Isabel.b" w:date="2017-08-22T16:58:00Z">
            <w:rPr>
              <w:b/>
              <w:bCs/>
            </w:rPr>
          </w:rPrChange>
        </w:rPr>
        <w:fldChar w:fldCharType="begin"/>
      </w:r>
      <w:r w:rsidR="00D56A64" w:rsidRPr="00D56A64">
        <w:rPr>
          <w:color w:val="3C3C3C"/>
          <w:rPrChange w:id="498" w:author="Isabel.b" w:date="2017-08-22T16:58:00Z">
            <w:rPr>
              <w:b/>
              <w:bCs/>
            </w:rPr>
          </w:rPrChange>
        </w:rPr>
        <w:instrText>HYPERLINK "https://www.</w:instrText>
      </w:r>
      <w:r w:rsidR="003C7013">
        <w:instrText>ncbi.nlm.nih.gov/pmc/articles/PMC3162569/" \t "[object Object]"</w:instrText>
      </w:r>
      <w:r w:rsidR="00D56A64" w:rsidRPr="00D56A64">
        <w:fldChar w:fldCharType="separate"/>
      </w:r>
      <w:r>
        <w:rPr>
          <w:rStyle w:val="Lienhypertexte"/>
          <w:rFonts w:ascii="inherit" w:hAnsi="inherit"/>
          <w:b/>
          <w:bCs/>
          <w:color w:val="0079BC"/>
        </w:rPr>
        <w:t>Document here</w:t>
      </w:r>
      <w:r w:rsidR="00D56A64" w:rsidRPr="00D56A64">
        <w:rPr>
          <w:rFonts w:ascii="inherit" w:hAnsi="inherit"/>
          <w:b/>
          <w:bCs/>
          <w:color w:val="0079BC"/>
          <w:rPrChange w:id="499" w:author="Isabel.b" w:date="2017-08-22T16:58:00Z">
            <w:rPr>
              <w:b/>
              <w:bCs/>
            </w:rPr>
          </w:rPrChange>
        </w:rPr>
        <w:fldChar w:fldCharType="end"/>
      </w:r>
      <w:r w:rsidR="00D56A64" w:rsidRPr="00D56A64">
        <w:rPr>
          <w:rFonts w:ascii="inherit" w:hAnsi="inherit"/>
          <w:b/>
          <w:bCs/>
          <w:color w:val="0079BC"/>
          <w:rPrChange w:id="500" w:author="Isabel.b" w:date="2017-08-22T16:58:00Z">
            <w:rPr>
              <w:b/>
              <w:bCs/>
              <w:color w:val="3C3C3C"/>
            </w:rPr>
          </w:rPrChange>
        </w:rPr>
        <w:t>. </w:t>
      </w:r>
    </w:p>
    <w:p w:rsidR="00A837F2" w:rsidRPr="00392B17" w:rsidRDefault="00D56A64" w:rsidP="00392B17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color w:val="3C3C3C"/>
        </w:rPr>
      </w:pPr>
      <w:r w:rsidRPr="00D56A64">
        <w:rPr>
          <w:rFonts w:ascii="inherit" w:hAnsi="inherit"/>
          <w:bCs/>
          <w:rPrChange w:id="501" w:author="Isabel.b" w:date="2017-08-23T05:39:00Z">
            <w:rPr>
              <w:b/>
              <w:bCs/>
              <w:color w:val="3C3C3C"/>
            </w:rPr>
          </w:rPrChange>
        </w:rPr>
        <w:t>6</w:t>
      </w:r>
      <w:r w:rsidRPr="00D56A64">
        <w:rPr>
          <w:rFonts w:ascii="inherit" w:hAnsi="inherit"/>
          <w:b/>
          <w:bCs/>
          <w:color w:val="0079BC"/>
          <w:rPrChange w:id="502" w:author="Isabel.b" w:date="2017-08-23T05:39:00Z">
            <w:rPr>
              <w:b/>
              <w:bCs/>
              <w:color w:val="3C3C3C"/>
            </w:rPr>
          </w:rPrChange>
        </w:rPr>
        <w:t xml:space="preserve">. </w:t>
      </w:r>
      <w:ins w:id="503" w:author="Isabel.b" w:date="2017-08-23T05:38:00Z">
        <w:r w:rsidR="00392B17" w:rsidRPr="006A11F5">
          <w:t>Orji B</w:t>
        </w:r>
        <w:r w:rsidR="00392B17">
          <w:t>C</w:t>
        </w:r>
        <w:r w:rsidR="00392B17" w:rsidRPr="006A11F5">
          <w:t xml:space="preserve"> et al. Can community health workers provide quality integrated community management of febrile illnesses? </w:t>
        </w:r>
        <w:r w:rsidR="00392B17" w:rsidRPr="00392B17">
          <w:rPr>
            <w:rFonts w:cs="Helvetica"/>
            <w:shd w:val="clear" w:color="auto" w:fill="FFFFFF"/>
          </w:rPr>
          <w:t xml:space="preserve">A case study of community health workers in two selected local government areas of </w:t>
        </w:r>
        <w:proofErr w:type="spellStart"/>
        <w:r w:rsidR="00392B17" w:rsidRPr="00392B17">
          <w:rPr>
            <w:rFonts w:cs="Helvetica"/>
            <w:shd w:val="clear" w:color="auto" w:fill="FFFFFF"/>
          </w:rPr>
          <w:t>Akwa</w:t>
        </w:r>
        <w:proofErr w:type="spellEnd"/>
        <w:r w:rsidR="00392B17" w:rsidRPr="00392B17">
          <w:rPr>
            <w:rFonts w:cs="Helvetica"/>
            <w:shd w:val="clear" w:color="auto" w:fill="FFFFFF"/>
          </w:rPr>
          <w:t xml:space="preserve"> </w:t>
        </w:r>
        <w:proofErr w:type="spellStart"/>
        <w:r w:rsidR="00392B17" w:rsidRPr="00392B17">
          <w:rPr>
            <w:rFonts w:cs="Helvetica"/>
            <w:shd w:val="clear" w:color="auto" w:fill="FFFFFF"/>
          </w:rPr>
          <w:t>Ibom</w:t>
        </w:r>
        <w:proofErr w:type="spellEnd"/>
        <w:r w:rsidR="00392B17" w:rsidRPr="00392B17">
          <w:rPr>
            <w:rFonts w:cs="Helvetica"/>
            <w:shd w:val="clear" w:color="auto" w:fill="FFFFFF"/>
          </w:rPr>
          <w:t xml:space="preserve"> State, Nigeria</w:t>
        </w:r>
        <w:r w:rsidR="00392B17" w:rsidRPr="006A11F5">
          <w:t xml:space="preserve">. </w:t>
        </w:r>
        <w:r w:rsidR="00392B17">
          <w:t xml:space="preserve"> [</w:t>
        </w:r>
        <w:r w:rsidR="00392B17" w:rsidRPr="00392B17">
          <w:rPr>
            <w:rFonts w:cs="Helvetica"/>
            <w:shd w:val="clear" w:color="auto" w:fill="FFFFFF"/>
          </w:rPr>
          <w:t xml:space="preserve">Poster Presentation] </w:t>
        </w:r>
        <w:r w:rsidRPr="006A11F5">
          <w:fldChar w:fldCharType="begin"/>
        </w:r>
        <w:r w:rsidR="00392B17" w:rsidRPr="006A11F5">
          <w:instrText xml:space="preserve"> HYPERLINK "http://www.astmh.org/Home.htm" \o "ASTMH" \t "_blank" </w:instrText>
        </w:r>
        <w:r w:rsidRPr="006A11F5">
          <w:fldChar w:fldCharType="separate"/>
        </w:r>
        <w:r w:rsidR="00392B17" w:rsidRPr="00392B17">
          <w:rPr>
            <w:rStyle w:val="Lienhypertexte"/>
            <w:rFonts w:cs="Helvetica"/>
            <w:color w:val="auto"/>
            <w:u w:val="none"/>
            <w:shd w:val="clear" w:color="auto" w:fill="FFFFFF"/>
          </w:rPr>
          <w:t>61st Annual Meeting of the American Society of Tropical Medicine and Hygiene</w:t>
        </w:r>
        <w:r w:rsidRPr="006A11F5">
          <w:fldChar w:fldCharType="end"/>
        </w:r>
        <w:r w:rsidR="00392B17" w:rsidRPr="006A11F5">
          <w:t>, Atlanta, GA, November 12-15, 2012</w:t>
        </w:r>
        <w:r w:rsidR="00392B17">
          <w:t xml:space="preserve">. In: </w:t>
        </w:r>
        <w:r w:rsidR="00392B17" w:rsidRPr="00392B17">
          <w:rPr>
            <w:i/>
          </w:rPr>
          <w:t xml:space="preserve">Tropical health matters. Malaria, NTDs, </w:t>
        </w:r>
        <w:proofErr w:type="spellStart"/>
        <w:r w:rsidR="00392B17" w:rsidRPr="00392B17">
          <w:rPr>
            <w:i/>
          </w:rPr>
          <w:t>ebola</w:t>
        </w:r>
        <w:proofErr w:type="spellEnd"/>
        <w:r w:rsidR="00392B17" w:rsidRPr="00392B17">
          <w:rPr>
            <w:i/>
          </w:rPr>
          <w:t xml:space="preserve"> and health systems. </w:t>
        </w:r>
      </w:ins>
      <w:del w:id="504" w:author="Isabel.b" w:date="2017-08-23T05:38:00Z">
        <w:r w:rsidR="00DE7661" w:rsidRPr="00392B17" w:rsidDel="00392B17">
          <w:rPr>
            <w:b/>
            <w:bCs/>
            <w:color w:val="3C3C3C"/>
          </w:rPr>
          <w:delText>Orji B</w:delText>
        </w:r>
        <w:r w:rsidR="00A837F2" w:rsidRPr="00392B17" w:rsidDel="00392B17">
          <w:rPr>
            <w:color w:val="3C3C3C"/>
          </w:rPr>
          <w:delText>,</w:delText>
        </w:r>
        <w:r w:rsidR="00DE7661" w:rsidRPr="00392B17" w:rsidDel="00392B17">
          <w:rPr>
            <w:b/>
            <w:bCs/>
            <w:color w:val="3C3C3C"/>
          </w:rPr>
          <w:delText xml:space="preserve"> et</w:delText>
        </w:r>
        <w:r w:rsidR="00A837F2" w:rsidRPr="00392B17" w:rsidDel="00392B17">
          <w:rPr>
            <w:color w:val="3C3C3C"/>
          </w:rPr>
          <w:delText xml:space="preserve"> al. Can Community Health Workers Provide Quality Integrated Community Management of Febrile Illnesses </w:delText>
        </w:r>
        <w:r w:rsidRPr="00D56A64">
          <w:rPr>
            <w:color w:val="3C3C3C"/>
            <w:rPrChange w:id="505" w:author="Isabel.b" w:date="2017-08-23T05:39:00Z">
              <w:rPr>
                <w:b/>
                <w:bCs/>
                <w:color w:val="3C3C3C"/>
              </w:rPr>
            </w:rPrChange>
          </w:rPr>
          <w:delText>... Akwa Ibom State, Nigeria. American Society of Tropical Medicine and Hygiene 61st Annual Conference, November 12-15, 2012, Atlanta</w:delText>
        </w:r>
      </w:del>
      <w:del w:id="506" w:author="Isabel.b" w:date="2017-08-23T06:23:00Z">
        <w:r w:rsidRPr="00D56A64">
          <w:rPr>
            <w:color w:val="3C3C3C"/>
            <w:rPrChange w:id="507" w:author="Isabel.b" w:date="2017-08-23T05:39:00Z">
              <w:rPr>
                <w:b/>
                <w:bCs/>
                <w:color w:val="3C3C3C"/>
              </w:rPr>
            </w:rPrChange>
          </w:rPr>
          <w:delText>.</w:delText>
        </w:r>
      </w:del>
      <w:r w:rsidRPr="00D56A64">
        <w:rPr>
          <w:color w:val="3C3C3C"/>
          <w:rPrChange w:id="508" w:author="Isabel.b" w:date="2017-08-23T05:39:00Z">
            <w:rPr>
              <w:b/>
              <w:bCs/>
              <w:color w:val="3C3C3C"/>
            </w:rPr>
          </w:rPrChange>
        </w:rPr>
        <w:t> </w:t>
      </w:r>
      <w:hyperlink r:id="rId14" w:tgtFrame="[object Object]" w:history="1">
        <w:r w:rsidR="00A837F2" w:rsidRPr="00392B17"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 w:rsidR="00A837F2" w:rsidRPr="00392B17">
        <w:rPr>
          <w:color w:val="3C3C3C"/>
        </w:rPr>
        <w:t>.  </w:t>
      </w:r>
    </w:p>
    <w:p w:rsidR="00954494" w:rsidRDefault="00D56A64" w:rsidP="00954494">
      <w:pPr>
        <w:spacing w:before="100" w:beforeAutospacing="1" w:after="170" w:line="336" w:lineRule="atLeast"/>
        <w:rPr>
          <w:color w:val="3C3C3C"/>
        </w:rPr>
      </w:pPr>
      <w:hyperlink r:id="rId15" w:history="1">
        <w:r w:rsidR="00954494" w:rsidRPr="009E575E">
          <w:rPr>
            <w:rStyle w:val="Lienhypertexte"/>
          </w:rPr>
          <w:t>https://www.tdrmooc.org/courses/course-v1:TDR+IR+2016/courseware/b97676e54fa34c038d1429ab8c0aee66/da9bdbea6c2f4912af860205bcb4366f/?child=first</w:t>
        </w:r>
      </w:hyperlink>
    </w:p>
    <w:p w:rsidR="00954494" w:rsidRPr="00954494" w:rsidRDefault="00954494" w:rsidP="00954494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954494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2: Needs Assessment for Implementation Research &gt; Formulating research questions for IR &gt; Formulating research questions for IR</w:t>
      </w:r>
    </w:p>
    <w:p w:rsidR="00954494" w:rsidRPr="00954494" w:rsidRDefault="00954494" w:rsidP="00954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54494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t> </w:t>
      </w:r>
      <w:r w:rsidRPr="00954494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954494" w:rsidRPr="00954494" w:rsidRDefault="00954494" w:rsidP="00954494">
      <w:pPr>
        <w:numPr>
          <w:ilvl w:val="0"/>
          <w:numId w:val="10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95449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954494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Formulating research questions for IR</w:t>
      </w:r>
      <w:r w:rsidRPr="0095449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954494" w:rsidRPr="00954494" w:rsidRDefault="00954494" w:rsidP="00954494">
      <w:pPr>
        <w:numPr>
          <w:ilvl w:val="0"/>
          <w:numId w:val="10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95449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954494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</w:t>
      </w:r>
      <w:r w:rsidRPr="0095449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954494" w:rsidRPr="00954494" w:rsidRDefault="00954494" w:rsidP="009544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54494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95449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954494" w:rsidRPr="00954494" w:rsidRDefault="00954494" w:rsidP="00954494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954494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Formulating research questions for IR</w:t>
      </w:r>
    </w:p>
    <w:p w:rsidR="00954494" w:rsidRPr="00954494" w:rsidRDefault="00954494" w:rsidP="009544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5449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95449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95449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954494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954494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954494" w:rsidRPr="00954494" w:rsidRDefault="00954494" w:rsidP="00954494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954494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Objectives</w:t>
      </w:r>
    </w:p>
    <w:p w:rsidR="00954494" w:rsidRPr="00954494" w:rsidRDefault="00F22EB4" w:rsidP="00954494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ins w:id="509" w:author="Isabel.b" w:date="2017-08-14T09:58:00Z">
        <w:r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t>T</w:t>
        </w:r>
      </w:ins>
      <w:r w:rsidR="00954494" w:rsidRPr="00954494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o prioritize and formulate research questions focused around appropriate interventions:</w:t>
      </w:r>
    </w:p>
    <w:p w:rsidR="00954494" w:rsidRPr="00954494" w:rsidRDefault="00954494" w:rsidP="00954494">
      <w:pPr>
        <w:numPr>
          <w:ilvl w:val="0"/>
          <w:numId w:val="1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95449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 xml:space="preserve">Key </w:t>
      </w:r>
      <w:del w:id="510" w:author="Isabel.b" w:date="2017-08-15T09:13:00Z">
        <w:r w:rsidRPr="00954494" w:rsidDel="00F81F6C">
          <w:rPr>
            <w:rFonts w:ascii="Times New Roman" w:eastAsia="Times New Roman" w:hAnsi="Times New Roman" w:cs="Times New Roman"/>
            <w:color w:val="3C3C3C"/>
            <w:sz w:val="24"/>
            <w:szCs w:val="24"/>
            <w:lang w:eastAsia="ko-KR"/>
          </w:rPr>
          <w:delText>program</w:delText>
        </w:r>
      </w:del>
      <w:proofErr w:type="spellStart"/>
      <w:ins w:id="511" w:author="Isabel.b" w:date="2017-08-15T09:13:00Z">
        <w:r w:rsidR="00F81F6C">
          <w:rPr>
            <w:rFonts w:ascii="Times New Roman" w:eastAsia="Times New Roman" w:hAnsi="Times New Roman" w:cs="Times New Roman"/>
            <w:color w:val="3C3C3C"/>
            <w:sz w:val="24"/>
            <w:szCs w:val="24"/>
            <w:lang w:eastAsia="ko-KR"/>
          </w:rPr>
          <w:t>programme</w:t>
        </w:r>
      </w:ins>
      <w:proofErr w:type="spellEnd"/>
      <w:r w:rsidRPr="0095449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 xml:space="preserve"> implementation challenges or gaps</w:t>
      </w:r>
    </w:p>
    <w:p w:rsidR="00954494" w:rsidRPr="00954494" w:rsidRDefault="00954494" w:rsidP="00954494">
      <w:pPr>
        <w:numPr>
          <w:ilvl w:val="0"/>
          <w:numId w:val="1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95449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Possible interventions that could be tested</w:t>
      </w:r>
    </w:p>
    <w:p w:rsidR="00954494" w:rsidRPr="00954494" w:rsidRDefault="00954494" w:rsidP="00954494">
      <w:pPr>
        <w:numPr>
          <w:ilvl w:val="0"/>
          <w:numId w:val="11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95449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IR questions arising from progress reports, HMIS, surveys</w:t>
      </w:r>
    </w:p>
    <w:p w:rsidR="00954494" w:rsidRDefault="00954494" w:rsidP="00954494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954494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Formulating research questions for IR</w:t>
      </w:r>
    </w:p>
    <w:p w:rsidR="00C231BC" w:rsidRDefault="00C231BC" w:rsidP="00954494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00:00:04,964 --&gt; 00:00:07,414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Hello and welcome to our third chapter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00:00:07,614 --&gt; 00:00:08,573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module 2.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00:00:08,773 --&gt; 00:00:10,290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In our previous chapter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00:00:10,490 --&gt; 00:00:13,178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proofErr w:type="gramEnd"/>
      <w:r w:rsidRPr="00E67103">
        <w:rPr>
          <w:rFonts w:ascii="Courier New" w:hAnsi="Courier New" w:cs="Courier New"/>
        </w:rPr>
        <w:t xml:space="preserve"> looked at different ways of gathering information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00:00:13,378 --&gt; 00:00:15,221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about</w:t>
      </w:r>
      <w:proofErr w:type="gramEnd"/>
      <w:r w:rsidRPr="00E67103">
        <w:rPr>
          <w:rFonts w:ascii="Courier New" w:hAnsi="Courier New" w:cs="Courier New"/>
        </w:rPr>
        <w:t xml:space="preserve"> our </w:t>
      </w:r>
      <w:del w:id="512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1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E67103">
        <w:rPr>
          <w:rFonts w:ascii="Courier New" w:hAnsi="Courier New" w:cs="Courier New"/>
        </w:rPr>
        <w:t>s</w:t>
      </w:r>
      <w:proofErr w:type="spellEnd"/>
      <w:r w:rsidRPr="00E67103">
        <w:rPr>
          <w:rFonts w:ascii="Courier New" w:hAnsi="Courier New" w:cs="Courier New"/>
        </w:rPr>
        <w:t>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00:00:15,421 --&gt; 00:00:18,298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About the context in which they are operating in.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00:00:18,498 --&gt; 00:00:20,895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About how people are accessing and using them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00:00:21,049 --&gt; 00:00:22,992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so</w:t>
      </w:r>
      <w:proofErr w:type="gramEnd"/>
      <w:r w:rsidRPr="00E67103">
        <w:rPr>
          <w:rFonts w:ascii="Courier New" w:hAnsi="Courier New" w:cs="Courier New"/>
        </w:rPr>
        <w:t xml:space="preserve"> that we could take this information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00:00:23,192 --&gt; 00:00:25,838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carry out the next step, which we'll discuss here,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00:00:26,038 --&gt; 00:00:29,598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terms of how do you formulate a question.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00:00:29,798 --&gt; 00:00:31,795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Basically the questions are: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00:00:31,995 --&gt; 00:00:33,602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"What needs to be changed?"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00:00:33,802 --&gt; 00:00:36,746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"What kind of intervention can achieve that?"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00:00:36,946 --&gt; 00:00:39,159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we'll look at some of the potential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00:00:39,359 --&gt; 00:00:41,381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implementation</w:t>
      </w:r>
      <w:proofErr w:type="gramEnd"/>
      <w:r w:rsidRPr="00E67103">
        <w:rPr>
          <w:rFonts w:ascii="Courier New" w:hAnsi="Courier New" w:cs="Courier New"/>
        </w:rPr>
        <w:t xml:space="preserve"> research questions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00:00:41,581 --&gt; 00:00:43,633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a group might address.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00:00:43,833 --&gt; 00:00:46,814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 see here that there are 2 kinds of questions</w:t>
      </w:r>
      <w:r w:rsidRPr="00E67103">
        <w:rPr>
          <w:rFonts w:ascii="Cambria Math" w:hAnsi="Cambria Math" w:cs="Cambria Math"/>
        </w:rPr>
        <w:t>​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00:00:47,014 --&gt; 00:00:48,951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you can address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00:00:49,151 --&gt; 00:00:51,176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implementation research.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00:00:51,376 --&gt; 00:00:54,144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And again we're trying to get this information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00:00:54,344 --&gt; 00:00:56,331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both</w:t>
      </w:r>
      <w:proofErr w:type="gramEnd"/>
      <w:r w:rsidRPr="00E67103">
        <w:rPr>
          <w:rFonts w:ascii="Courier New" w:hAnsi="Courier New" w:cs="Courier New"/>
        </w:rPr>
        <w:t xml:space="preserve"> in the clinic, in the community,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00:00:56,531 --&gt; 00:00:58,922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schools, in work sites.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00:00:59,122 --&gt; 00:01:00,455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You can see here,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00:01:00,655 --&gt; 00:01:02,557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proofErr w:type="gramEnd"/>
      <w:r w:rsidRPr="00E67103">
        <w:rPr>
          <w:rFonts w:ascii="Courier New" w:hAnsi="Courier New" w:cs="Courier New"/>
        </w:rPr>
        <w:t xml:space="preserve"> have a supervisory staff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00:01:02,670 --&gt; 00:01:04,879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going</w:t>
      </w:r>
      <w:proofErr w:type="gramEnd"/>
      <w:r w:rsidRPr="00E67103">
        <w:rPr>
          <w:rFonts w:ascii="Courier New" w:hAnsi="Courier New" w:cs="Courier New"/>
        </w:rPr>
        <w:t xml:space="preserve"> out to visit the village health worker</w:t>
      </w:r>
      <w:ins w:id="514" w:author="Isabel.b" w:date="2017-08-15T07:54:00Z">
        <w:r w:rsidR="00A162DC">
          <w:rPr>
            <w:rFonts w:ascii="Courier New" w:hAnsi="Courier New" w:cs="Courier New"/>
          </w:rPr>
          <w:t>,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00:01:04,979 --&gt; 00:01:06,518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looking</w:t>
      </w:r>
      <w:proofErr w:type="gramEnd"/>
      <w:r w:rsidRPr="00E67103">
        <w:rPr>
          <w:rFonts w:ascii="Courier New" w:hAnsi="Courier New" w:cs="Courier New"/>
        </w:rPr>
        <w:t xml:space="preserve"> at the register she has</w:t>
      </w:r>
      <w:ins w:id="515" w:author="Isabel.b" w:date="2017-08-15T07:54:00Z">
        <w:r w:rsidR="00A162DC">
          <w:rPr>
            <w:rFonts w:ascii="Courier New" w:hAnsi="Courier New" w:cs="Courier New"/>
          </w:rPr>
          <w:t>,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00:01:06,593 --&gt; 00:01:08,806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so</w:t>
      </w:r>
      <w:proofErr w:type="gramEnd"/>
      <w:r w:rsidRPr="00E67103">
        <w:rPr>
          <w:rFonts w:ascii="Courier New" w:hAnsi="Courier New" w:cs="Courier New"/>
        </w:rPr>
        <w:t xml:space="preserve"> they've gathered information directly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00:01:09,006 --&gt; 00:01:11,401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from</w:t>
      </w:r>
      <w:proofErr w:type="gramEnd"/>
      <w:r w:rsidRPr="00E67103">
        <w:rPr>
          <w:rFonts w:ascii="Courier New" w:hAnsi="Courier New" w:cs="Courier New"/>
        </w:rPr>
        <w:t xml:space="preserve"> the person who is providing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00:01:11,601 --&gt; 00:01:13,483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community</w:t>
      </w:r>
      <w:proofErr w:type="gramEnd"/>
      <w:r w:rsidRPr="00E67103">
        <w:rPr>
          <w:rFonts w:ascii="Courier New" w:hAnsi="Courier New" w:cs="Courier New"/>
        </w:rPr>
        <w:t xml:space="preserve"> case management.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00:01:13,683 --&gt; 00:01:16,449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we want to take the information we've collected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00:01:16,649 --&gt; 00:01:20,720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by</w:t>
      </w:r>
      <w:proofErr w:type="gramEnd"/>
      <w:r w:rsidRPr="00E67103">
        <w:rPr>
          <w:rFonts w:ascii="Courier New" w:hAnsi="Courier New" w:cs="Courier New"/>
        </w:rPr>
        <w:t xml:space="preserve"> looking at 2 issues.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00:01:20,920 --&gt; 00:01:22,159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One,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00:01:22,359 --&gt; 00:01:24,775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What are the key </w:t>
      </w:r>
      <w:del w:id="516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17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E67103">
        <w:rPr>
          <w:rFonts w:ascii="Courier New" w:hAnsi="Courier New" w:cs="Courier New"/>
        </w:rPr>
        <w:t xml:space="preserve"> </w:t>
      </w:r>
      <w:proofErr w:type="gramStart"/>
      <w:r w:rsidRPr="00E67103">
        <w:rPr>
          <w:rFonts w:ascii="Courier New" w:hAnsi="Courier New" w:cs="Courier New"/>
        </w:rPr>
        <w:t>challenges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33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00:01:24,975 --&gt; 00:01:25,983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we found?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00:01:26,183 --&gt; 00:01:28,909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What are the gaps? What needs to be addressed?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00:01:29,109 --&gt; 00:01:32,859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What are we doing not as well as we could?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00:01:33,059 --&gt; 00:01:36,083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What new ideas do we have for intervention?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00:01:36,283 --&gt; 00:01:37,877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then the second,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00:01:38,077 --&gt; 00:01:40,178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what</w:t>
      </w:r>
      <w:proofErr w:type="gramEnd"/>
      <w:r w:rsidRPr="00E67103">
        <w:rPr>
          <w:rFonts w:ascii="Courier New" w:hAnsi="Courier New" w:cs="Courier New"/>
        </w:rPr>
        <w:t xml:space="preserve"> are the possible interventions?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00:01:40,671 --&gt; 00:01:41,994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If, for example,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00:01:42,194 --&gt; 00:01:44,016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community health workers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00:01:44,128 --&gt; 00:01:46,258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are</w:t>
      </w:r>
      <w:proofErr w:type="gramEnd"/>
      <w:r w:rsidRPr="00E67103">
        <w:rPr>
          <w:rFonts w:ascii="Courier New" w:hAnsi="Courier New" w:cs="Courier New"/>
        </w:rPr>
        <w:t xml:space="preserve"> having difficulty keeping records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00:01:46,458 --&gt; 00:01:48,480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can</w:t>
      </w:r>
      <w:proofErr w:type="gramEnd"/>
      <w:r w:rsidRPr="00E67103">
        <w:rPr>
          <w:rFonts w:ascii="Courier New" w:hAnsi="Courier New" w:cs="Courier New"/>
        </w:rPr>
        <w:t xml:space="preserve"> we do an intervention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00:01:48,680 --&gt; 00:01:52,624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looks at a different kind of record-keeping format?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00:01:52,824 --&gt; 00:01:55,653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 tried something like this some years ago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00:01:55,853 --&gt; 00:01:58,932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keeping record of the number of people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00:01:59,006 --&gt; 00:02:01,009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lastRenderedPageBreak/>
        <w:t>who</w:t>
      </w:r>
      <w:proofErr w:type="gramEnd"/>
      <w:r w:rsidRPr="00E67103">
        <w:rPr>
          <w:rFonts w:ascii="Courier New" w:hAnsi="Courier New" w:cs="Courier New"/>
        </w:rPr>
        <w:t xml:space="preserve"> received the </w:t>
      </w:r>
      <w:del w:id="518" w:author="Isabel.b" w:date="2017-08-18T04:08:00Z">
        <w:r w:rsidRPr="00E67103" w:rsidDel="007D1108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519" w:author="Isabel.b" w:date="2017-08-18T04:08:00Z">
        <w:r w:rsidR="007D1108">
          <w:rPr>
            <w:rFonts w:ascii="Courier New" w:hAnsi="Courier New" w:cs="Courier New"/>
          </w:rPr>
          <w:t>i</w:t>
        </w:r>
        <w:r w:rsidR="007D1108" w:rsidRPr="00E67103">
          <w:rPr>
            <w:rFonts w:ascii="Courier New" w:hAnsi="Courier New" w:cs="Courier New"/>
          </w:rPr>
          <w:t>vermectin</w:t>
        </w:r>
        <w:proofErr w:type="spellEnd"/>
        <w:r w:rsidR="007D1108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>treatments.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00:02:01,097 --&gt; 00:02:02,576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we tried 3 different things.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00:02:02,676 --&gt; 00:02:04,136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 tried a tally sheet,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49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00:02:04,336 --&gt; 00:02:06,545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because</w:t>
      </w:r>
      <w:proofErr w:type="gramEnd"/>
      <w:r w:rsidRPr="00E67103">
        <w:rPr>
          <w:rFonts w:ascii="Courier New" w:hAnsi="Courier New" w:cs="Courier New"/>
        </w:rPr>
        <w:t xml:space="preserve"> some of our village health workers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00:02:06,745 --&gt; 00:02:07,938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ins w:id="520" w:author="Isabel.b" w:date="2017-08-15T07:55:00Z">
        <w:r w:rsidR="00A162DC">
          <w:rPr>
            <w:rFonts w:ascii="Courier New" w:hAnsi="Courier New" w:cs="Courier New"/>
          </w:rPr>
          <w:t>re</w:t>
        </w:r>
      </w:ins>
      <w:proofErr w:type="gramEnd"/>
      <w:r w:rsidRPr="00E67103">
        <w:rPr>
          <w:rFonts w:ascii="Courier New" w:hAnsi="Courier New" w:cs="Courier New"/>
        </w:rPr>
        <w:t xml:space="preserve"> not well-educated.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00:02:08,138 --&gt; 00:02:09,119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Tally sheet.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00:02:09,319 --&gt; 00:02:10,898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We </w:t>
      </w:r>
      <w:del w:id="521" w:author="Isabel.b" w:date="2017-08-15T07:55:00Z">
        <w:r w:rsidRPr="00E67103" w:rsidDel="00A162DC">
          <w:rPr>
            <w:rFonts w:ascii="Courier New" w:hAnsi="Courier New" w:cs="Courier New"/>
          </w:rPr>
          <w:delText>decide...tried...</w:delText>
        </w:r>
      </w:del>
      <w:ins w:id="522" w:author="Isabel.b" w:date="2017-08-15T07:55:00Z">
        <w:r w:rsidR="00A162DC">
          <w:rPr>
            <w:rFonts w:ascii="Courier New" w:hAnsi="Courier New" w:cs="Courier New"/>
          </w:rPr>
          <w:t xml:space="preserve">tried a 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00:02:11,098 --&gt; 00:02:14,380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del w:id="523" w:author="Isabel.b" w:date="2017-08-15T07:56:00Z">
        <w:r w:rsidRPr="00E67103" w:rsidDel="00A162DC">
          <w:rPr>
            <w:rFonts w:ascii="Courier New" w:hAnsi="Courier New" w:cs="Courier New"/>
          </w:rPr>
          <w:delText xml:space="preserve">Process </w:delText>
        </w:r>
      </w:del>
      <w:proofErr w:type="gramStart"/>
      <w:ins w:id="524" w:author="Isabel.b" w:date="2017-08-15T07:56:00Z">
        <w:r w:rsidR="00A162DC">
          <w:rPr>
            <w:rFonts w:ascii="Courier New" w:hAnsi="Courier New" w:cs="Courier New"/>
          </w:rPr>
          <w:t>p</w:t>
        </w:r>
        <w:r w:rsidR="00A162DC" w:rsidRPr="00E67103">
          <w:rPr>
            <w:rFonts w:ascii="Courier New" w:hAnsi="Courier New" w:cs="Courier New"/>
          </w:rPr>
          <w:t>rocess</w:t>
        </w:r>
        <w:proofErr w:type="gramEnd"/>
        <w:r w:rsidR="00A162DC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>of putting little stones in different colored bags.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00:02:14,705 --&gt; 00:02:18,539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then we used the existing record form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00:02:18,739 --&gt; 00:02:20,211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had come from the </w:t>
      </w:r>
      <w:del w:id="525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2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E67103">
        <w:rPr>
          <w:rFonts w:ascii="Courier New" w:hAnsi="Courier New" w:cs="Courier New"/>
        </w:rPr>
        <w:t>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00:02:20,411 --&gt; 00:02:21,738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these are some examples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00:02:21,938 --&gt; 00:02:23,826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 xml:space="preserve"> how </w:t>
      </w:r>
      <w:del w:id="527" w:author="Isabel.b" w:date="2017-08-15T07:56:00Z">
        <w:r w:rsidRPr="00E67103" w:rsidDel="00A162DC">
          <w:rPr>
            <w:rFonts w:ascii="Courier New" w:hAnsi="Courier New" w:cs="Courier New"/>
          </w:rPr>
          <w:delText xml:space="preserve">that </w:delText>
        </w:r>
      </w:del>
      <w:r w:rsidRPr="00E67103">
        <w:rPr>
          <w:rFonts w:ascii="Courier New" w:hAnsi="Courier New" w:cs="Courier New"/>
        </w:rPr>
        <w:t>you use your information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00:02:23,926 --&gt; 00:02:25,192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raise a question</w:t>
      </w:r>
      <w:del w:id="528" w:author="Isabel.b" w:date="2017-08-15T07:57:00Z">
        <w:r w:rsidRPr="00E67103" w:rsidDel="00A162DC">
          <w:rPr>
            <w:rFonts w:ascii="Courier New" w:hAnsi="Courier New" w:cs="Courier New"/>
          </w:rPr>
          <w:delText>.</w:delText>
        </w:r>
      </w:del>
      <w:ins w:id="529" w:author="Isabel.b" w:date="2017-08-15T07:57:00Z">
        <w:r w:rsidR="00A162DC">
          <w:rPr>
            <w:rFonts w:ascii="Courier New" w:hAnsi="Courier New" w:cs="Courier New"/>
          </w:rPr>
          <w:t>: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00:02:25,392 --&gt; 00:02:28,624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What would be the best </w:t>
      </w:r>
      <w:proofErr w:type="gramStart"/>
      <w:r w:rsidRPr="00E67103">
        <w:rPr>
          <w:rFonts w:ascii="Courier New" w:hAnsi="Courier New" w:cs="Courier New"/>
        </w:rPr>
        <w:t>intervention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00:02:28,711 --&gt; 00:02:31,614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improve the quality of record keeping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00:02:31,727 --&gt; 00:02:33,993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by</w:t>
      </w:r>
      <w:proofErr w:type="gramEnd"/>
      <w:r w:rsidRPr="00E67103">
        <w:rPr>
          <w:rFonts w:ascii="Courier New" w:hAnsi="Courier New" w:cs="Courier New"/>
        </w:rPr>
        <w:t xml:space="preserve"> our community volunteers</w:t>
      </w:r>
      <w:del w:id="530" w:author="Isabel.b" w:date="2017-08-15T07:58:00Z">
        <w:r w:rsidRPr="00E67103" w:rsidDel="000A0F5E">
          <w:rPr>
            <w:rFonts w:ascii="Courier New" w:hAnsi="Courier New" w:cs="Courier New"/>
          </w:rPr>
          <w:delText>.</w:delText>
        </w:r>
      </w:del>
      <w:ins w:id="531" w:author="Isabel.b" w:date="2017-08-15T07:58:00Z">
        <w:r w:rsidR="000A0F5E">
          <w:rPr>
            <w:rFonts w:ascii="Courier New" w:hAnsi="Courier New" w:cs="Courier New"/>
          </w:rPr>
          <w:t>?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00:02:34,155 --&gt; 00:02:36,837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We had talked earlier about </w:t>
      </w:r>
      <w:del w:id="532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3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E67103">
        <w:rPr>
          <w:rFonts w:ascii="Courier New" w:hAnsi="Courier New" w:cs="Courier New"/>
        </w:rPr>
        <w:t>s</w:t>
      </w:r>
      <w:proofErr w:type="spell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00:02:37,037 --&gt; 00:02:38,921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moving</w:t>
      </w:r>
      <w:proofErr w:type="gramEnd"/>
      <w:r w:rsidRPr="00E67103">
        <w:rPr>
          <w:rFonts w:ascii="Courier New" w:hAnsi="Courier New" w:cs="Courier New"/>
        </w:rPr>
        <w:t xml:space="preserve"> </w:t>
      </w:r>
      <w:del w:id="534" w:author="Isabel.b" w:date="2017-08-15T07:59:00Z">
        <w:r w:rsidRPr="00E67103" w:rsidDel="000A0F5E">
          <w:rPr>
            <w:rFonts w:ascii="Courier New" w:hAnsi="Courier New" w:cs="Courier New"/>
          </w:rPr>
          <w:delText xml:space="preserve">to </w:delText>
        </w:r>
      </w:del>
      <w:ins w:id="535" w:author="Isabel.b" w:date="2017-08-15T07:59:00Z">
        <w:r w:rsidR="000A0F5E" w:rsidRPr="00E67103">
          <w:rPr>
            <w:rFonts w:ascii="Courier New" w:hAnsi="Courier New" w:cs="Courier New"/>
          </w:rPr>
          <w:t>t</w:t>
        </w:r>
        <w:r w:rsidR="000A0F5E">
          <w:rPr>
            <w:rFonts w:ascii="Courier New" w:hAnsi="Courier New" w:cs="Courier New"/>
          </w:rPr>
          <w:t xml:space="preserve">hrough </w:t>
        </w:r>
      </w:ins>
      <w:r w:rsidRPr="00E67103">
        <w:rPr>
          <w:rFonts w:ascii="Courier New" w:hAnsi="Courier New" w:cs="Courier New"/>
        </w:rPr>
        <w:t>different stages.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00:02:39,121 --&gt; 00:02:41,765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We talked about </w:t>
      </w:r>
      <w:ins w:id="536" w:author="Isabel.b" w:date="2017-08-15T07:59:00Z">
        <w:r w:rsidR="000A0F5E">
          <w:rPr>
            <w:rFonts w:ascii="Courier New" w:hAnsi="Courier New" w:cs="Courier New"/>
          </w:rPr>
          <w:t xml:space="preserve">the </w:t>
        </w:r>
      </w:ins>
      <w:r w:rsidRPr="00E67103">
        <w:rPr>
          <w:rFonts w:ascii="Courier New" w:hAnsi="Courier New" w:cs="Courier New"/>
        </w:rPr>
        <w:t xml:space="preserve">malaria </w:t>
      </w:r>
      <w:del w:id="537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3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00:02:41,965 --&gt; 00:02:43,543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where</w:t>
      </w:r>
      <w:proofErr w:type="gramEnd"/>
      <w:r w:rsidRPr="00E67103">
        <w:rPr>
          <w:rFonts w:ascii="Courier New" w:hAnsi="Courier New" w:cs="Courier New"/>
        </w:rPr>
        <w:t xml:space="preserve"> </w:t>
      </w:r>
      <w:ins w:id="539" w:author="Isabel.b" w:date="2017-08-15T07:59:00Z">
        <w:r w:rsidR="000A0F5E">
          <w:rPr>
            <w:rFonts w:ascii="Courier New" w:hAnsi="Courier New" w:cs="Courier New"/>
          </w:rPr>
          <w:t xml:space="preserve">we </w:t>
        </w:r>
      </w:ins>
      <w:r w:rsidRPr="00E67103">
        <w:rPr>
          <w:rFonts w:ascii="Courier New" w:hAnsi="Courier New" w:cs="Courier New"/>
        </w:rPr>
        <w:t>talked about scaling up,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00:02:43,743 --&gt; 00:02:46,938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sustaining</w:t>
      </w:r>
      <w:proofErr w:type="gramEnd"/>
      <w:r w:rsidRPr="00E67103">
        <w:rPr>
          <w:rFonts w:ascii="Courier New" w:hAnsi="Courier New" w:cs="Courier New"/>
        </w:rPr>
        <w:t>, trying to get to pre</w:t>
      </w:r>
      <w:ins w:id="540" w:author="Isabel.b" w:date="2017-08-15T07:59:00Z">
        <w:r w:rsidR="000A0F5E">
          <w:rPr>
            <w:rFonts w:ascii="Courier New" w:hAnsi="Courier New" w:cs="Courier New"/>
          </w:rPr>
          <w:t>-</w:t>
        </w:r>
      </w:ins>
      <w:r w:rsidRPr="00E67103">
        <w:rPr>
          <w:rFonts w:ascii="Courier New" w:hAnsi="Courier New" w:cs="Courier New"/>
        </w:rPr>
        <w:t>elimination.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00:02:47,200 --&gt; 00:02:48,823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so,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00:02:49,023 --&gt; 00:02:52,082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one</w:t>
      </w:r>
      <w:proofErr w:type="gramEnd"/>
      <w:r w:rsidRPr="00E67103">
        <w:rPr>
          <w:rFonts w:ascii="Courier New" w:hAnsi="Courier New" w:cs="Courier New"/>
        </w:rPr>
        <w:t xml:space="preserve"> of the problems that we've come across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69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00:02:52,282 --&gt; 00:02:53,912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as</w:t>
      </w:r>
      <w:proofErr w:type="gramEnd"/>
      <w:r w:rsidRPr="00E67103">
        <w:rPr>
          <w:rFonts w:ascii="Courier New" w:hAnsi="Courier New" w:cs="Courier New"/>
        </w:rPr>
        <w:t xml:space="preserve"> we've talked about before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00:02:54,112 --&gt; 00:02:57,974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is</w:t>
      </w:r>
      <w:proofErr w:type="gramEnd"/>
      <w:r w:rsidRPr="00E67103">
        <w:rPr>
          <w:rFonts w:ascii="Courier New" w:hAnsi="Courier New" w:cs="Courier New"/>
        </w:rPr>
        <w:t xml:space="preserve"> it is difficult to sustain the coverage</w:t>
      </w:r>
      <w:ins w:id="541" w:author="Isabel.b" w:date="2017-08-15T08:03:00Z">
        <w:r w:rsidR="000A0F5E">
          <w:rPr>
            <w:rFonts w:ascii="Courier New" w:hAnsi="Courier New" w:cs="Courier New"/>
          </w:rPr>
          <w:t>,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00:02:58,174 --&gt; 00:03:01,400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proportion of people sleeping under these bed nets.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00:03:02,388 --&gt; 00:03:05,964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 nets were supposed to be long lasting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00:03:05,964 --&gt; 00:03:07,960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Actually, they're good for about 3 years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00:03:09,235 --&gt; 00:03:10,123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or</w:t>
      </w:r>
      <w:proofErr w:type="gramEnd"/>
      <w:r w:rsidRPr="00E67103">
        <w:rPr>
          <w:rFonts w:ascii="Courier New" w:hAnsi="Courier New" w:cs="Courier New"/>
        </w:rPr>
        <w:t xml:space="preserve"> 2 years.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00:03:10,123 --&gt; 00:03:12,120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 question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00:03:13,824 --&gt; 00:03:18,158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how</w:t>
      </w:r>
      <w:proofErr w:type="gramEnd"/>
      <w:r w:rsidRPr="00E67103">
        <w:rPr>
          <w:rFonts w:ascii="Courier New" w:hAnsi="Courier New" w:cs="Courier New"/>
        </w:rPr>
        <w:t xml:space="preserve"> do we ensure that after those 2 years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00:03:18,358 --&gt; 00:03:19,369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people</w:t>
      </w:r>
      <w:proofErr w:type="gramEnd"/>
      <w:r w:rsidRPr="00E67103">
        <w:rPr>
          <w:rFonts w:ascii="Courier New" w:hAnsi="Courier New" w:cs="Courier New"/>
        </w:rPr>
        <w:t xml:space="preserve"> get nets?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00:03:19,469 --&gt; 00:03:21,860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even more importantly, how do they use them?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79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00:03:22,723 --&gt; 00:03:25,401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You've seen some examples in the previous chapter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00:03:25,601 --&gt; 00:03:29,256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 xml:space="preserve"> creative utilizations of the bed nets.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00:03:29,456 --&gt; 00:03:31,918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we want to make sure that first and foremost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00:03:32,118 --&gt; 00:03:33,607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people</w:t>
      </w:r>
      <w:proofErr w:type="gramEnd"/>
      <w:r w:rsidRPr="00E67103">
        <w:rPr>
          <w:rFonts w:ascii="Courier New" w:hAnsi="Courier New" w:cs="Courier New"/>
        </w:rPr>
        <w:t xml:space="preserve"> are taken care of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00:03:33,807 --&gt; 00:03:37,538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before</w:t>
      </w:r>
      <w:proofErr w:type="gramEnd"/>
      <w:r w:rsidRPr="00E67103">
        <w:rPr>
          <w:rFonts w:ascii="Courier New" w:hAnsi="Courier New" w:cs="Courier New"/>
        </w:rPr>
        <w:t xml:space="preserve"> fish and goats and plants are taken care of.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00:03:37,738 --&gt; 00:03:40,271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So in terms of </w:t>
      </w:r>
      <w:proofErr w:type="spellStart"/>
      <w:r w:rsidRPr="00E67103">
        <w:rPr>
          <w:rFonts w:ascii="Courier New" w:hAnsi="Courier New" w:cs="Courier New"/>
        </w:rPr>
        <w:t>of</w:t>
      </w:r>
      <w:proofErr w:type="spellEnd"/>
      <w:r w:rsidRPr="00E67103">
        <w:rPr>
          <w:rFonts w:ascii="Courier New" w:hAnsi="Courier New" w:cs="Courier New"/>
        </w:rPr>
        <w:t xml:space="preserve"> using the nets,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00:03:40,471 --&gt; 00:03:43,506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</w:t>
      </w:r>
      <w:proofErr w:type="gramEnd"/>
      <w:r w:rsidRPr="00E67103">
        <w:rPr>
          <w:rFonts w:ascii="Courier New" w:hAnsi="Courier New" w:cs="Courier New"/>
        </w:rPr>
        <w:t xml:space="preserve"> important IR question could be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00:03:43,706 --&gt; 00:03:46,176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"Is there a better way to do health </w:t>
      </w:r>
      <w:proofErr w:type="gramStart"/>
      <w:r w:rsidRPr="00E67103">
        <w:rPr>
          <w:rFonts w:ascii="Courier New" w:hAnsi="Courier New" w:cs="Courier New"/>
        </w:rPr>
        <w:t>education,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87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00:03:46,376 --&gt; 00:03:47,627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health</w:t>
      </w:r>
      <w:proofErr w:type="gramEnd"/>
      <w:r w:rsidRPr="00E67103">
        <w:rPr>
          <w:rFonts w:ascii="Courier New" w:hAnsi="Courier New" w:cs="Courier New"/>
        </w:rPr>
        <w:t xml:space="preserve"> communication,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00:03:47,827 --&gt; 00:03:50,012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social</w:t>
      </w:r>
      <w:proofErr w:type="gramEnd"/>
      <w:r w:rsidRPr="00E67103">
        <w:rPr>
          <w:rFonts w:ascii="Courier New" w:hAnsi="Courier New" w:cs="Courier New"/>
        </w:rPr>
        <w:t xml:space="preserve"> </w:t>
      </w:r>
      <w:proofErr w:type="spellStart"/>
      <w:r w:rsidRPr="00E67103">
        <w:rPr>
          <w:rFonts w:ascii="Courier New" w:hAnsi="Courier New" w:cs="Courier New"/>
        </w:rPr>
        <w:t>behavioural</w:t>
      </w:r>
      <w:proofErr w:type="spellEnd"/>
      <w:r w:rsidRPr="00E67103">
        <w:rPr>
          <w:rFonts w:ascii="Courier New" w:hAnsi="Courier New" w:cs="Courier New"/>
        </w:rPr>
        <w:t xml:space="preserve"> change communication,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00:03:50,212 --&gt; 00:03:54,072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will ensure that people are using their nets?"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00:03:57,125 --&gt; 00:04:00,053</w:t>
      </w:r>
    </w:p>
    <w:p w:rsidR="00C231BC" w:rsidRPr="00E67103" w:rsidRDefault="000A0F5E" w:rsidP="00C231BC">
      <w:pPr>
        <w:pStyle w:val="Textebrut"/>
        <w:rPr>
          <w:rFonts w:ascii="Courier New" w:hAnsi="Courier New" w:cs="Courier New"/>
        </w:rPr>
      </w:pPr>
      <w:ins w:id="542" w:author="Isabel.b" w:date="2017-08-15T08:04:00Z">
        <w:r>
          <w:rPr>
            <w:rFonts w:ascii="Courier New" w:hAnsi="Courier New" w:cs="Courier New"/>
          </w:rPr>
          <w:t>O</w:t>
        </w:r>
      </w:ins>
      <w:ins w:id="543" w:author="Isabel.b" w:date="2017-08-15T08:05:00Z">
        <w:r>
          <w:rPr>
            <w:rFonts w:ascii="Courier New" w:hAnsi="Courier New" w:cs="Courier New"/>
          </w:rPr>
          <w:t>ne</w:t>
        </w:r>
      </w:ins>
      <w:ins w:id="544" w:author="Isabel.b" w:date="2017-08-15T08:04:00Z">
        <w:r>
          <w:rPr>
            <w:rFonts w:ascii="Courier New" w:hAnsi="Courier New" w:cs="Courier New"/>
          </w:rPr>
          <w:t xml:space="preserve"> </w:t>
        </w:r>
      </w:ins>
      <w:ins w:id="545" w:author="Isabel.b" w:date="2017-08-15T08:05:00Z">
        <w:r>
          <w:rPr>
            <w:rFonts w:ascii="Courier New" w:hAnsi="Courier New" w:cs="Courier New"/>
          </w:rPr>
          <w:t>o</w:t>
        </w:r>
      </w:ins>
      <w:ins w:id="546" w:author="Isabel.b" w:date="2017-08-15T08:04:00Z">
        <w:r>
          <w:rPr>
            <w:rFonts w:ascii="Courier New" w:hAnsi="Courier New" w:cs="Courier New"/>
          </w:rPr>
          <w:t xml:space="preserve">f the things we </w:t>
        </w:r>
      </w:ins>
      <w:ins w:id="547" w:author="Isabel.b" w:date="2017-08-15T08:05:00Z">
        <w:r>
          <w:rPr>
            <w:rFonts w:ascii="Courier New" w:hAnsi="Courier New" w:cs="Courier New"/>
          </w:rPr>
          <w:t>d</w:t>
        </w:r>
      </w:ins>
      <w:ins w:id="548" w:author="Isabel.b" w:date="2017-08-15T08:04:00Z">
        <w:r>
          <w:rPr>
            <w:rFonts w:ascii="Courier New" w:hAnsi="Courier New" w:cs="Courier New"/>
          </w:rPr>
          <w:t xml:space="preserve">iscovered </w:t>
        </w:r>
      </w:ins>
      <w:r w:rsidR="00C231BC" w:rsidRPr="00E67103">
        <w:rPr>
          <w:rFonts w:ascii="Courier New" w:hAnsi="Courier New" w:cs="Courier New"/>
        </w:rPr>
        <w:t>after a mass distribution in one of our countries,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00:04:00,253 --&gt; 00:04:01,747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is</w:t>
      </w:r>
      <w:proofErr w:type="gramEnd"/>
      <w:r w:rsidRPr="00E67103">
        <w:rPr>
          <w:rFonts w:ascii="Courier New" w:hAnsi="Courier New" w:cs="Courier New"/>
        </w:rPr>
        <w:t xml:space="preserve"> that there was no follow up.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00:04:01,947 --&gt; 00:04:04,271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They had trained village volunteers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00:04:04,371 --&gt; 00:04:06,559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go out and calculate the number of people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00:04:06,634 --&gt; 00:04:07,735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living</w:t>
      </w:r>
      <w:proofErr w:type="gramEnd"/>
      <w:r w:rsidRPr="00E67103">
        <w:rPr>
          <w:rFonts w:ascii="Courier New" w:hAnsi="Courier New" w:cs="Courier New"/>
        </w:rPr>
        <w:t xml:space="preserve"> in the village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00:04:07,935 --&gt; 00:04:10,010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giving them vouchers,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00:04:10,110 --&gt; 00:04:12,015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but</w:t>
      </w:r>
      <w:proofErr w:type="gramEnd"/>
      <w:r w:rsidRPr="00E67103">
        <w:rPr>
          <w:rFonts w:ascii="Courier New" w:hAnsi="Courier New" w:cs="Courier New"/>
        </w:rPr>
        <w:t xml:space="preserve"> they didn't train them to follow up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00:04:12,077 --&gt; 00:04:13,254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make sure people knew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00:04:13,304 --&gt; 00:04:15,496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how</w:t>
      </w:r>
      <w:proofErr w:type="gramEnd"/>
      <w:r w:rsidRPr="00E67103">
        <w:rPr>
          <w:rFonts w:ascii="Courier New" w:hAnsi="Courier New" w:cs="Courier New"/>
        </w:rPr>
        <w:t xml:space="preserve"> to hang the net in their particular house,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99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00:04:15,583 --&gt; 00:04:17,669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importance of sleeping under the net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00:04:17,869 --&gt; 00:04:20,071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possibly, an IR question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00:04:20,271 --&gt; 00:04:23,555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"How can we develop </w:t>
      </w:r>
      <w:ins w:id="549" w:author="Isabel.b" w:date="2017-08-15T08:08:00Z">
        <w:r w:rsidR="00EA5688">
          <w:rPr>
            <w:rFonts w:ascii="Courier New" w:hAnsi="Courier New" w:cs="Courier New"/>
          </w:rPr>
          <w:t xml:space="preserve">a </w:t>
        </w:r>
      </w:ins>
      <w:r w:rsidRPr="00E67103">
        <w:rPr>
          <w:rFonts w:ascii="Courier New" w:hAnsi="Courier New" w:cs="Courier New"/>
        </w:rPr>
        <w:t xml:space="preserve">communication </w:t>
      </w:r>
      <w:proofErr w:type="gramStart"/>
      <w:r w:rsidRPr="00E67103">
        <w:rPr>
          <w:rFonts w:ascii="Courier New" w:hAnsi="Courier New" w:cs="Courier New"/>
        </w:rPr>
        <w:t>approach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00:04:23,755 --&gt; 00:04:27,684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will increase the likelihood of people sleeping under nets?"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00:04:27,884 --&gt; 00:04:29,557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again, using our findings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00:04:29,757 --&gt; 00:04:31,632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trying to develop questions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00:04:31,832 --&gt; 00:04:34,832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better interventions that can be tested</w:t>
      </w:r>
      <w:ins w:id="550" w:author="Isabel.b" w:date="2017-08-15T08:08:00Z">
        <w:r w:rsidR="00EA5688">
          <w:rPr>
            <w:rFonts w:ascii="Courier New" w:hAnsi="Courier New" w:cs="Courier New"/>
          </w:rPr>
          <w:t>.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00:04:35,769 --&gt; 00:04:40,408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We've discovered with another infectious disease</w:t>
      </w:r>
      <w:ins w:id="551" w:author="Isabel.b" w:date="2017-08-15T08:09:00Z">
        <w:r w:rsidR="00EA5688">
          <w:rPr>
            <w:rFonts w:ascii="Courier New" w:hAnsi="Courier New" w:cs="Courier New"/>
          </w:rPr>
          <w:t xml:space="preserve"> of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00:04:40,608 --&gt; 00:04:43,310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poverty</w:t>
      </w:r>
      <w:proofErr w:type="gramEnd"/>
      <w:r w:rsidRPr="00E67103">
        <w:rPr>
          <w:rFonts w:ascii="Courier New" w:hAnsi="Courier New" w:cs="Courier New"/>
        </w:rPr>
        <w:t xml:space="preserve">, lymphatic </w:t>
      </w:r>
      <w:proofErr w:type="spellStart"/>
      <w:r w:rsidRPr="00E67103">
        <w:rPr>
          <w:rFonts w:ascii="Courier New" w:hAnsi="Courier New" w:cs="Courier New"/>
        </w:rPr>
        <w:t>filariasis</w:t>
      </w:r>
      <w:proofErr w:type="spell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00:04:43,510 --&gt; 00:04:44,619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we do have stages.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109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00:04:44,819 --&gt; 00:04:52,588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There are approximately 7 to 10 years of intervention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00:04:52,707 --&gt; 00:04:58,125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mass drug administration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00:04:58,325 --&gt; 00:05:01,635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control the disease.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00:05:01,835 --&gt; 00:05:05,116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again, you don't want to stop control completely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00:05:05,256 --&gt; 00:05:09,263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until</w:t>
      </w:r>
      <w:proofErr w:type="gramEnd"/>
      <w:r w:rsidRPr="00E67103">
        <w:rPr>
          <w:rFonts w:ascii="Courier New" w:hAnsi="Courier New" w:cs="Courier New"/>
        </w:rPr>
        <w:t xml:space="preserve"> you know that you have really brought down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00:05:09,463 --&gt; 00:05:10,984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incidence of the disease.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00:05:11,184 --&gt; 00:05:14,989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Then you need to do a various kinds of assessments.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00:05:15,189 --&gt; 00:05:17,270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Now </w:t>
      </w:r>
      <w:del w:id="552" w:author="Isabel.b" w:date="2017-08-15T08:10:00Z">
        <w:r w:rsidRPr="00E67103" w:rsidDel="00EA5688">
          <w:rPr>
            <w:rFonts w:ascii="Courier New" w:hAnsi="Courier New" w:cs="Courier New"/>
          </w:rPr>
          <w:delText>these mass ,</w:delText>
        </w:r>
      </w:del>
      <w:r w:rsidRPr="00E67103">
        <w:rPr>
          <w:rFonts w:ascii="Courier New" w:hAnsi="Courier New" w:cs="Courier New"/>
        </w:rPr>
        <w:t>these surveys,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00:05:17,470 --&gt; 00:05:19,133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these</w:t>
      </w:r>
      <w:proofErr w:type="gramEnd"/>
      <w:r w:rsidRPr="00E67103">
        <w:rPr>
          <w:rFonts w:ascii="Courier New" w:hAnsi="Courier New" w:cs="Courier New"/>
        </w:rPr>
        <w:t xml:space="preserve"> assessments are not cheap.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00:05:19,333 --&gt; 00:05:22,425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you don't want to do it prematurely.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00:05:22,625 --&gt; 00:05:24,611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some researchers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00:05:24,811 --&gt; 00:05:27,810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have</w:t>
      </w:r>
      <w:proofErr w:type="gramEnd"/>
      <w:r w:rsidRPr="00E67103">
        <w:rPr>
          <w:rFonts w:ascii="Courier New" w:hAnsi="Courier New" w:cs="Courier New"/>
        </w:rPr>
        <w:t xml:space="preserve"> said, Okay. Can we come up with new </w:t>
      </w:r>
      <w:proofErr w:type="gramStart"/>
      <w:r w:rsidRPr="00E67103">
        <w:rPr>
          <w:rFonts w:ascii="Courier New" w:hAnsi="Courier New" w:cs="Courier New"/>
        </w:rPr>
        <w:t>ways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00:05:28,010 --&gt; 00:05:31,010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 xml:space="preserve"> getting information on compliance,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00:05:31,210 --&gt; 00:05:34,370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you</w:t>
      </w:r>
      <w:proofErr w:type="gramEnd"/>
      <w:r w:rsidRPr="00E67103">
        <w:rPr>
          <w:rFonts w:ascii="Courier New" w:hAnsi="Courier New" w:cs="Courier New"/>
        </w:rPr>
        <w:t xml:space="preserve"> know, with the drugs,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00:05:34,570 --&gt; 00:05:37,570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with</w:t>
      </w:r>
      <w:proofErr w:type="gramEnd"/>
      <w:r w:rsidRPr="00E67103">
        <w:rPr>
          <w:rFonts w:ascii="Courier New" w:hAnsi="Courier New" w:cs="Courier New"/>
        </w:rPr>
        <w:t xml:space="preserve"> the </w:t>
      </w:r>
      <w:del w:id="553" w:author="Isabel.b" w:date="2017-08-15T08:14:00Z">
        <w:r w:rsidRPr="00E67103" w:rsidDel="00EA5688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554" w:author="Isabel.b" w:date="2017-08-15T08:14:00Z">
        <w:r w:rsidR="00EA5688">
          <w:rPr>
            <w:rFonts w:ascii="Courier New" w:hAnsi="Courier New" w:cs="Courier New"/>
          </w:rPr>
          <w:t>i</w:t>
        </w:r>
        <w:r w:rsidR="00EA5688" w:rsidRPr="00E67103">
          <w:rPr>
            <w:rFonts w:ascii="Courier New" w:hAnsi="Courier New" w:cs="Courier New"/>
          </w:rPr>
          <w:t>vermectin</w:t>
        </w:r>
        <w:proofErr w:type="spellEnd"/>
        <w:r w:rsidR="00EA5688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 xml:space="preserve">and </w:t>
      </w:r>
      <w:del w:id="555" w:author="Isabel.b" w:date="2017-08-15T08:14:00Z">
        <w:r w:rsidRPr="00E67103" w:rsidDel="00EA5688">
          <w:rPr>
            <w:rFonts w:ascii="Courier New" w:hAnsi="Courier New" w:cs="Courier New"/>
          </w:rPr>
          <w:delText>Bendazole</w:delText>
        </w:r>
      </w:del>
      <w:proofErr w:type="spellStart"/>
      <w:ins w:id="556" w:author="Edith Certain" w:date="2017-09-18T14:46:00Z">
        <w:r w:rsidR="003333A1">
          <w:rPr>
            <w:rFonts w:ascii="Courier New" w:hAnsi="Courier New" w:cs="Courier New"/>
          </w:rPr>
          <w:t>al</w:t>
        </w:r>
      </w:ins>
      <w:ins w:id="557" w:author="Isabel.b" w:date="2017-08-15T08:14:00Z">
        <w:r w:rsidR="00EA5688">
          <w:rPr>
            <w:rFonts w:ascii="Courier New" w:hAnsi="Courier New" w:cs="Courier New"/>
          </w:rPr>
          <w:t>b</w:t>
        </w:r>
        <w:r w:rsidR="00EA5688" w:rsidRPr="00E67103">
          <w:rPr>
            <w:rFonts w:ascii="Courier New" w:hAnsi="Courier New" w:cs="Courier New"/>
          </w:rPr>
          <w:t>endazole</w:t>
        </w:r>
      </w:ins>
      <w:proofErr w:type="spell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00:05:37,770 --&gt; 00:05:39,263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Africa?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00:05:39,463 --&gt; 00:05:42,224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Can we find out if people are actually taking these drugs?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00:05:42,424 --&gt; 00:05:45,014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are enough people taking it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00:05:45,214 --&gt; 00:05:47,757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bring down the incidence of the disease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00:05:47,957 --&gt; 00:05:51,599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before</w:t>
      </w:r>
      <w:proofErr w:type="gramEnd"/>
      <w:r w:rsidRPr="00E67103">
        <w:rPr>
          <w:rFonts w:ascii="Courier New" w:hAnsi="Courier New" w:cs="Courier New"/>
        </w:rPr>
        <w:t xml:space="preserve"> we actually do a mass survey?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00:05:51,799 --&gt; 00:05:55,462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what kind of ways of finding out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00:05:55,662 --&gt; 00:05:57,237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from</w:t>
      </w:r>
      <w:proofErr w:type="gramEnd"/>
      <w:r w:rsidRPr="00E67103">
        <w:rPr>
          <w:rFonts w:ascii="Courier New" w:hAnsi="Courier New" w:cs="Courier New"/>
        </w:rPr>
        <w:t xml:space="preserve"> the health workers,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00:05:57,437 --&gt; 00:05:58,784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from</w:t>
      </w:r>
      <w:proofErr w:type="gramEnd"/>
      <w:r w:rsidRPr="00E67103">
        <w:rPr>
          <w:rFonts w:ascii="Courier New" w:hAnsi="Courier New" w:cs="Courier New"/>
        </w:rPr>
        <w:t xml:space="preserve"> the communities,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00:05:58,984 --&gt; 00:06:00,243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you</w:t>
      </w:r>
      <w:proofErr w:type="gramEnd"/>
      <w:r w:rsidRPr="00E67103">
        <w:rPr>
          <w:rFonts w:ascii="Courier New" w:hAnsi="Courier New" w:cs="Courier New"/>
        </w:rPr>
        <w:t xml:space="preserve"> know, can we use?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00:06:00,343 --&gt; 00:06:01,879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Can we design an </w:t>
      </w:r>
      <w:proofErr w:type="gramStart"/>
      <w:r w:rsidRPr="00E67103">
        <w:rPr>
          <w:rFonts w:ascii="Courier New" w:hAnsi="Courier New" w:cs="Courier New"/>
        </w:rPr>
        <w:t>intervention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00:06:02,079 --&gt; 00:06:05,410</w:t>
      </w:r>
    </w:p>
    <w:p w:rsidR="00C231BC" w:rsidRPr="00E67103" w:rsidRDefault="00EA5688" w:rsidP="00C231BC">
      <w:pPr>
        <w:pStyle w:val="Textebrut"/>
        <w:rPr>
          <w:rFonts w:ascii="Courier New" w:hAnsi="Courier New" w:cs="Courier New"/>
        </w:rPr>
      </w:pPr>
      <w:proofErr w:type="gramStart"/>
      <w:ins w:id="558" w:author="Isabel.b" w:date="2017-08-15T08:16:00Z">
        <w:r>
          <w:rPr>
            <w:rFonts w:ascii="Courier New" w:hAnsi="Courier New" w:cs="Courier New"/>
          </w:rPr>
          <w:t>that</w:t>
        </w:r>
        <w:proofErr w:type="gramEnd"/>
        <w:r>
          <w:rPr>
            <w:rFonts w:ascii="Courier New" w:hAnsi="Courier New" w:cs="Courier New"/>
          </w:rPr>
          <w:t xml:space="preserve"> will have real</w:t>
        </w:r>
      </w:ins>
      <w:ins w:id="559" w:author="Isabel.b" w:date="2017-08-15T08:20:00Z">
        <w:r w:rsidR="007D580F">
          <w:rPr>
            <w:rFonts w:ascii="Courier New" w:hAnsi="Courier New" w:cs="Courier New"/>
          </w:rPr>
          <w:t>-</w:t>
        </w:r>
      </w:ins>
      <w:ins w:id="560" w:author="Isabel.b" w:date="2017-08-15T08:16:00Z">
        <w:r>
          <w:rPr>
            <w:rFonts w:ascii="Courier New" w:hAnsi="Courier New" w:cs="Courier New"/>
          </w:rPr>
          <w:t>time</w:t>
        </w:r>
      </w:ins>
      <w:ins w:id="561" w:author="Isabel.b" w:date="2017-08-15T08:17:00Z">
        <w:r>
          <w:rPr>
            <w:rFonts w:ascii="Courier New" w:hAnsi="Courier New" w:cs="Courier New"/>
          </w:rPr>
          <w:t xml:space="preserve"> </w:t>
        </w:r>
      </w:ins>
      <w:r w:rsidR="00C231BC" w:rsidRPr="00E67103">
        <w:rPr>
          <w:rFonts w:ascii="Courier New" w:hAnsi="Courier New" w:cs="Courier New"/>
        </w:rPr>
        <w:t>information collection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00:06:05,610 --&gt; 00:06:08,138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help us inform our </w:t>
      </w:r>
      <w:del w:id="562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63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00:06:08,338 --&gt; 00:06:10,162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when</w:t>
      </w:r>
      <w:proofErr w:type="gramEnd"/>
      <w:r w:rsidRPr="00E67103">
        <w:rPr>
          <w:rFonts w:ascii="Courier New" w:hAnsi="Courier New" w:cs="Courier New"/>
        </w:rPr>
        <w:t xml:space="preserve"> to stop.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00:06:10,362 --&gt; 00:06:13,010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this is another example of a question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00:06:13,210 --&gt; 00:06:15,643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>, you know, how are we doing?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139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00:06:15,843 --&gt; 00:06:17,094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in intervention,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00:06:17,294 --&gt; 00:06:21,019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"Can we collect information in real-time better?"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00:06:21,219 --&gt; 00:06:23,100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There are a number of questions here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00:06:23,300 --&gt; 00:06:25,229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we can think about very briefly.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00:06:25,429 --&gt; 00:06:27,385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Some of you may have experienced these.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00:06:27,497 --&gt; 00:06:31,119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Hopefully these ideas will make you think of some of the challenges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00:06:31,319 --&gt; 00:06:33,148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occur in your own environment.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00:06:33,348 --&gt; 00:06:36,946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 have a challenge that we've seen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00:06:37,146 --&gt; 00:06:39,952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with</w:t>
      </w:r>
      <w:proofErr w:type="gramEnd"/>
      <w:r w:rsidRPr="00E67103">
        <w:rPr>
          <w:rFonts w:ascii="Courier New" w:hAnsi="Courier New" w:cs="Courier New"/>
        </w:rPr>
        <w:t xml:space="preserve"> malaria intervention coverage being low.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00:06:40,164 --&gt; 00:06:42,532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One option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149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00:06:42,732 --&gt; 00:06:46,576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is</w:t>
      </w:r>
      <w:proofErr w:type="gramEnd"/>
      <w:r w:rsidRPr="00E67103">
        <w:rPr>
          <w:rFonts w:ascii="Courier New" w:hAnsi="Courier New" w:cs="Courier New"/>
        </w:rPr>
        <w:t xml:space="preserve"> looking at community distribution</w:t>
      </w:r>
      <w:ins w:id="564" w:author="Isabel.b" w:date="2017-08-15T08:23:00Z">
        <w:r w:rsidR="002A6793">
          <w:rPr>
            <w:rFonts w:ascii="Courier New" w:hAnsi="Courier New" w:cs="Courier New"/>
          </w:rPr>
          <w:t>: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00:06:46,776 --&gt; 00:06:51,074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community</w:t>
      </w:r>
      <w:proofErr w:type="gramEnd"/>
      <w:r w:rsidRPr="00E67103">
        <w:rPr>
          <w:rFonts w:ascii="Courier New" w:hAnsi="Courier New" w:cs="Courier New"/>
        </w:rPr>
        <w:t xml:space="preserve"> volunteers providing intermittent preventive treatment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00:06:51,149 --&gt; 00:06:52,136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pregnant women.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00:06:52,287 --&gt; 00:06:54,971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There have been pros and cons discussed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00:06:55,171 --&gt; 00:07:00,525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but</w:t>
      </w:r>
      <w:proofErr w:type="gramEnd"/>
      <w:r w:rsidRPr="00E67103">
        <w:rPr>
          <w:rFonts w:ascii="Courier New" w:hAnsi="Courier New" w:cs="Courier New"/>
        </w:rPr>
        <w:t xml:space="preserve"> we will not know if this is a reasonable and safe intervention</w:t>
      </w:r>
      <w:ins w:id="565" w:author="Isabel.b" w:date="2017-08-15T08:24:00Z">
        <w:r w:rsidR="002A6793">
          <w:rPr>
            <w:rFonts w:ascii="Courier New" w:hAnsi="Courier New" w:cs="Courier New"/>
          </w:rPr>
          <w:t xml:space="preserve"> </w:t>
        </w:r>
      </w:ins>
      <w:ins w:id="566" w:author="Isabel.b" w:date="2017-08-15T08:30:00Z">
        <w:r w:rsidR="00917C75">
          <w:rPr>
            <w:rFonts w:ascii="Courier New" w:hAnsi="Courier New" w:cs="Courier New"/>
          </w:rPr>
          <w:t>until we pilot test it.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154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00:07:02,335 --&gt; 00:07:03,758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we need to raise questions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00:07:03,833 --&gt; 00:07:06,956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about</w:t>
      </w:r>
      <w:proofErr w:type="gramEnd"/>
      <w:r w:rsidRPr="00E67103">
        <w:rPr>
          <w:rFonts w:ascii="Courier New" w:hAnsi="Courier New" w:cs="Courier New"/>
        </w:rPr>
        <w:t xml:space="preserve"> is there a community component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00:07:07,156 --&gt; 00:07:10,029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the antenatal care delivery.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00:07:10,229 --&gt; 00:07:12,550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Can we have a community clinic </w:t>
      </w:r>
      <w:proofErr w:type="gramStart"/>
      <w:r w:rsidRPr="00E67103">
        <w:rPr>
          <w:rFonts w:ascii="Courier New" w:hAnsi="Courier New" w:cs="Courier New"/>
        </w:rPr>
        <w:t>partnership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00:07:12,750 --&gt; 00:07:18,764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improve the delivery of this IPT?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00:07:18,964 --&gt; 00:07:20,795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One of the biggest challenges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00:07:20,995 --&gt; 00:07:23,570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all health services face</w:t>
      </w:r>
      <w:ins w:id="567" w:author="Isabel.b" w:date="2017-08-15T08:31:00Z">
        <w:r w:rsidR="00917C75">
          <w:rPr>
            <w:rFonts w:ascii="Courier New" w:hAnsi="Courier New" w:cs="Courier New"/>
          </w:rPr>
          <w:t>,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00:07:23,770 --&gt; 00:07:26,577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again</w:t>
      </w:r>
      <w:proofErr w:type="gramEnd"/>
      <w:del w:id="568" w:author="Isabel.b" w:date="2017-08-15T08:31:00Z">
        <w:r w:rsidRPr="00E67103" w:rsidDel="00917C75">
          <w:rPr>
            <w:rFonts w:ascii="Courier New" w:hAnsi="Courier New" w:cs="Courier New"/>
          </w:rPr>
          <w:delText>,</w:delText>
        </w:r>
      </w:del>
      <w:r w:rsidRPr="00E67103">
        <w:rPr>
          <w:rFonts w:ascii="Courier New" w:hAnsi="Courier New" w:cs="Courier New"/>
        </w:rPr>
        <w:t xml:space="preserve"> you saw this in the last module, is stock-out.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00:07:26,777 --&gt; 00:07:28,267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sometimes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00:07:28,467 --&gt; 00:07:31,692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clinics</w:t>
      </w:r>
      <w:proofErr w:type="gramEnd"/>
      <w:r w:rsidRPr="00E67103">
        <w:rPr>
          <w:rFonts w:ascii="Courier New" w:hAnsi="Courier New" w:cs="Courier New"/>
        </w:rPr>
        <w:t xml:space="preserve"> don't receive enough stock for themselves</w:t>
      </w:r>
      <w:ins w:id="569" w:author="Isabel.b" w:date="2017-08-15T08:31:00Z">
        <w:r w:rsidR="00917C75">
          <w:rPr>
            <w:rFonts w:ascii="Courier New" w:hAnsi="Courier New" w:cs="Courier New"/>
          </w:rPr>
          <w:t>,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00:07:31,892 --&gt; 00:07:34,875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let</w:t>
      </w:r>
      <w:proofErr w:type="gramEnd"/>
      <w:r w:rsidRPr="00E67103">
        <w:rPr>
          <w:rFonts w:ascii="Courier New" w:hAnsi="Courier New" w:cs="Courier New"/>
        </w:rPr>
        <w:t xml:space="preserve"> alone to distribute to community health workers</w:t>
      </w:r>
      <w:del w:id="570" w:author="Isabel.b" w:date="2017-08-15T08:32:00Z">
        <w:r w:rsidRPr="00E67103" w:rsidDel="00917C75">
          <w:rPr>
            <w:rFonts w:ascii="Courier New" w:hAnsi="Courier New" w:cs="Courier New"/>
          </w:rPr>
          <w:delText>,</w:delText>
        </w:r>
      </w:del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00:07:35,075 --&gt; 00:07:37,057</w:t>
      </w:r>
    </w:p>
    <w:p w:rsidR="00C231BC" w:rsidRPr="00E67103" w:rsidRDefault="00917C75" w:rsidP="00C231BC">
      <w:pPr>
        <w:pStyle w:val="Textebrut"/>
        <w:rPr>
          <w:rFonts w:ascii="Courier New" w:hAnsi="Courier New" w:cs="Courier New"/>
        </w:rPr>
      </w:pPr>
      <w:proofErr w:type="gramStart"/>
      <w:ins w:id="571" w:author="Isabel.b" w:date="2017-08-15T08:31:00Z">
        <w:r>
          <w:rPr>
            <w:rFonts w:ascii="Courier New" w:hAnsi="Courier New" w:cs="Courier New"/>
          </w:rPr>
          <w:t>f</w:t>
        </w:r>
      </w:ins>
      <w:r w:rsidR="00C231BC" w:rsidRPr="00E67103">
        <w:rPr>
          <w:rFonts w:ascii="Courier New" w:hAnsi="Courier New" w:cs="Courier New"/>
        </w:rPr>
        <w:t>or</w:t>
      </w:r>
      <w:proofErr w:type="gramEnd"/>
      <w:r w:rsidR="00C231BC" w:rsidRPr="00E67103">
        <w:rPr>
          <w:rFonts w:ascii="Courier New" w:hAnsi="Courier New" w:cs="Courier New"/>
        </w:rPr>
        <w:t xml:space="preserve"> community-case management.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00:07:37,457 --&gt; 00:07:39,464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the question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00:07:39,664 --&gt; 00:07:42,826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 xml:space="preserve">Is there a better way, more effective </w:t>
      </w:r>
      <w:proofErr w:type="gramStart"/>
      <w:r w:rsidRPr="00E67103">
        <w:rPr>
          <w:rFonts w:ascii="Courier New" w:hAnsi="Courier New" w:cs="Courier New"/>
        </w:rPr>
        <w:t>way,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00:07:43,026 --&gt; 00:07:45,842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</w:t>
      </w:r>
      <w:proofErr w:type="gramEnd"/>
      <w:r w:rsidRPr="00E67103">
        <w:rPr>
          <w:rFonts w:ascii="Courier New" w:hAnsi="Courier New" w:cs="Courier New"/>
        </w:rPr>
        <w:t xml:space="preserve"> intervention that could improve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169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00:07:46,042 --&gt; 00:07:49,506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availability of these drugs and other commodities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00:07:49,706 --&gt; 00:07:52,396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address community case management?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00:07:52,896 --&gt; 00:07:56,319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Is there a role for private sector?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00:07:56,519 --&gt; 00:07:59,455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Is there a role for revolving funds?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00:07:59,655 --&gt; 00:08:00,567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What could be done?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00:08:00,692 --&gt; 00:08:04,407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we need to raise these kinds of intervention ideas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00:08:04,607 --&gt; 00:08:07,905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as</w:t>
      </w:r>
      <w:proofErr w:type="gramEnd"/>
      <w:r w:rsidRPr="00E67103">
        <w:rPr>
          <w:rFonts w:ascii="Courier New" w:hAnsi="Courier New" w:cs="Courier New"/>
        </w:rPr>
        <w:t xml:space="preserve"> questions for implementation research.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00:08:08,392 --&gt; 00:08:10,921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Again, we find in some cases,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00:08:11,121 --&gt; 00:08:14,449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community health workers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00:08:14,649 --&gt; 00:08:19,753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have</w:t>
      </w:r>
      <w:proofErr w:type="gramEnd"/>
      <w:r w:rsidRPr="00E67103">
        <w:rPr>
          <w:rFonts w:ascii="Courier New" w:hAnsi="Courier New" w:cs="Courier New"/>
        </w:rPr>
        <w:t xml:space="preserve"> been taught to recognize malaria by signs and symptoms.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179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00:08:19,953 --&gt; 00:08:25,099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we know that not all cases of fever are malaria.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00:08:25,186 --&gt; 00:08:26,488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we know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181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00:08:26,551 --&gt; 00:08:28,353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many people enjoy the service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00:08:28,416 --&gt; 00:08:30,140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 xml:space="preserve"> the community health worker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00:08:30,215 --&gt; 00:08:32,484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since</w:t>
      </w:r>
      <w:proofErr w:type="gramEnd"/>
      <w:r w:rsidRPr="00E67103">
        <w:rPr>
          <w:rFonts w:ascii="Courier New" w:hAnsi="Courier New" w:cs="Courier New"/>
        </w:rPr>
        <w:t xml:space="preserve"> it improves access, it's very convenient.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00:08:32,824 --&gt; 00:08:34,225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the question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00:08:34,425 --&gt; 00:08:37,180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Can we train, and can they effectively do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00:08:37,380 --&gt; 00:08:40,491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rapid</w:t>
      </w:r>
      <w:proofErr w:type="gramEnd"/>
      <w:r w:rsidRPr="00E67103">
        <w:rPr>
          <w:rFonts w:ascii="Courier New" w:hAnsi="Courier New" w:cs="Courier New"/>
        </w:rPr>
        <w:t xml:space="preserve"> diagnostic test</w:t>
      </w:r>
      <w:ins w:id="572" w:author="Isabel.b" w:date="2017-08-15T08:32:00Z">
        <w:r w:rsidR="00917C75">
          <w:rPr>
            <w:rFonts w:ascii="Courier New" w:hAnsi="Courier New" w:cs="Courier New"/>
          </w:rPr>
          <w:t>s</w:t>
        </w:r>
      </w:ins>
      <w:r w:rsidRPr="00E67103">
        <w:rPr>
          <w:rFonts w:ascii="Courier New" w:hAnsi="Courier New" w:cs="Courier New"/>
        </w:rPr>
        <w:t xml:space="preserve"> for malaria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00:08:40,691 --&gt; 00:08:42,593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at</w:t>
      </w:r>
      <w:proofErr w:type="gramEnd"/>
      <w:r w:rsidRPr="00E67103">
        <w:rPr>
          <w:rFonts w:ascii="Courier New" w:hAnsi="Courier New" w:cs="Courier New"/>
        </w:rPr>
        <w:t xml:space="preserve"> the village level?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00:08:42,793 --&gt; 00:08:46,466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Okay. So an intervention to test this out would be in order.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00:08:46,666 --&gt; 00:08:51,131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again our goal is to increase our coverage of appropriate care.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00:08:51,681 --&gt; 00:08:55,749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Let's say that we, again, we've been looking at </w:t>
      </w:r>
      <w:del w:id="573" w:author="Isabel.b" w:date="2017-08-15T08:32:00Z">
        <w:r w:rsidRPr="00E67103" w:rsidDel="00917C75">
          <w:rPr>
            <w:rFonts w:ascii="Courier New" w:hAnsi="Courier New" w:cs="Courier New"/>
          </w:rPr>
          <w:delText>Ivermectin</w:delText>
        </w:r>
      </w:del>
      <w:proofErr w:type="spellStart"/>
      <w:ins w:id="574" w:author="Isabel.b" w:date="2017-08-15T08:32:00Z">
        <w:r w:rsidR="00917C75">
          <w:rPr>
            <w:rFonts w:ascii="Courier New" w:hAnsi="Courier New" w:cs="Courier New"/>
          </w:rPr>
          <w:t>i</w:t>
        </w:r>
        <w:r w:rsidR="00917C75" w:rsidRPr="00E67103">
          <w:rPr>
            <w:rFonts w:ascii="Courier New" w:hAnsi="Courier New" w:cs="Courier New"/>
          </w:rPr>
          <w:t>vermectin</w:t>
        </w:r>
      </w:ins>
      <w:proofErr w:type="spellEnd"/>
      <w:r w:rsidRPr="00E67103">
        <w:rPr>
          <w:rFonts w:ascii="Courier New" w:hAnsi="Courier New" w:cs="Courier New"/>
        </w:rPr>
        <w:t>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00:08:55,949 --&gt; 00:08:59,878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This is a </w:t>
      </w:r>
      <w:del w:id="575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7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E67103">
        <w:rPr>
          <w:rFonts w:ascii="Courier New" w:hAnsi="Courier New" w:cs="Courier New"/>
        </w:rPr>
        <w:t xml:space="preserve"> that started with mass distribution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00:09:00,078 --&gt; 00:09:04,035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through</w:t>
      </w:r>
      <w:proofErr w:type="gramEnd"/>
      <w:r w:rsidRPr="00E67103">
        <w:rPr>
          <w:rFonts w:ascii="Courier New" w:hAnsi="Courier New" w:cs="Courier New"/>
        </w:rPr>
        <w:t xml:space="preserve"> community effort in 1995,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00:09:04,235 --&gt; 00:09:06,573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founding of the African </w:t>
      </w:r>
      <w:del w:id="577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578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proofErr w:type="spellEnd"/>
      <w:r w:rsidRPr="00E67103">
        <w:rPr>
          <w:rFonts w:ascii="Courier New" w:hAnsi="Courier New" w:cs="Courier New"/>
        </w:rPr>
        <w:t>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00:09:06,773 --&gt; 00:09:08,248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lastRenderedPageBreak/>
        <w:t>for</w:t>
      </w:r>
      <w:proofErr w:type="gramEnd"/>
      <w:r w:rsidRPr="00E67103">
        <w:rPr>
          <w:rFonts w:ascii="Courier New" w:hAnsi="Courier New" w:cs="Courier New"/>
        </w:rPr>
        <w:t xml:space="preserve"> </w:t>
      </w:r>
      <w:proofErr w:type="spellStart"/>
      <w:r w:rsidRPr="00E67103">
        <w:rPr>
          <w:rFonts w:ascii="Courier New" w:hAnsi="Courier New" w:cs="Courier New"/>
        </w:rPr>
        <w:t>Onchocerciasis</w:t>
      </w:r>
      <w:proofErr w:type="spellEnd"/>
      <w:r w:rsidRPr="00E67103">
        <w:rPr>
          <w:rFonts w:ascii="Courier New" w:hAnsi="Courier New" w:cs="Courier New"/>
        </w:rPr>
        <w:t xml:space="preserve"> Control,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00:09:08,448 --&gt; 00:09:09,906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it's been estimated that</w:t>
      </w:r>
      <w:ins w:id="579" w:author="Isabel.b" w:date="2017-08-15T08:35:00Z">
        <w:r w:rsidR="00917C75">
          <w:rPr>
            <w:rFonts w:ascii="Courier New" w:hAnsi="Courier New" w:cs="Courier New"/>
          </w:rPr>
          <w:t xml:space="preserve"> if coverage can be maintained</w:t>
        </w:r>
      </w:ins>
      <w:ins w:id="580" w:author="Isabel.b" w:date="2017-08-15T08:38:00Z">
        <w:r w:rsidR="00FE2C9C">
          <w:rPr>
            <w:rFonts w:ascii="Courier New" w:hAnsi="Courier New" w:cs="Courier New"/>
          </w:rPr>
          <w:t>,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00:09:13,091 --&gt; 00:09:16,491</w:t>
      </w:r>
    </w:p>
    <w:p w:rsidR="00C231BC" w:rsidRPr="00E67103" w:rsidDel="00FE2C9C" w:rsidRDefault="00C231BC" w:rsidP="00C231BC">
      <w:pPr>
        <w:pStyle w:val="Textebrut"/>
        <w:rPr>
          <w:del w:id="581" w:author="Isabel.b" w:date="2017-08-15T08:38:00Z"/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at</w:t>
      </w:r>
      <w:proofErr w:type="gramEnd"/>
      <w:r w:rsidRPr="00E67103">
        <w:rPr>
          <w:rFonts w:ascii="Courier New" w:hAnsi="Courier New" w:cs="Courier New"/>
        </w:rPr>
        <w:t xml:space="preserve"> least 65% of eligible people</w:t>
      </w:r>
      <w:del w:id="582" w:author="Isabel.b" w:date="2017-08-15T08:38:00Z">
        <w:r w:rsidRPr="00E67103" w:rsidDel="00FE2C9C">
          <w:rPr>
            <w:rFonts w:ascii="Courier New" w:hAnsi="Courier New" w:cs="Courier New"/>
          </w:rPr>
          <w:delText>,</w:delText>
        </w:r>
      </w:del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00:09:16,691 --&gt; 00:09:21,183</w:t>
      </w:r>
    </w:p>
    <w:p w:rsidR="00C231BC" w:rsidRPr="00E67103" w:rsidRDefault="00917C75" w:rsidP="00C231BC">
      <w:pPr>
        <w:pStyle w:val="Textebrut"/>
        <w:rPr>
          <w:rFonts w:ascii="Courier New" w:hAnsi="Courier New" w:cs="Courier New"/>
        </w:rPr>
      </w:pPr>
      <w:del w:id="583" w:author="Isabel.b" w:date="2017-08-15T08:38:00Z">
        <w:r w:rsidRPr="00E67103" w:rsidDel="00FE2C9C">
          <w:rPr>
            <w:rFonts w:ascii="Courier New" w:hAnsi="Courier New" w:cs="Courier New"/>
          </w:rPr>
          <w:delText>U</w:delText>
        </w:r>
      </w:del>
      <w:proofErr w:type="gramStart"/>
      <w:ins w:id="584" w:author="Isabel.b" w:date="2017-08-15T08:38:00Z">
        <w:r w:rsidR="00FE2C9C">
          <w:rPr>
            <w:rFonts w:ascii="Courier New" w:hAnsi="Courier New" w:cs="Courier New"/>
          </w:rPr>
          <w:t>up</w:t>
        </w:r>
        <w:proofErr w:type="gramEnd"/>
        <w:r w:rsidR="00FE2C9C">
          <w:rPr>
            <w:rFonts w:ascii="Courier New" w:hAnsi="Courier New" w:cs="Courier New"/>
          </w:rPr>
          <w:t xml:space="preserve"> </w:t>
        </w:r>
      </w:ins>
      <w:ins w:id="585" w:author="Isabel.b" w:date="2017-08-15T08:35:00Z">
        <w:r>
          <w:rPr>
            <w:rFonts w:ascii="Courier New" w:hAnsi="Courier New" w:cs="Courier New"/>
          </w:rPr>
          <w:t>till</w:t>
        </w:r>
      </w:ins>
      <w:del w:id="586" w:author="Isabel.b" w:date="2017-08-15T08:36:00Z">
        <w:r w:rsidR="00C231BC" w:rsidRPr="00E67103" w:rsidDel="00917C75">
          <w:rPr>
            <w:rFonts w:ascii="Courier New" w:hAnsi="Courier New" w:cs="Courier New"/>
          </w:rPr>
          <w:delText>ntil</w:delText>
        </w:r>
      </w:del>
      <w:r w:rsidR="00C231BC" w:rsidRPr="00E67103">
        <w:rPr>
          <w:rFonts w:ascii="Courier New" w:hAnsi="Courier New" w:cs="Courier New"/>
        </w:rPr>
        <w:t>...for at least 20-some years,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00:09:21,383 --&gt; 00:09:24,368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we might be able to eliminate transmission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199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00:09:24,568 --&gt; 00:09:25,889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 xml:space="preserve"> the disease.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00:09:26,469 --&gt; 00:09:27,834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There are a lot of ifs there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00:09:28,034 --&gt; 00:09:29,503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but</w:t>
      </w:r>
      <w:proofErr w:type="gramEnd"/>
      <w:r w:rsidRPr="00E67103">
        <w:rPr>
          <w:rFonts w:ascii="Courier New" w:hAnsi="Courier New" w:cs="Courier New"/>
        </w:rPr>
        <w:t xml:space="preserve"> this is a question.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00:09:29,703 --&gt; 00:09:34,241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sometimes, and hopefully by the early 2020s,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00:09:34,441 --&gt; 00:09:35,754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proofErr w:type="gramEnd"/>
      <w:r w:rsidRPr="00E67103">
        <w:rPr>
          <w:rFonts w:ascii="Courier New" w:hAnsi="Courier New" w:cs="Courier New"/>
        </w:rPr>
        <w:t xml:space="preserve"> might achieve that goal.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00:09:35,954 --&gt; 00:09:39,116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But, if people have been taking this drug every year,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00:09:39,316 --&gt; 00:09:42,316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for some reason t</w:t>
      </w:r>
      <w:del w:id="587" w:author="Isabel.b" w:date="2017-08-15T08:38:00Z">
        <w:r w:rsidRPr="00E67103" w:rsidDel="0004393D">
          <w:rPr>
            <w:rFonts w:ascii="Courier New" w:hAnsi="Courier New" w:cs="Courier New"/>
          </w:rPr>
          <w:delText xml:space="preserve"> </w:delText>
        </w:r>
      </w:del>
      <w:r w:rsidRPr="00E67103">
        <w:rPr>
          <w:rFonts w:ascii="Courier New" w:hAnsi="Courier New" w:cs="Courier New"/>
        </w:rPr>
        <w:t>he coverage drops,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00:09:42,516 --&gt; 00:09:43,990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less</w:t>
      </w:r>
      <w:proofErr w:type="gramEnd"/>
      <w:r w:rsidRPr="00E67103">
        <w:rPr>
          <w:rFonts w:ascii="Courier New" w:hAnsi="Courier New" w:cs="Courier New"/>
        </w:rPr>
        <w:t xml:space="preserve"> people take it.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00:09:44,190 --&gt; 00:09:46,679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You know, is it because they're tired of taking it?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208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00:09:46,879 --&gt; 00:09:48,618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Is it because of supplies?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209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00:09:48,818 --&gt; 00:09:50,402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What are the reasons?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00:09:50,602 --&gt; 00:09:51,563</w:t>
      </w:r>
    </w:p>
    <w:p w:rsidR="00C231BC" w:rsidRPr="00E67103" w:rsidDel="00714CF4" w:rsidRDefault="00C231BC" w:rsidP="00C231BC">
      <w:pPr>
        <w:pStyle w:val="Textebrut"/>
        <w:rPr>
          <w:del w:id="588" w:author="Isabel.b" w:date="2017-08-15T08:40:00Z"/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we need to think</w:t>
      </w:r>
      <w:ins w:id="589" w:author="Isabel.b" w:date="2017-08-15T08:40:00Z">
        <w:r w:rsidR="00714CF4">
          <w:rPr>
            <w:rFonts w:ascii="Courier New" w:hAnsi="Courier New" w:cs="Courier New"/>
          </w:rPr>
          <w:t>,</w:t>
        </w:r>
      </w:ins>
      <w:del w:id="590" w:author="Isabel.b" w:date="2017-08-15T08:40:00Z">
        <w:r w:rsidRPr="00E67103" w:rsidDel="00714CF4">
          <w:rPr>
            <w:rFonts w:ascii="Courier New" w:hAnsi="Courier New" w:cs="Courier New"/>
          </w:rPr>
          <w:delText>.</w:delText>
        </w:r>
      </w:del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00:09:51,563 --&gt; 00:09:53,560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Okay, we've been working with our communities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00:09:54,081 --&gt; 00:09:55,510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distribute this drug,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00:09:55,710 --&gt; 00:09:58,289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is</w:t>
      </w:r>
      <w:proofErr w:type="gramEnd"/>
      <w:r w:rsidRPr="00E67103">
        <w:rPr>
          <w:rFonts w:ascii="Courier New" w:hAnsi="Courier New" w:cs="Courier New"/>
        </w:rPr>
        <w:t xml:space="preserve"> there any way we can tweak or improve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00:09:58,489 --&gt; 00:10:01,561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on</w:t>
      </w:r>
      <w:proofErr w:type="gramEnd"/>
      <w:r w:rsidRPr="00E67103">
        <w:rPr>
          <w:rFonts w:ascii="Courier New" w:hAnsi="Courier New" w:cs="Courier New"/>
        </w:rPr>
        <w:t xml:space="preserve"> that community distribution to make it better?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00:10:01,624 --&gt; 00:10:03,208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that would be another example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00:10:03,283 --&gt; 00:10:05,375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 xml:space="preserve"> an implementation research question.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00:10:06,212 --&gt; 00:10:09,514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We had some </w:t>
      </w:r>
      <w:proofErr w:type="gramStart"/>
      <w:r w:rsidRPr="00E67103">
        <w:rPr>
          <w:rFonts w:ascii="Courier New" w:hAnsi="Courier New" w:cs="Courier New"/>
        </w:rPr>
        <w:t>data, that we talked about before,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00:10:09,714 --&gt; 00:10:12,037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from</w:t>
      </w:r>
      <w:proofErr w:type="gramEnd"/>
      <w:r w:rsidRPr="00E67103">
        <w:rPr>
          <w:rFonts w:ascii="Courier New" w:hAnsi="Courier New" w:cs="Courier New"/>
        </w:rPr>
        <w:t xml:space="preserve"> our health information system,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00:10:12,237 --&gt; 00:10:17,569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we show that while we've increased over the years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00:10:17,769 --&gt; 00:10:20,411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number of women who got their second dose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00:10:20,611 --&gt; 00:10:22,791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lastRenderedPageBreak/>
        <w:t>of</w:t>
      </w:r>
      <w:proofErr w:type="gramEnd"/>
      <w:r w:rsidRPr="00E67103">
        <w:rPr>
          <w:rFonts w:ascii="Courier New" w:hAnsi="Courier New" w:cs="Courier New"/>
        </w:rPr>
        <w:t xml:space="preserve"> IPT</w:t>
      </w:r>
      <w:del w:id="591" w:author="Isabel.b" w:date="2017-08-15T08:39:00Z">
        <w:r w:rsidRPr="00E67103" w:rsidDel="00714CF4">
          <w:rPr>
            <w:rFonts w:ascii="Courier New" w:hAnsi="Courier New" w:cs="Courier New"/>
          </w:rPr>
          <w:delText>.</w:delText>
        </w:r>
      </w:del>
      <w:ins w:id="592" w:author="Isabel.b" w:date="2017-08-15T08:39:00Z">
        <w:r w:rsidR="00714CF4">
          <w:rPr>
            <w:rFonts w:ascii="Courier New" w:hAnsi="Courier New" w:cs="Courier New"/>
          </w:rPr>
          <w:t>,</w:t>
        </w:r>
      </w:ins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00:10:22,991 --&gt; 00:10:24,940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del w:id="593" w:author="Isabel.b" w:date="2017-08-15T08:39:00Z">
        <w:r w:rsidRPr="00E67103" w:rsidDel="00714CF4">
          <w:rPr>
            <w:rFonts w:ascii="Courier New" w:hAnsi="Courier New" w:cs="Courier New"/>
          </w:rPr>
          <w:delText xml:space="preserve">What </w:delText>
        </w:r>
      </w:del>
      <w:proofErr w:type="gramStart"/>
      <w:ins w:id="594" w:author="Isabel.b" w:date="2017-08-15T08:39:00Z">
        <w:r w:rsidR="00714CF4">
          <w:rPr>
            <w:rFonts w:ascii="Courier New" w:hAnsi="Courier New" w:cs="Courier New"/>
          </w:rPr>
          <w:t>w</w:t>
        </w:r>
        <w:r w:rsidR="00714CF4" w:rsidRPr="00E67103">
          <w:rPr>
            <w:rFonts w:ascii="Courier New" w:hAnsi="Courier New" w:cs="Courier New"/>
          </w:rPr>
          <w:t>hat</w:t>
        </w:r>
        <w:proofErr w:type="gramEnd"/>
        <w:r w:rsidR="00714CF4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>has happened is that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00:10:25,140 --&gt; 00:10:27,792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now</w:t>
      </w:r>
      <w:proofErr w:type="gramEnd"/>
      <w:r w:rsidRPr="00E67103">
        <w:rPr>
          <w:rFonts w:ascii="Courier New" w:hAnsi="Courier New" w:cs="Courier New"/>
        </w:rPr>
        <w:t xml:space="preserve"> that we've introduced 3 or more doses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00:10:27,992 --&gt; 00:10:33,967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proofErr w:type="gramEnd"/>
      <w:r w:rsidRPr="00E67103">
        <w:rPr>
          <w:rFonts w:ascii="Courier New" w:hAnsi="Courier New" w:cs="Courier New"/>
        </w:rPr>
        <w:t xml:space="preserve"> have the challenge of living up to that new target.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00:10:34,466 --&gt; 00:10:37,111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although these data show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00:10:37,311 --&gt; 00:10:38,969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in, </w:t>
      </w:r>
      <w:ins w:id="595" w:author="Isabel.b" w:date="2017-08-15T08:41:00Z">
        <w:r w:rsidR="00157364">
          <w:rPr>
            <w:rFonts w:ascii="Courier New" w:hAnsi="Courier New" w:cs="Courier New"/>
          </w:rPr>
          <w:t xml:space="preserve">I think </w:t>
        </w:r>
      </w:ins>
      <w:r w:rsidRPr="00E67103">
        <w:rPr>
          <w:rFonts w:ascii="Courier New" w:hAnsi="Courier New" w:cs="Courier New"/>
        </w:rPr>
        <w:t>it was Burkina Faso,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00:10:39,169 --&gt; 00:10:42,965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>, yes, that once IPT3 was introduced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00:10:43,165 --&gt; 00:10:47,307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it</w:t>
      </w:r>
      <w:proofErr w:type="gramEnd"/>
      <w:r w:rsidRPr="00E67103">
        <w:rPr>
          <w:rFonts w:ascii="Courier New" w:hAnsi="Courier New" w:cs="Courier New"/>
        </w:rPr>
        <w:t xml:space="preserve"> has been taken up by more women.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00:10:47,507 --&gt; 00:10:50,696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we also recognize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00:10:50,796 --&gt; 00:10:55,908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it is nowhere near these targets of 80% or more.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00:10:56,108 --&gt; 00:10:58,059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what can we do?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00:10:58,259 --&gt; 00:11:03,465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First, are there interventions at the clinic that can be done?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00:11:03,665 --&gt; 00:11:06,163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Is there a special training that nurses could </w:t>
      </w:r>
      <w:proofErr w:type="gramStart"/>
      <w:r w:rsidRPr="00E67103">
        <w:rPr>
          <w:rFonts w:ascii="Courier New" w:hAnsi="Courier New" w:cs="Courier New"/>
        </w:rPr>
        <w:t>have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00:11:06,363 --&gt; 00:11:12,330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help them recognize and record the need for treatment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235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00:11:12,530 --&gt; 00:11:14,375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of</w:t>
      </w:r>
      <w:proofErr w:type="gramEnd"/>
      <w:r w:rsidRPr="00E67103">
        <w:rPr>
          <w:rFonts w:ascii="Courier New" w:hAnsi="Courier New" w:cs="Courier New"/>
        </w:rPr>
        <w:t xml:space="preserve"> the third dose?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00:11:14,575 --&gt; 00:11:18,376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Is there anything they could do to improve their interviewing </w:t>
      </w:r>
      <w:proofErr w:type="gramStart"/>
      <w:r w:rsidRPr="00E67103">
        <w:rPr>
          <w:rFonts w:ascii="Courier New" w:hAnsi="Courier New" w:cs="Courier New"/>
        </w:rPr>
        <w:t>skills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00:11:18,576 --&gt; 00:11:20,789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identify women who need a third dose?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00:11:20,789 --&gt; 00:11:22,780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Is there any</w:t>
      </w:r>
      <w:del w:id="596" w:author="Isabel.b" w:date="2017-08-23T06:04:00Z">
        <w:r w:rsidRPr="00E67103" w:rsidDel="00C24325">
          <w:rPr>
            <w:rFonts w:ascii="Courier New" w:hAnsi="Courier New" w:cs="Courier New"/>
          </w:rPr>
          <w:delText xml:space="preserve"> </w:delText>
        </w:r>
      </w:del>
      <w:r w:rsidRPr="00E67103">
        <w:rPr>
          <w:rFonts w:ascii="Courier New" w:hAnsi="Courier New" w:cs="Courier New"/>
        </w:rPr>
        <w:t xml:space="preserve">thing they could do to encourage women to come </w:t>
      </w:r>
      <w:proofErr w:type="gramStart"/>
      <w:r w:rsidRPr="00E67103">
        <w:rPr>
          <w:rFonts w:ascii="Courier New" w:hAnsi="Courier New" w:cs="Courier New"/>
        </w:rPr>
        <w:t>back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239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00:11:24,497 --&gt; 00:11:26,407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antenatal care, you know,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00:11:26,607 --&gt; 00:11:30,129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the requisite number of times so that they get their full dose?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00:11:30,329 --&gt; 00:11:32,263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as we mention</w:t>
      </w:r>
      <w:ins w:id="597" w:author="Isabel.b" w:date="2017-08-15T08:42:00Z">
        <w:r w:rsidR="00157364">
          <w:rPr>
            <w:rFonts w:ascii="Courier New" w:hAnsi="Courier New" w:cs="Courier New"/>
          </w:rPr>
          <w:t>ed</w:t>
        </w:r>
      </w:ins>
      <w:r w:rsidRPr="00E67103">
        <w:rPr>
          <w:rFonts w:ascii="Courier New" w:hAnsi="Courier New" w:cs="Courier New"/>
        </w:rPr>
        <w:t xml:space="preserve"> before,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00:11:32,463 --&gt; 00:11:34,660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is</w:t>
      </w:r>
      <w:proofErr w:type="gramEnd"/>
      <w:r w:rsidRPr="00E67103">
        <w:rPr>
          <w:rFonts w:ascii="Courier New" w:hAnsi="Courier New" w:cs="Courier New"/>
        </w:rPr>
        <w:t xml:space="preserve"> there a role for the community?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00:11:34,860 --&gt; 00:11:35,826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In some places,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00:11:35,939 --&gt; 00:11:38,324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del w:id="598" w:author="Isabel.b" w:date="2017-08-15T08:49:00Z">
        <w:r w:rsidRPr="00E67103" w:rsidDel="00853F06">
          <w:rPr>
            <w:rFonts w:ascii="Courier New" w:hAnsi="Courier New" w:cs="Courier New"/>
          </w:rPr>
          <w:delText xml:space="preserve">the </w:delText>
        </w:r>
      </w:del>
      <w:proofErr w:type="gramStart"/>
      <w:ins w:id="599" w:author="Isabel.b" w:date="2017-08-15T08:49:00Z">
        <w:r w:rsidR="00853F06">
          <w:rPr>
            <w:rFonts w:ascii="Courier New" w:hAnsi="Courier New" w:cs="Courier New"/>
          </w:rPr>
          <w:t>a</w:t>
        </w:r>
        <w:proofErr w:type="gramEnd"/>
        <w:r w:rsidR="00853F06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>community intervention has been designed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00:11:38,524 --&gt; 00:11:42,689</w:t>
      </w:r>
    </w:p>
    <w:p w:rsidR="00C231BC" w:rsidRPr="00E67103" w:rsidDel="00853F06" w:rsidRDefault="00C231BC" w:rsidP="00C231BC">
      <w:pPr>
        <w:pStyle w:val="Textebrut"/>
        <w:rPr>
          <w:del w:id="600" w:author="Isabel.b" w:date="2017-08-15T08:50:00Z"/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where</w:t>
      </w:r>
      <w:proofErr w:type="gramEnd"/>
      <w:r w:rsidRPr="00E67103">
        <w:rPr>
          <w:rFonts w:ascii="Courier New" w:hAnsi="Courier New" w:cs="Courier New"/>
        </w:rPr>
        <w:t xml:space="preserve"> the community mobilizes and educates mothers</w:t>
      </w:r>
      <w:del w:id="601" w:author="Isabel.b" w:date="2017-08-15T08:50:00Z">
        <w:r w:rsidRPr="00E67103" w:rsidDel="00853F06">
          <w:rPr>
            <w:rFonts w:ascii="Courier New" w:hAnsi="Courier New" w:cs="Courier New"/>
          </w:rPr>
          <w:delText>.</w:delText>
        </w:r>
      </w:del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00:11:42,889 --&gt; 00:11:46,647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del w:id="602" w:author="Isabel.b" w:date="2017-08-15T08:50:00Z">
        <w:r w:rsidRPr="00E67103" w:rsidDel="00853F06">
          <w:rPr>
            <w:rFonts w:ascii="Courier New" w:hAnsi="Courier New" w:cs="Courier New"/>
          </w:rPr>
          <w:delText xml:space="preserve">And </w:delText>
        </w:r>
      </w:del>
      <w:proofErr w:type="gramStart"/>
      <w:ins w:id="603" w:author="Isabel.b" w:date="2017-08-15T08:50:00Z">
        <w:r w:rsidR="00853F06">
          <w:rPr>
            <w:rFonts w:ascii="Courier New" w:hAnsi="Courier New" w:cs="Courier New"/>
          </w:rPr>
          <w:t>a</w:t>
        </w:r>
        <w:r w:rsidR="00853F06" w:rsidRPr="00E67103">
          <w:rPr>
            <w:rFonts w:ascii="Courier New" w:hAnsi="Courier New" w:cs="Courier New"/>
          </w:rPr>
          <w:t>nd</w:t>
        </w:r>
        <w:proofErr w:type="gramEnd"/>
        <w:r w:rsidR="00853F06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>others</w:t>
      </w:r>
      <w:ins w:id="604" w:author="Isabel.b" w:date="2017-08-15T08:50:00Z">
        <w:r w:rsidR="00853F06">
          <w:rPr>
            <w:rFonts w:ascii="Courier New" w:hAnsi="Courier New" w:cs="Courier New"/>
          </w:rPr>
          <w:t>,</w:t>
        </w:r>
      </w:ins>
      <w:r w:rsidRPr="00E67103">
        <w:rPr>
          <w:rFonts w:ascii="Courier New" w:hAnsi="Courier New" w:cs="Courier New"/>
        </w:rPr>
        <w:t xml:space="preserve"> testing out whether the community can help deliver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00:11:46,847 --&gt; 00:11:48,197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these</w:t>
      </w:r>
      <w:proofErr w:type="gramEnd"/>
      <w:r w:rsidRPr="00E67103">
        <w:rPr>
          <w:rFonts w:ascii="Courier New" w:hAnsi="Courier New" w:cs="Courier New"/>
        </w:rPr>
        <w:t xml:space="preserve"> additional doses.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00:11:48,397 --&gt; 00:11:50,442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So again our information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249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00:11:50,642 --&gt; 00:11:52,554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raises</w:t>
      </w:r>
      <w:proofErr w:type="gramEnd"/>
      <w:r w:rsidRPr="00E67103">
        <w:rPr>
          <w:rFonts w:ascii="Courier New" w:hAnsi="Courier New" w:cs="Courier New"/>
        </w:rPr>
        <w:t xml:space="preserve"> the question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00:11:52,754 --&gt; 00:11:55,934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we can think about together as we said earlier,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00:11:56,134 --&gt; 00:12:00,399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with</w:t>
      </w:r>
      <w:proofErr w:type="gramEnd"/>
      <w:r w:rsidRPr="00E67103">
        <w:rPr>
          <w:rFonts w:ascii="Courier New" w:hAnsi="Courier New" w:cs="Courier New"/>
        </w:rPr>
        <w:t xml:space="preserve"> all of our stakeholders come up with a locally relevant design,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00:12:00,599 --&gt; 00:12:02,609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locally</w:t>
      </w:r>
      <w:proofErr w:type="gramEnd"/>
      <w:r w:rsidRPr="00E67103">
        <w:rPr>
          <w:rFonts w:ascii="Courier New" w:hAnsi="Courier New" w:cs="Courier New"/>
        </w:rPr>
        <w:t xml:space="preserve"> relevant intervention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00:12:02,696 --&gt; 00:12:05,282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can be tested through implementation research.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00:12:05,382 --&gt; 00:12:08,616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 talked about our various surveys.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00:12:08,816 --&gt; 00:12:11,931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Our demographic and health surveys.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00:12:12,131 --&gt; 00:12:15,050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Our malaria indicator surveys.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00:12:15,250 --&gt; 00:12:18,785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we want to use that information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00:12:18,985 --&gt; 00:12:23,568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guide us to think about improving </w:t>
      </w:r>
      <w:del w:id="605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606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E67103">
        <w:rPr>
          <w:rFonts w:ascii="Courier New" w:hAnsi="Courier New" w:cs="Courier New"/>
        </w:rPr>
        <w:t>s</w:t>
      </w:r>
      <w:proofErr w:type="spellEnd"/>
      <w:r w:rsidRPr="00E67103">
        <w:rPr>
          <w:rFonts w:ascii="Courier New" w:hAnsi="Courier New" w:cs="Courier New"/>
        </w:rPr>
        <w:t>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00:12:23,743 --&gt; 00:12:25,815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designing</w:t>
      </w:r>
      <w:proofErr w:type="gramEnd"/>
      <w:r w:rsidRPr="00E67103">
        <w:rPr>
          <w:rFonts w:ascii="Courier New" w:hAnsi="Courier New" w:cs="Courier New"/>
        </w:rPr>
        <w:t xml:space="preserve"> new interventions.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00:12:26,223 --&gt; 00:12:30,758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we can see that from this survey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00:12:30,958 --&gt; 00:12:37,877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there was increase in the number of children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262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00:12:38,077 --&gt; 00:12:40,758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who</w:t>
      </w:r>
      <w:proofErr w:type="gramEnd"/>
      <w:r w:rsidRPr="00E67103">
        <w:rPr>
          <w:rFonts w:ascii="Courier New" w:hAnsi="Courier New" w:cs="Courier New"/>
        </w:rPr>
        <w:t xml:space="preserve"> had been tested, had a blood test,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00:12:40,958 --&gt; 00:12:43,942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whether</w:t>
      </w:r>
      <w:proofErr w:type="gramEnd"/>
      <w:r w:rsidRPr="00E67103">
        <w:rPr>
          <w:rFonts w:ascii="Courier New" w:hAnsi="Courier New" w:cs="Courier New"/>
        </w:rPr>
        <w:t xml:space="preserve"> it was RDT or microscopy,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00:12:44,142 --&gt; 00:12:47,860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but</w:t>
      </w:r>
      <w:proofErr w:type="gramEnd"/>
      <w:r w:rsidRPr="00E67103">
        <w:rPr>
          <w:rFonts w:ascii="Courier New" w:hAnsi="Courier New" w:cs="Courier New"/>
        </w:rPr>
        <w:t xml:space="preserve"> who had a test, so that number has been slowly increasing.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00:12:49,273 --&gt; 00:12:50,841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Now the question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00:12:51,041 --&gt; 00:12:54,340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the</w:t>
      </w:r>
      <w:proofErr w:type="gramEnd"/>
      <w:r w:rsidRPr="00E67103">
        <w:rPr>
          <w:rFonts w:ascii="Courier New" w:hAnsi="Courier New" w:cs="Courier New"/>
        </w:rPr>
        <w:t xml:space="preserve"> goal is not just testing anybody who has malaria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00:12:54,540 --&gt; 00:12:56,921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because</w:t>
      </w:r>
      <w:proofErr w:type="gramEnd"/>
      <w:r w:rsidRPr="00E67103">
        <w:rPr>
          <w:rFonts w:ascii="Courier New" w:hAnsi="Courier New" w:cs="Courier New"/>
        </w:rPr>
        <w:t xml:space="preserve"> we don't know until we test.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00:12:57,121 --&gt; 00:13:01,098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Our goal is to test anyone with a fever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269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00:13:01,298 --&gt; 00:13:03,780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then promptly treat them.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00:13:03,980 --&gt; 00:13:07,223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what we're seeing is that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00:13:07,423 --&gt; 00:13:09,602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proofErr w:type="gramEnd"/>
      <w:r w:rsidRPr="00E67103">
        <w:rPr>
          <w:rFonts w:ascii="Courier New" w:hAnsi="Courier New" w:cs="Courier New"/>
        </w:rPr>
        <w:t xml:space="preserve"> have a long way to go.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00:13:09,802 --&gt; 00:13:13,440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And it means if we're providing treatment for these children,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00:13:13,640 --&gt; 00:13:15,933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if</w:t>
      </w:r>
      <w:proofErr w:type="gramEnd"/>
      <w:r w:rsidRPr="00E67103">
        <w:rPr>
          <w:rFonts w:ascii="Courier New" w:hAnsi="Courier New" w:cs="Courier New"/>
        </w:rPr>
        <w:t xml:space="preserve"> we've only tested less than half of them,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00:13:16,133 --&gt; 00:13:19,853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proofErr w:type="gramEnd"/>
      <w:r w:rsidRPr="00E67103">
        <w:rPr>
          <w:rFonts w:ascii="Courier New" w:hAnsi="Courier New" w:cs="Courier New"/>
        </w:rPr>
        <w:t xml:space="preserve"> may be giving inappropriate treatment to the other half.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00:13:20,489 --&gt; 00:13:22,136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So the question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00:13:22,336 --&gt; 00:13:24,297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why</w:t>
      </w:r>
      <w:proofErr w:type="gramEnd"/>
      <w:r w:rsidRPr="00E67103">
        <w:rPr>
          <w:rFonts w:ascii="Courier New" w:hAnsi="Courier New" w:cs="Courier New"/>
        </w:rPr>
        <w:t xml:space="preserve"> that being done?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00:13:24,497 --&gt; 00:13:29,441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Now earlier we mention</w:t>
      </w:r>
      <w:ins w:id="607" w:author="Isabel.b" w:date="2017-08-15T08:52:00Z">
        <w:r w:rsidR="00004214">
          <w:rPr>
            <w:rFonts w:ascii="Courier New" w:hAnsi="Courier New" w:cs="Courier New"/>
          </w:rPr>
          <w:t>ed</w:t>
        </w:r>
      </w:ins>
      <w:r w:rsidRPr="00E67103">
        <w:rPr>
          <w:rFonts w:ascii="Courier New" w:hAnsi="Courier New" w:cs="Courier New"/>
        </w:rPr>
        <w:t xml:space="preserve"> that testing may not be done in the community,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00:13:29,641 --&gt; 00:13:31,487</w:t>
      </w:r>
    </w:p>
    <w:p w:rsidR="00C231BC" w:rsidRPr="00E67103" w:rsidRDefault="00004214" w:rsidP="00C231BC">
      <w:pPr>
        <w:pStyle w:val="Textebrut"/>
        <w:rPr>
          <w:rFonts w:ascii="Courier New" w:hAnsi="Courier New" w:cs="Courier New"/>
        </w:rPr>
      </w:pPr>
      <w:ins w:id="608" w:author="Isabel.b" w:date="2017-08-15T08:52:00Z">
        <w:r>
          <w:rPr>
            <w:rFonts w:ascii="Courier New" w:hAnsi="Courier New" w:cs="Courier New"/>
          </w:rPr>
          <w:t xml:space="preserve">And we may want </w:t>
        </w:r>
      </w:ins>
      <w:del w:id="609" w:author="Isabel.b" w:date="2017-08-15T08:52:00Z">
        <w:r w:rsidR="00C231BC" w:rsidRPr="00E67103" w:rsidDel="00004214">
          <w:rPr>
            <w:rFonts w:ascii="Courier New" w:hAnsi="Courier New" w:cs="Courier New"/>
          </w:rPr>
          <w:delText>when have</w:delText>
        </w:r>
      </w:del>
      <w:r w:rsidR="00C231BC" w:rsidRPr="00E67103">
        <w:rPr>
          <w:rFonts w:ascii="Courier New" w:hAnsi="Courier New" w:cs="Courier New"/>
        </w:rPr>
        <w:t xml:space="preserve"> an intervention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279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00:13:31,587 --&gt; 00:13:34,586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where</w:t>
      </w:r>
      <w:proofErr w:type="gramEnd"/>
      <w:r w:rsidRPr="00E67103">
        <w:rPr>
          <w:rFonts w:ascii="Courier New" w:hAnsi="Courier New" w:cs="Courier New"/>
        </w:rPr>
        <w:t xml:space="preserve"> village health workers or community health workers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00:13:34,786 --&gt; 00:13:38,710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can</w:t>
      </w:r>
      <w:proofErr w:type="gramEnd"/>
      <w:r w:rsidRPr="00E67103">
        <w:rPr>
          <w:rFonts w:ascii="Courier New" w:hAnsi="Courier New" w:cs="Courier New"/>
        </w:rPr>
        <w:t xml:space="preserve"> be encouraged to use</w:t>
      </w:r>
      <w:ins w:id="610" w:author="Isabel.b" w:date="2017-08-15T08:53:00Z">
        <w:r w:rsidR="00004214">
          <w:rPr>
            <w:rFonts w:ascii="Courier New" w:hAnsi="Courier New" w:cs="Courier New"/>
          </w:rPr>
          <w:t>,</w:t>
        </w:r>
      </w:ins>
      <w:del w:id="611" w:author="Isabel.b" w:date="2017-08-15T08:53:00Z">
        <w:r w:rsidRPr="00E67103" w:rsidDel="00004214">
          <w:rPr>
            <w:rFonts w:ascii="Courier New" w:hAnsi="Courier New" w:cs="Courier New"/>
          </w:rPr>
          <w:delText xml:space="preserve"> these...</w:delText>
        </w:r>
      </w:del>
      <w:r w:rsidRPr="00E67103">
        <w:rPr>
          <w:rFonts w:ascii="Courier New" w:hAnsi="Courier New" w:cs="Courier New"/>
        </w:rPr>
        <w:t xml:space="preserve"> trained to use these tests,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00:13:38,785 --&gt; 00:13:40,607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we can if that intervention work</w:t>
      </w:r>
      <w:ins w:id="612" w:author="Isabel.b" w:date="2017-08-15T08:53:00Z">
        <w:r w:rsidR="00004214">
          <w:rPr>
            <w:rFonts w:ascii="Courier New" w:hAnsi="Courier New" w:cs="Courier New"/>
          </w:rPr>
          <w:t>s</w:t>
        </w:r>
      </w:ins>
      <w:r w:rsidRPr="00E67103">
        <w:rPr>
          <w:rFonts w:ascii="Courier New" w:hAnsi="Courier New" w:cs="Courier New"/>
        </w:rPr>
        <w:t>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00:13:40,732 --&gt; 00:13:42,322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it also happens in the clinic.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00:13:42,517 --&gt; 00:13:45,454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 found in places where the attitudes of the health workers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00:13:45,654 --&gt; 00:13:46,370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were</w:t>
      </w:r>
      <w:proofErr w:type="gramEnd"/>
      <w:r w:rsidRPr="00E67103">
        <w:rPr>
          <w:rFonts w:ascii="Courier New" w:hAnsi="Courier New" w:cs="Courier New"/>
        </w:rPr>
        <w:t xml:space="preserve"> a bit poor.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00:13:46,570 --&gt; 00:13:49,206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They trust in their judgment better than the test.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00:13:49,406 --&gt; 00:13:51,771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 tests are actually quite accurate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00:13:51,971 --&gt; 00:13:54,547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or</w:t>
      </w:r>
      <w:proofErr w:type="gramEnd"/>
      <w:r w:rsidRPr="00E67103">
        <w:rPr>
          <w:rFonts w:ascii="Courier New" w:hAnsi="Courier New" w:cs="Courier New"/>
        </w:rPr>
        <w:t xml:space="preserve"> else money wouldn't be spent o</w:t>
      </w:r>
      <w:del w:id="613" w:author="Isabel.b" w:date="2017-08-15T08:54:00Z">
        <w:r w:rsidRPr="00E67103" w:rsidDel="00004214">
          <w:rPr>
            <w:rFonts w:ascii="Courier New" w:hAnsi="Courier New" w:cs="Courier New"/>
          </w:rPr>
          <w:delText xml:space="preserve"> </w:delText>
        </w:r>
      </w:del>
      <w:r w:rsidRPr="00E67103">
        <w:rPr>
          <w:rFonts w:ascii="Courier New" w:hAnsi="Courier New" w:cs="Courier New"/>
        </w:rPr>
        <w:t>n buying them.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288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00:13:54,635 --&gt; 00:13:56,572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But </w:t>
      </w:r>
      <w:ins w:id="614" w:author="Isabel.b" w:date="2017-08-15T08:54:00Z">
        <w:r w:rsidR="00004214">
          <w:rPr>
            <w:rFonts w:ascii="Courier New" w:hAnsi="Courier New" w:cs="Courier New"/>
          </w:rPr>
          <w:t xml:space="preserve">what </w:t>
        </w:r>
      </w:ins>
      <w:r w:rsidRPr="00E67103">
        <w:rPr>
          <w:rFonts w:ascii="Courier New" w:hAnsi="Courier New" w:cs="Courier New"/>
        </w:rPr>
        <w:t>we still want to think about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289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00:13:56,772 --&gt; 00:14:00,246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del w:id="615" w:author="Isabel.b" w:date="2017-08-15T08:54:00Z">
        <w:r w:rsidRPr="00E67103" w:rsidDel="00004214">
          <w:rPr>
            <w:rFonts w:ascii="Courier New" w:hAnsi="Courier New" w:cs="Courier New"/>
          </w:rPr>
          <w:delText xml:space="preserve">is </w:delText>
        </w:r>
      </w:del>
      <w:proofErr w:type="gramStart"/>
      <w:r w:rsidRPr="00E67103">
        <w:rPr>
          <w:rFonts w:ascii="Courier New" w:hAnsi="Courier New" w:cs="Courier New"/>
        </w:rPr>
        <w:t>how</w:t>
      </w:r>
      <w:proofErr w:type="gramEnd"/>
      <w:r w:rsidRPr="00E67103">
        <w:rPr>
          <w:rFonts w:ascii="Courier New" w:hAnsi="Courier New" w:cs="Courier New"/>
        </w:rPr>
        <w:t xml:space="preserve"> do we increase the confidence of the health workers?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00:14:00,358 --&gt; 00:14:02,185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What kind of intervention can be </w:t>
      </w:r>
      <w:proofErr w:type="gramStart"/>
      <w:r w:rsidRPr="00E67103">
        <w:rPr>
          <w:rFonts w:ascii="Courier New" w:hAnsi="Courier New" w:cs="Courier New"/>
        </w:rPr>
        <w:t>done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00:14:02,385 --&gt; 00:14:03,950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terms not just training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00:14:04,150 --&gt; 00:14:06,486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but  supervision</w:t>
      </w:r>
      <w:proofErr w:type="gramEnd"/>
      <w:r w:rsidRPr="00E67103">
        <w:rPr>
          <w:rFonts w:ascii="Courier New" w:hAnsi="Courier New" w:cs="Courier New"/>
        </w:rPr>
        <w:t>, reinforcement, mentorship.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00:14:06,686 --&gt; 00:14:11,566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we need to design interventions that can increase the use of testing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00:14:11,766 --&gt; 00:14:14,141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the clinics and in the communities.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00:14:14,341 --&gt; 00:14:17,072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You saw this information earlier,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00:14:17,272 --&gt; 00:14:19,640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about</w:t>
      </w:r>
      <w:proofErr w:type="gramEnd"/>
      <w:r w:rsidRPr="00E67103">
        <w:rPr>
          <w:rFonts w:ascii="Courier New" w:hAnsi="Courier New" w:cs="Courier New"/>
        </w:rPr>
        <w:t xml:space="preserve"> supervisory checklists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00:14:19,832 --&gt; 00:14:22,081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the community health workers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00:14:22,281 --&gt; 00:14:24,280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doing</w:t>
      </w:r>
      <w:proofErr w:type="gramEnd"/>
      <w:r w:rsidRPr="00E67103">
        <w:rPr>
          <w:rFonts w:ascii="Courier New" w:hAnsi="Courier New" w:cs="Courier New"/>
        </w:rPr>
        <w:t xml:space="preserve"> community case management</w:t>
      </w:r>
      <w:del w:id="616" w:author="Isabel.b" w:date="2017-08-15T08:56:00Z">
        <w:r w:rsidRPr="00E67103" w:rsidDel="00004214">
          <w:rPr>
            <w:rFonts w:ascii="Courier New" w:hAnsi="Courier New" w:cs="Courier New"/>
          </w:rPr>
          <w:delText>,</w:delText>
        </w:r>
      </w:del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299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00:14:24,480 --&gt; 00:14:25,483</w:t>
      </w:r>
    </w:p>
    <w:p w:rsidR="00C231BC" w:rsidRPr="00E67103" w:rsidRDefault="00004214" w:rsidP="00C231BC">
      <w:pPr>
        <w:pStyle w:val="Textebrut"/>
        <w:rPr>
          <w:rFonts w:ascii="Courier New" w:hAnsi="Courier New" w:cs="Courier New"/>
        </w:rPr>
      </w:pPr>
      <w:proofErr w:type="gramStart"/>
      <w:ins w:id="617" w:author="Isabel.b" w:date="2017-08-15T08:56:00Z">
        <w:r>
          <w:rPr>
            <w:rFonts w:ascii="Courier New" w:hAnsi="Courier New" w:cs="Courier New"/>
          </w:rPr>
          <w:t>of</w:t>
        </w:r>
        <w:proofErr w:type="gramEnd"/>
        <w:r>
          <w:rPr>
            <w:rFonts w:ascii="Courier New" w:hAnsi="Courier New" w:cs="Courier New"/>
          </w:rPr>
          <w:t xml:space="preserve"> </w:t>
        </w:r>
      </w:ins>
      <w:r w:rsidR="00C231BC" w:rsidRPr="00E67103">
        <w:rPr>
          <w:rFonts w:ascii="Courier New" w:hAnsi="Courier New" w:cs="Courier New"/>
        </w:rPr>
        <w:t>childhood illness,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00:14:25,683 --&gt; 00:14:28,295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as we said </w:t>
      </w:r>
      <w:ins w:id="618" w:author="Isabel.b" w:date="2017-08-15T08:55:00Z">
        <w:r w:rsidR="00004214">
          <w:rPr>
            <w:rFonts w:ascii="Courier New" w:hAnsi="Courier New" w:cs="Courier New"/>
          </w:rPr>
          <w:t xml:space="preserve">at </w:t>
        </w:r>
      </w:ins>
      <w:r w:rsidRPr="00E67103">
        <w:rPr>
          <w:rFonts w:ascii="Courier New" w:hAnsi="Courier New" w:cs="Courier New"/>
        </w:rPr>
        <w:t>that point in time,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00:14:28,495 --&gt; 00:14:33,936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we</w:t>
      </w:r>
      <w:proofErr w:type="gramEnd"/>
      <w:r w:rsidRPr="00E67103">
        <w:rPr>
          <w:rFonts w:ascii="Courier New" w:hAnsi="Courier New" w:cs="Courier New"/>
        </w:rPr>
        <w:t xml:space="preserve"> had major challenges in the area of history taking and examination.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00:14:34,136 --&gt; 00:14:35,730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Although things were improving,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00:14:35,930 --&gt; 00:14:38,347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this</w:t>
      </w:r>
      <w:proofErr w:type="gramEnd"/>
      <w:r w:rsidRPr="00E67103">
        <w:rPr>
          <w:rFonts w:ascii="Courier New" w:hAnsi="Courier New" w:cs="Courier New"/>
        </w:rPr>
        <w:t xml:space="preserve"> area was the weakest area.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00:14:38,547 --&gt; 00:14:40,237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the question there again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00:14:40,437 --&gt; 00:14:43,993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can</w:t>
      </w:r>
      <w:proofErr w:type="gramEnd"/>
      <w:r w:rsidRPr="00E67103">
        <w:rPr>
          <w:rFonts w:ascii="Courier New" w:hAnsi="Courier New" w:cs="Courier New"/>
        </w:rPr>
        <w:t xml:space="preserve"> we do something to improve supervision?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00:14:44,193 --&gt; 00:14:45,552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What can we do?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00:14:45,752 --&gt; 00:14:49,814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We've seen community health worker </w:t>
      </w:r>
      <w:del w:id="619" w:author="Isabel.b" w:date="2017-08-15T09:13:00Z">
        <w:r w:rsidRPr="00E67103" w:rsidDel="00F81F6C">
          <w:rPr>
            <w:rFonts w:ascii="Courier New" w:hAnsi="Courier New" w:cs="Courier New"/>
          </w:rPr>
          <w:delText>program</w:delText>
        </w:r>
      </w:del>
      <w:proofErr w:type="spellStart"/>
      <w:ins w:id="620" w:author="Isabel.b" w:date="2017-08-15T09:13:00Z">
        <w:r w:rsidR="00F81F6C">
          <w:rPr>
            <w:rFonts w:ascii="Courier New" w:hAnsi="Courier New" w:cs="Courier New"/>
          </w:rPr>
          <w:t>programme</w:t>
        </w:r>
      </w:ins>
      <w:r w:rsidRPr="00E67103">
        <w:rPr>
          <w:rFonts w:ascii="Courier New" w:hAnsi="Courier New" w:cs="Courier New"/>
        </w:rPr>
        <w:t>s</w:t>
      </w:r>
      <w:proofErr w:type="spellEnd"/>
      <w:r w:rsidRPr="00E67103">
        <w:rPr>
          <w:rFonts w:ascii="Courier New" w:hAnsi="Courier New" w:cs="Courier New"/>
        </w:rPr>
        <w:t xml:space="preserve"> in other countries,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00:14:50,014 --&gt; 00:14:55,461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recognize that health staff may not have adequate transportation.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309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00:14:55,661 --&gt; 00:14:58,358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But in a smaller geographical area,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00:14:58,558 --&gt; 00:15:01,459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one</w:t>
      </w:r>
      <w:proofErr w:type="gramEnd"/>
      <w:r w:rsidRPr="00E67103">
        <w:rPr>
          <w:rFonts w:ascii="Courier New" w:hAnsi="Courier New" w:cs="Courier New"/>
        </w:rPr>
        <w:t xml:space="preserve"> of the more experienced community health workers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00:15:01,659 --&gt; 00:15:03,828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could</w:t>
      </w:r>
      <w:proofErr w:type="gramEnd"/>
      <w:r w:rsidRPr="00E67103">
        <w:rPr>
          <w:rFonts w:ascii="Courier New" w:hAnsi="Courier New" w:cs="Courier New"/>
        </w:rPr>
        <w:t xml:space="preserve"> serve as a peer supervisor,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00:15:04,028 --&gt; 00:15:07,627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be able to move around more easily in the villages to reinforce.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00:15:07,827 --&gt; 00:15:10,659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So </w:t>
      </w:r>
      <w:del w:id="621" w:author="Isabel.b" w:date="2017-08-15T08:57:00Z">
        <w:r w:rsidRPr="00E67103" w:rsidDel="00004214">
          <w:rPr>
            <w:rFonts w:ascii="Courier New" w:hAnsi="Courier New" w:cs="Courier New"/>
          </w:rPr>
          <w:delText xml:space="preserve">as </w:delText>
        </w:r>
      </w:del>
      <w:r w:rsidRPr="00E67103">
        <w:rPr>
          <w:rFonts w:ascii="Courier New" w:hAnsi="Courier New" w:cs="Courier New"/>
        </w:rPr>
        <w:t>an intervention that we could test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00:15:10,859 --&gt; 00:15:12,677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through</w:t>
      </w:r>
      <w:proofErr w:type="gramEnd"/>
      <w:r w:rsidRPr="00E67103">
        <w:rPr>
          <w:rFonts w:ascii="Courier New" w:hAnsi="Courier New" w:cs="Courier New"/>
        </w:rPr>
        <w:t xml:space="preserve"> implementation research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00:15:12,877 --&gt; 00:15:16,040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may</w:t>
      </w:r>
      <w:proofErr w:type="gramEnd"/>
      <w:r w:rsidRPr="00E67103">
        <w:rPr>
          <w:rFonts w:ascii="Courier New" w:hAnsi="Courier New" w:cs="Courier New"/>
        </w:rPr>
        <w:t xml:space="preserve"> be by using peer supervisors.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lastRenderedPageBreak/>
        <w:t>316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00:15:16,240 --&gt; 00:15:20,743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these are the kind of things that the data should make us think,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00:15:20,943 --&gt; 00:15:24,100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bring</w:t>
      </w:r>
      <w:proofErr w:type="gramEnd"/>
      <w:r w:rsidRPr="00E67103">
        <w:rPr>
          <w:rFonts w:ascii="Courier New" w:hAnsi="Courier New" w:cs="Courier New"/>
        </w:rPr>
        <w:t xml:space="preserve"> together the partners and stakeholders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00:15:24,300 --&gt; 00:15:27,189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talk about what kind of intervention might work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319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00:15:27,389 --&gt; 00:15:30,518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improve things in our own environment.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00:15:30,718 --&gt; 00:15:35,772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We had also addressed this issue of </w:t>
      </w:r>
      <w:del w:id="622" w:author="Isabel.b" w:date="2017-08-15T08:58:00Z">
        <w:r w:rsidRPr="00E67103" w:rsidDel="0000421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23" w:author="Isabel.b" w:date="2017-08-15T08:58:00Z">
        <w:r w:rsidR="00004214">
          <w:rPr>
            <w:rFonts w:ascii="Courier New" w:hAnsi="Courier New" w:cs="Courier New"/>
          </w:rPr>
          <w:t>i</w:t>
        </w:r>
        <w:r w:rsidR="00004214" w:rsidRPr="00E67103">
          <w:rPr>
            <w:rFonts w:ascii="Courier New" w:hAnsi="Courier New" w:cs="Courier New"/>
          </w:rPr>
          <w:t>vermectin</w:t>
        </w:r>
        <w:proofErr w:type="spellEnd"/>
        <w:r w:rsidR="00004214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>coverage,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00:15:35,972 --&gt; 00:15:37,670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or</w:t>
      </w:r>
      <w:proofErr w:type="gramEnd"/>
      <w:r w:rsidRPr="00E67103">
        <w:rPr>
          <w:rFonts w:ascii="Courier New" w:hAnsi="Courier New" w:cs="Courier New"/>
        </w:rPr>
        <w:t xml:space="preserve"> compliance.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00:15:37,870 --&gt; 00:15:39,743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 were able to collect information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00:15:39,943 --&gt; 00:15:41,448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about 5 countries,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00:15:41,648 --&gt; 00:15:43,879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over</w:t>
      </w:r>
      <w:proofErr w:type="gramEnd"/>
      <w:r w:rsidRPr="00E67103">
        <w:rPr>
          <w:rFonts w:ascii="Courier New" w:hAnsi="Courier New" w:cs="Courier New"/>
        </w:rPr>
        <w:t xml:space="preserve"> an 8-year period,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00:15:44,079 --&gt; 00:15:48,916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found out how many people took or didn't take </w:t>
      </w:r>
      <w:del w:id="624" w:author="Isabel.b" w:date="2017-08-15T09:00:00Z">
        <w:r w:rsidRPr="00E67103" w:rsidDel="00D55FEB">
          <w:rPr>
            <w:rFonts w:ascii="Courier New" w:hAnsi="Courier New" w:cs="Courier New"/>
          </w:rPr>
          <w:delText>Ivermectin</w:delText>
        </w:r>
      </w:del>
      <w:proofErr w:type="spellStart"/>
      <w:ins w:id="625" w:author="Isabel.b" w:date="2017-08-15T09:00:00Z">
        <w:r w:rsidR="00D55FEB">
          <w:rPr>
            <w:rFonts w:ascii="Courier New" w:hAnsi="Courier New" w:cs="Courier New"/>
          </w:rPr>
          <w:t>i</w:t>
        </w:r>
        <w:r w:rsidR="00D55FEB" w:rsidRPr="00E67103">
          <w:rPr>
            <w:rFonts w:ascii="Courier New" w:hAnsi="Courier New" w:cs="Courier New"/>
          </w:rPr>
          <w:t>vermectin</w:t>
        </w:r>
      </w:ins>
      <w:proofErr w:type="spellEnd"/>
      <w:r w:rsidRPr="00E67103">
        <w:rPr>
          <w:rFonts w:ascii="Courier New" w:hAnsi="Courier New" w:cs="Courier New"/>
        </w:rPr>
        <w:t>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00:15:49,116 --&gt; 00:15:51,047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out</w:t>
      </w:r>
      <w:proofErr w:type="gramEnd"/>
      <w:r w:rsidRPr="00E67103">
        <w:rPr>
          <w:rFonts w:ascii="Courier New" w:hAnsi="Courier New" w:cs="Courier New"/>
        </w:rPr>
        <w:t xml:space="preserve"> of those 8 opportunities,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00:15:51,247 --&gt; 00:15:57,042</w:t>
      </w:r>
    </w:p>
    <w:p w:rsidR="00C231BC" w:rsidRPr="00E67103" w:rsidRDefault="00D55FEB" w:rsidP="00C231BC">
      <w:pPr>
        <w:pStyle w:val="Textebrut"/>
        <w:rPr>
          <w:rFonts w:ascii="Courier New" w:hAnsi="Courier New" w:cs="Courier New"/>
        </w:rPr>
      </w:pPr>
      <w:proofErr w:type="gramStart"/>
      <w:ins w:id="626" w:author="Isabel.b" w:date="2017-08-15T09:01:00Z">
        <w:r>
          <w:rPr>
            <w:rFonts w:ascii="Courier New" w:hAnsi="Courier New" w:cs="Courier New"/>
          </w:rPr>
          <w:t>a</w:t>
        </w:r>
      </w:ins>
      <w:ins w:id="627" w:author="Isabel.b" w:date="2017-08-15T09:00:00Z">
        <w:r>
          <w:rPr>
            <w:rFonts w:ascii="Courier New" w:hAnsi="Courier New" w:cs="Courier New"/>
          </w:rPr>
          <w:t>nd</w:t>
        </w:r>
        <w:proofErr w:type="gramEnd"/>
        <w:r>
          <w:rPr>
            <w:rFonts w:ascii="Courier New" w:hAnsi="Courier New" w:cs="Courier New"/>
          </w:rPr>
          <w:t xml:space="preserve"> as you recall we did identify </w:t>
        </w:r>
      </w:ins>
      <w:r w:rsidR="00C231BC" w:rsidRPr="00E67103">
        <w:rPr>
          <w:rFonts w:ascii="Courier New" w:hAnsi="Courier New" w:cs="Courier New"/>
        </w:rPr>
        <w:t>some particular groups at risk.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00:15:57,242 --&gt; 00:15:59,213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So the question is,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00:15:59,413 --&gt; 00:16:01,698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lastRenderedPageBreak/>
        <w:t>in</w:t>
      </w:r>
      <w:proofErr w:type="gramEnd"/>
      <w:r w:rsidRPr="00E67103">
        <w:rPr>
          <w:rFonts w:ascii="Courier New" w:hAnsi="Courier New" w:cs="Courier New"/>
        </w:rPr>
        <w:t xml:space="preserve"> these years leading up to the 2020s,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00:16:01,898 --&gt; 00:16:03,775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when</w:t>
      </w:r>
      <w:proofErr w:type="gramEnd"/>
      <w:r w:rsidRPr="00E67103">
        <w:rPr>
          <w:rFonts w:ascii="Courier New" w:hAnsi="Courier New" w:cs="Courier New"/>
        </w:rPr>
        <w:t xml:space="preserve"> we hope to eliminate the disease,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00:16:03,975 --&gt; 00:16:07,401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del w:id="628" w:author="Isabel.b" w:date="2017-08-15T09:01:00Z">
        <w:r w:rsidRPr="00E67103" w:rsidDel="00E4449F">
          <w:rPr>
            <w:rFonts w:ascii="Courier New" w:hAnsi="Courier New" w:cs="Courier New"/>
          </w:rPr>
          <w:delText xml:space="preserve">What </w:delText>
        </w:r>
      </w:del>
      <w:proofErr w:type="gramStart"/>
      <w:ins w:id="629" w:author="Isabel.b" w:date="2017-08-15T09:01:00Z">
        <w:r w:rsidR="00E4449F">
          <w:rPr>
            <w:rFonts w:ascii="Courier New" w:hAnsi="Courier New" w:cs="Courier New"/>
          </w:rPr>
          <w:t>w</w:t>
        </w:r>
        <w:r w:rsidR="00E4449F" w:rsidRPr="00E67103">
          <w:rPr>
            <w:rFonts w:ascii="Courier New" w:hAnsi="Courier New" w:cs="Courier New"/>
          </w:rPr>
          <w:t>hat</w:t>
        </w:r>
        <w:proofErr w:type="gramEnd"/>
        <w:r w:rsidR="00E4449F" w:rsidRPr="00E67103">
          <w:rPr>
            <w:rFonts w:ascii="Courier New" w:hAnsi="Courier New" w:cs="Courier New"/>
          </w:rPr>
          <w:t xml:space="preserve"> </w:t>
        </w:r>
      </w:ins>
      <w:r w:rsidRPr="00E67103">
        <w:rPr>
          <w:rFonts w:ascii="Courier New" w:hAnsi="Courier New" w:cs="Courier New"/>
        </w:rPr>
        <w:t>interventions can we do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00:16:07,601 --&gt; 00:16:11,876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make it easier to reach certain segments of the population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00:16:12,076 --&gt; 00:16:14,084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that</w:t>
      </w:r>
      <w:proofErr w:type="gramEnd"/>
      <w:r w:rsidRPr="00E67103">
        <w:rPr>
          <w:rFonts w:ascii="Courier New" w:hAnsi="Courier New" w:cs="Courier New"/>
        </w:rPr>
        <w:t xml:space="preserve"> are less likely to comply?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00:16:14,284 --&gt; 00:16:16,584</w:t>
      </w:r>
    </w:p>
    <w:p w:rsidR="00E25976" w:rsidRDefault="00E25976" w:rsidP="00C231BC">
      <w:pPr>
        <w:pStyle w:val="Textebrut"/>
        <w:rPr>
          <w:ins w:id="630" w:author="Isabel.b" w:date="2017-08-15T09:03:00Z"/>
          <w:rFonts w:ascii="Courier New" w:hAnsi="Courier New" w:cs="Courier New"/>
        </w:rPr>
      </w:pPr>
      <w:ins w:id="631" w:author="Isabel.b" w:date="2017-08-15T09:03:00Z">
        <w:r>
          <w:rPr>
            <w:rFonts w:ascii="Courier New" w:hAnsi="Courier New" w:cs="Courier New"/>
          </w:rPr>
          <w:t>So basically:</w:t>
        </w:r>
      </w:ins>
    </w:p>
    <w:p w:rsidR="00C231BC" w:rsidRPr="00E67103" w:rsidRDefault="00E25976" w:rsidP="00C231BC">
      <w:pPr>
        <w:pStyle w:val="Textebrut"/>
        <w:rPr>
          <w:rFonts w:ascii="Courier New" w:hAnsi="Courier New" w:cs="Courier New"/>
        </w:rPr>
      </w:pPr>
      <w:ins w:id="632" w:author="Isabel.b" w:date="2017-08-15T09:03:00Z">
        <w:r>
          <w:rPr>
            <w:rFonts w:ascii="Courier New" w:hAnsi="Courier New" w:cs="Courier New"/>
          </w:rPr>
          <w:t>H</w:t>
        </w:r>
      </w:ins>
      <w:del w:id="633" w:author="Isabel.b" w:date="2017-08-15T09:03:00Z">
        <w:r w:rsidR="00C231BC" w:rsidRPr="00E67103" w:rsidDel="00E25976">
          <w:rPr>
            <w:rFonts w:ascii="Courier New" w:hAnsi="Courier New" w:cs="Courier New"/>
          </w:rPr>
          <w:delText>h</w:delText>
        </w:r>
      </w:del>
      <w:r w:rsidR="00C231BC" w:rsidRPr="00E67103">
        <w:rPr>
          <w:rFonts w:ascii="Courier New" w:hAnsi="Courier New" w:cs="Courier New"/>
        </w:rPr>
        <w:t>ow can we reach women?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00:16:16,784 --&gt; 00:16:18,709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How can we reach youth?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00:16:18,909 --&gt; 00:16:23,194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Remember, people who are under 25 are less likely to comply.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00:16:23,394 --&gt; 00:16:27,998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How do we reach ethnic minorities that may be living in the community?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00:16:28,198 --&gt; 00:16:30,161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These are things we have to think about.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339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00:16:30,361 --&gt; 00:16:34,032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Is it a question of training the community distributors better?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00:16:34,232 --&gt; 00:16:37,232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Is it a question of ensuring that we have </w:t>
      </w:r>
      <w:proofErr w:type="gramStart"/>
      <w:r w:rsidRPr="00E67103">
        <w:rPr>
          <w:rFonts w:ascii="Courier New" w:hAnsi="Courier New" w:cs="Courier New"/>
        </w:rPr>
        <w:t>distributors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00:16:37,432 --&gt; 00:16:39,129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from</w:t>
      </w:r>
      <w:proofErr w:type="gramEnd"/>
      <w:r w:rsidRPr="00E67103">
        <w:rPr>
          <w:rFonts w:ascii="Courier New" w:hAnsi="Courier New" w:cs="Courier New"/>
        </w:rPr>
        <w:t xml:space="preserve"> the minority groups,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00:16:39,329 --&gt; 00:16:41,962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or</w:t>
      </w:r>
      <w:proofErr w:type="gramEnd"/>
      <w:r w:rsidRPr="00E67103">
        <w:rPr>
          <w:rFonts w:ascii="Courier New" w:hAnsi="Courier New" w:cs="Courier New"/>
        </w:rPr>
        <w:t xml:space="preserve"> distributors who are also women or youth?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00:16:42,049 --&gt; 00:16:43,488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What can we do?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00:16:43,563 --&gt; 00:16:45,715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 xml:space="preserve">Is there a way we can make it more </w:t>
      </w:r>
      <w:proofErr w:type="gramStart"/>
      <w:r w:rsidRPr="00E67103">
        <w:rPr>
          <w:rFonts w:ascii="Courier New" w:hAnsi="Courier New" w:cs="Courier New"/>
        </w:rPr>
        <w:t>convenient</w:t>
      </w:r>
      <w:proofErr w:type="gramEnd"/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00:16:45,802 --&gt; 00:16:47,592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for</w:t>
      </w:r>
      <w:proofErr w:type="gramEnd"/>
      <w:r w:rsidRPr="00E67103">
        <w:rPr>
          <w:rFonts w:ascii="Courier New" w:hAnsi="Courier New" w:cs="Courier New"/>
        </w:rPr>
        <w:t xml:space="preserve"> people to get their </w:t>
      </w:r>
      <w:del w:id="634" w:author="Isabel.b" w:date="2017-08-15T09:01:00Z">
        <w:r w:rsidRPr="00E67103" w:rsidDel="00E4449F">
          <w:rPr>
            <w:rFonts w:ascii="Courier New" w:hAnsi="Courier New" w:cs="Courier New"/>
          </w:rPr>
          <w:delText>Ivermectin</w:delText>
        </w:r>
      </w:del>
      <w:proofErr w:type="spellStart"/>
      <w:ins w:id="635" w:author="Isabel.b" w:date="2017-08-15T09:01:00Z">
        <w:r w:rsidR="00E4449F">
          <w:rPr>
            <w:rFonts w:ascii="Courier New" w:hAnsi="Courier New" w:cs="Courier New"/>
          </w:rPr>
          <w:t>i</w:t>
        </w:r>
        <w:r w:rsidR="00E4449F" w:rsidRPr="00E67103">
          <w:rPr>
            <w:rFonts w:ascii="Courier New" w:hAnsi="Courier New" w:cs="Courier New"/>
          </w:rPr>
          <w:t>vermectin</w:t>
        </w:r>
      </w:ins>
      <w:proofErr w:type="spellEnd"/>
      <w:r w:rsidRPr="00E67103">
        <w:rPr>
          <w:rFonts w:ascii="Courier New" w:hAnsi="Courier New" w:cs="Courier New"/>
        </w:rPr>
        <w:t>?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346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00:16:47,654 --&gt; 00:16:50,150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These are the kind</w:t>
      </w:r>
      <w:ins w:id="636" w:author="Isabel.b" w:date="2017-08-15T09:02:00Z">
        <w:r w:rsidR="00E4449F">
          <w:rPr>
            <w:rFonts w:ascii="Courier New" w:hAnsi="Courier New" w:cs="Courier New"/>
          </w:rPr>
          <w:t>s</w:t>
        </w:r>
      </w:ins>
      <w:r w:rsidRPr="00E67103">
        <w:rPr>
          <w:rFonts w:ascii="Courier New" w:hAnsi="Courier New" w:cs="Courier New"/>
        </w:rPr>
        <w:t xml:space="preserve"> of questions we need to be asking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347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00:16:50,350 --&gt; 00:16:53,174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to</w:t>
      </w:r>
      <w:proofErr w:type="gramEnd"/>
      <w:r w:rsidRPr="00E67103">
        <w:rPr>
          <w:rFonts w:ascii="Courier New" w:hAnsi="Courier New" w:cs="Courier New"/>
        </w:rPr>
        <w:t xml:space="preserve"> lead us to design, or update,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00:16:53,374 --&gt; 00:16:55,688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our</w:t>
      </w:r>
      <w:proofErr w:type="gramEnd"/>
      <w:r w:rsidRPr="00E67103">
        <w:rPr>
          <w:rFonts w:ascii="Courier New" w:hAnsi="Courier New" w:cs="Courier New"/>
        </w:rPr>
        <w:t xml:space="preserve"> interventions to make them more effective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349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00:16:55,888 --&gt; 00:16:57,503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reach more people.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350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00:16:57,703 --&gt; 00:16:59,662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Well thank you very much for joining us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351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00:16:59,862 --&gt; 00:17:03,352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and</w:t>
      </w:r>
      <w:proofErr w:type="gramEnd"/>
      <w:r w:rsidRPr="00E67103">
        <w:rPr>
          <w:rFonts w:ascii="Courier New" w:hAnsi="Courier New" w:cs="Courier New"/>
        </w:rPr>
        <w:t xml:space="preserve"> we look forward to having you with us again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352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00:17:03,552 --&gt; 00:17:05,015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proofErr w:type="gramStart"/>
      <w:r w:rsidRPr="00E67103">
        <w:rPr>
          <w:rFonts w:ascii="Courier New" w:hAnsi="Courier New" w:cs="Courier New"/>
        </w:rPr>
        <w:t>in</w:t>
      </w:r>
      <w:proofErr w:type="gramEnd"/>
      <w:r w:rsidRPr="00E67103">
        <w:rPr>
          <w:rFonts w:ascii="Courier New" w:hAnsi="Courier New" w:cs="Courier New"/>
        </w:rPr>
        <w:t xml:space="preserve"> the fourth chapter.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353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00:17:05,215 --&gt; 00:17:06,235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  <w:r w:rsidRPr="00E67103">
        <w:rPr>
          <w:rFonts w:ascii="Courier New" w:hAnsi="Courier New" w:cs="Courier New"/>
        </w:rPr>
        <w:t>Thank you.</w:t>
      </w: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Pr="00E67103" w:rsidRDefault="00C231BC" w:rsidP="00C231BC">
      <w:pPr>
        <w:pStyle w:val="Textebrut"/>
        <w:rPr>
          <w:rFonts w:ascii="Courier New" w:hAnsi="Courier New" w:cs="Courier New"/>
        </w:rPr>
      </w:pPr>
    </w:p>
    <w:p w:rsidR="00C231BC" w:rsidRDefault="00D56A64" w:rsidP="00954494">
      <w:pPr>
        <w:spacing w:line="336" w:lineRule="atLeast"/>
        <w:outlineLvl w:val="2"/>
        <w:rPr>
          <w:rFonts w:eastAsia="Times New Roman" w:cs="Times New Roman"/>
          <w:bCs/>
          <w:color w:val="474747"/>
          <w:lang w:eastAsia="ko-KR"/>
        </w:rPr>
      </w:pPr>
      <w:hyperlink r:id="rId16" w:history="1">
        <w:r w:rsidR="00AA79A4" w:rsidRPr="00291D9D">
          <w:rPr>
            <w:rStyle w:val="Lienhypertexte"/>
            <w:rFonts w:eastAsia="Times New Roman" w:cs="Times New Roman"/>
            <w:bCs/>
            <w:lang w:eastAsia="ko-KR"/>
          </w:rPr>
          <w:t>https://www.tdrmooc.org/courses/course-v1:TDR+IR+2016/courseware/b97676e54fa34c038d1429ab8c0aee66/b77468b327384d3596b6c67de25c16e7/?child=first</w:t>
        </w:r>
      </w:hyperlink>
    </w:p>
    <w:p w:rsidR="00AA79A4" w:rsidRDefault="00AA79A4" w:rsidP="00954494">
      <w:pPr>
        <w:spacing w:line="336" w:lineRule="atLeast"/>
        <w:outlineLvl w:val="2"/>
        <w:rPr>
          <w:rFonts w:eastAsia="Times New Roman" w:cs="Times New Roman"/>
          <w:bCs/>
          <w:color w:val="474747"/>
          <w:lang w:eastAsia="ko-KR"/>
        </w:rPr>
      </w:pPr>
    </w:p>
    <w:p w:rsidR="00AA79A4" w:rsidRPr="00AA79A4" w:rsidRDefault="00AA79A4" w:rsidP="00AA79A4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AA79A4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lastRenderedPageBreak/>
        <w:t>Module 2: Needs Assessment for Implementation Research &gt; Case studies on IR needs assessments &gt; Case studies on IR needs assessments</w:t>
      </w:r>
    </w:p>
    <w:p w:rsidR="00AA79A4" w:rsidRPr="00AA79A4" w:rsidRDefault="00AA79A4" w:rsidP="00AA7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AA79A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AA79A4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AA79A4" w:rsidRPr="00AA79A4" w:rsidRDefault="00AA79A4" w:rsidP="00AA79A4">
      <w:pPr>
        <w:numPr>
          <w:ilvl w:val="0"/>
          <w:numId w:val="12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AA79A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AA79A4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Case studies on IR needs assessments</w:t>
      </w:r>
      <w:r w:rsidRPr="00AA79A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AA79A4" w:rsidRPr="00AA79A4" w:rsidRDefault="00AA79A4" w:rsidP="00AA79A4">
      <w:pPr>
        <w:numPr>
          <w:ilvl w:val="0"/>
          <w:numId w:val="12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AA79A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AA79A4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AA79A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AA79A4" w:rsidRPr="00AA79A4" w:rsidRDefault="00AA79A4" w:rsidP="00AA79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AA79A4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AA79A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AA79A4" w:rsidRPr="00AA79A4" w:rsidRDefault="00AA79A4" w:rsidP="00AA79A4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AA79A4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Case studies on IR needs assessments</w:t>
      </w:r>
    </w:p>
    <w:p w:rsidR="00AA79A4" w:rsidRPr="00AA79A4" w:rsidRDefault="00AA79A4" w:rsidP="00AA79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AA79A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AA79A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AA79A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AA79A4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AA79A4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AA79A4" w:rsidRPr="00AA79A4" w:rsidRDefault="00AA79A4" w:rsidP="00AA79A4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AA79A4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Objectives</w:t>
      </w:r>
    </w:p>
    <w:p w:rsidR="00AA79A4" w:rsidRPr="00AA79A4" w:rsidRDefault="00AA79A4" w:rsidP="00AA79A4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AA79A4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To provide examples (case studies) of IR assessments from different settings and contexts:</w:t>
      </w:r>
    </w:p>
    <w:p w:rsidR="00AA79A4" w:rsidRPr="00AA79A4" w:rsidRDefault="00AA79A4" w:rsidP="00AA79A4">
      <w:pPr>
        <w:numPr>
          <w:ilvl w:val="0"/>
          <w:numId w:val="13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AA79A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CDI examples</w:t>
      </w:r>
    </w:p>
    <w:p w:rsidR="00AA79A4" w:rsidRPr="00AA79A4" w:rsidRDefault="00AA79A4" w:rsidP="00AA79A4">
      <w:pPr>
        <w:numPr>
          <w:ilvl w:val="0"/>
          <w:numId w:val="13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AA79A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ACT coverage</w:t>
      </w:r>
    </w:p>
    <w:p w:rsidR="00AA79A4" w:rsidRPr="00AA79A4" w:rsidRDefault="00AA79A4" w:rsidP="00AA79A4">
      <w:pPr>
        <w:numPr>
          <w:ilvl w:val="0"/>
          <w:numId w:val="13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proofErr w:type="spellStart"/>
      <w:r w:rsidRPr="00AA79A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IPTp</w:t>
      </w:r>
      <w:proofErr w:type="spellEnd"/>
      <w:r w:rsidRPr="00AA79A4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 xml:space="preserve"> coverage</w:t>
      </w:r>
    </w:p>
    <w:p w:rsidR="00AA79A4" w:rsidRPr="00AA79A4" w:rsidRDefault="00AA79A4" w:rsidP="00AA79A4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AA79A4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Case studies on IR needs assessments</w:t>
      </w:r>
    </w:p>
    <w:p w:rsidR="00954494" w:rsidRDefault="00954494" w:rsidP="00954494">
      <w:pPr>
        <w:spacing w:before="100" w:beforeAutospacing="1" w:after="170" w:line="336" w:lineRule="atLeast"/>
        <w:rPr>
          <w:color w:val="3C3C3C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00:00:05,325 --&gt; 00:00:10,225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In this chapter we will share a few implementation </w:t>
      </w:r>
      <w:proofErr w:type="gramStart"/>
      <w:r w:rsidRPr="00DA0ABC">
        <w:rPr>
          <w:rFonts w:ascii="Courier New" w:hAnsi="Courier New" w:cs="Courier New"/>
        </w:rPr>
        <w:t>research</w:t>
      </w:r>
      <w:proofErr w:type="gramEnd"/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00:00:10,424 --&gt; 00:00:15,537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case</w:t>
      </w:r>
      <w:proofErr w:type="gramEnd"/>
      <w:r w:rsidRPr="00DA0ABC">
        <w:rPr>
          <w:rFonts w:ascii="Courier New" w:hAnsi="Courier New" w:cs="Courier New"/>
        </w:rPr>
        <w:t xml:space="preserve"> studies and will try to stress the importance of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00:00:15,799 --&gt; 00:00:18,487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needs</w:t>
      </w:r>
      <w:proofErr w:type="gramEnd"/>
      <w:r w:rsidRPr="00DA0ABC">
        <w:rPr>
          <w:rFonts w:ascii="Courier New" w:hAnsi="Courier New" w:cs="Courier New"/>
        </w:rPr>
        <w:t xml:space="preserve"> assessment in designing control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00:00:18,687 --&gt; 00:00:22,224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elimination programs in different settings.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00:00:22,424 --&gt; 00:00:25,725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Different settings have different challenges</w:t>
      </w:r>
      <w:del w:id="637" w:author="Isabel.b" w:date="2017-08-17T17:09:00Z">
        <w:r w:rsidRPr="00DA0ABC" w:rsidDel="00D237A8">
          <w:rPr>
            <w:rFonts w:ascii="Courier New" w:hAnsi="Courier New" w:cs="Courier New"/>
          </w:rPr>
          <w:delText xml:space="preserve">, </w:delText>
        </w:r>
      </w:del>
      <w:ins w:id="638" w:author="Isabel.b" w:date="2017-08-17T17:09:00Z">
        <w:r w:rsidR="00D237A8">
          <w:rPr>
            <w:rFonts w:ascii="Courier New" w:hAnsi="Courier New" w:cs="Courier New"/>
          </w:rPr>
          <w:t xml:space="preserve">. </w:t>
        </w:r>
      </w:ins>
      <w:del w:id="639" w:author="Isabel.b" w:date="2017-08-17T17:09:00Z">
        <w:r w:rsidRPr="00DA0ABC" w:rsidDel="00D237A8">
          <w:rPr>
            <w:rFonts w:ascii="Courier New" w:hAnsi="Courier New" w:cs="Courier New"/>
          </w:rPr>
          <w:delText xml:space="preserve">as </w:delText>
        </w:r>
      </w:del>
      <w:ins w:id="640" w:author="Isabel.b" w:date="2017-08-17T17:09:00Z">
        <w:r w:rsidR="00D237A8">
          <w:rPr>
            <w:rFonts w:ascii="Courier New" w:hAnsi="Courier New" w:cs="Courier New"/>
          </w:rPr>
          <w:t>A</w:t>
        </w:r>
        <w:r w:rsidR="00D237A8" w:rsidRPr="00DA0ABC">
          <w:rPr>
            <w:rFonts w:ascii="Courier New" w:hAnsi="Courier New" w:cs="Courier New"/>
          </w:rPr>
          <w:t xml:space="preserve">s </w:t>
        </w:r>
      </w:ins>
      <w:r w:rsidRPr="00DA0ABC">
        <w:rPr>
          <w:rFonts w:ascii="Courier New" w:hAnsi="Courier New" w:cs="Courier New"/>
        </w:rPr>
        <w:t>we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lastRenderedPageBreak/>
        <w:t>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00:00:25,987 --&gt; 00:00:31,049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mentioned</w:t>
      </w:r>
      <w:proofErr w:type="gramEnd"/>
      <w:r w:rsidRPr="00DA0ABC">
        <w:rPr>
          <w:rFonts w:ascii="Courier New" w:hAnsi="Courier New" w:cs="Courier New"/>
        </w:rPr>
        <w:t xml:space="preserve"> </w:t>
      </w:r>
      <w:del w:id="641" w:author="Isabel.b" w:date="2017-08-17T17:09:00Z">
        <w:r w:rsidRPr="00DA0ABC" w:rsidDel="00D237A8">
          <w:rPr>
            <w:rFonts w:ascii="Courier New" w:hAnsi="Courier New" w:cs="Courier New"/>
          </w:rPr>
          <w:delText xml:space="preserve">it </w:delText>
        </w:r>
      </w:del>
      <w:r w:rsidRPr="00DA0ABC">
        <w:rPr>
          <w:rFonts w:ascii="Courier New" w:hAnsi="Courier New" w:cs="Courier New"/>
        </w:rPr>
        <w:t xml:space="preserve">in the previous chapter </w:t>
      </w:r>
      <w:del w:id="642" w:author="Isabel.b" w:date="2017-08-17T17:09:00Z">
        <w:r w:rsidRPr="00DA0ABC" w:rsidDel="00D237A8">
          <w:rPr>
            <w:rFonts w:ascii="Courier New" w:hAnsi="Courier New" w:cs="Courier New"/>
          </w:rPr>
          <w:delText xml:space="preserve">These </w:delText>
        </w:r>
      </w:del>
      <w:ins w:id="643" w:author="Isabel.b" w:date="2017-08-17T17:09:00Z">
        <w:r w:rsidR="00D237A8">
          <w:rPr>
            <w:rFonts w:ascii="Courier New" w:hAnsi="Courier New" w:cs="Courier New"/>
          </w:rPr>
          <w:t>t</w:t>
        </w:r>
        <w:r w:rsidR="00D237A8" w:rsidRPr="00DA0ABC">
          <w:rPr>
            <w:rFonts w:ascii="Courier New" w:hAnsi="Courier New" w:cs="Courier New"/>
          </w:rPr>
          <w:t xml:space="preserve">hese </w:t>
        </w:r>
      </w:ins>
      <w:r w:rsidRPr="00DA0ABC">
        <w:rPr>
          <w:rFonts w:ascii="Courier New" w:hAnsi="Courier New" w:cs="Courier New"/>
        </w:rPr>
        <w:t>settings include: community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00:00:31,974 --&gt; 00:00:38,050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health</w:t>
      </w:r>
      <w:proofErr w:type="gramEnd"/>
      <w:r w:rsidRPr="00DA0ABC">
        <w:rPr>
          <w:rFonts w:ascii="Courier New" w:hAnsi="Courier New" w:cs="Courier New"/>
        </w:rPr>
        <w:t xml:space="preserve"> facility, w</w:t>
      </w:r>
      <w:del w:id="644" w:author="Isabel.b" w:date="2017-08-17T17:17:00Z">
        <w:r w:rsidRPr="00DA0ABC" w:rsidDel="00733C23">
          <w:rPr>
            <w:rFonts w:ascii="Courier New" w:hAnsi="Courier New" w:cs="Courier New"/>
          </w:rPr>
          <w:delText>al</w:delText>
        </w:r>
      </w:del>
      <w:ins w:id="645" w:author="Isabel.b" w:date="2017-08-17T17:17:00Z">
        <w:r w:rsidR="00733C23">
          <w:rPr>
            <w:rFonts w:ascii="Courier New" w:hAnsi="Courier New" w:cs="Courier New"/>
          </w:rPr>
          <w:t>or</w:t>
        </w:r>
      </w:ins>
      <w:r w:rsidRPr="00DA0ABC">
        <w:rPr>
          <w:rFonts w:ascii="Courier New" w:hAnsi="Courier New" w:cs="Courier New"/>
        </w:rPr>
        <w:t>k site, and schools in urban and rural areas.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00:00:38,250 --&gt; 00:00:42,242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These are different geographical settings across the country.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00:00:42,442 --&gt; 00:00:47,129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Data and evidence from these sources should inform implementation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00:00:47,329 --&gt; 00:00:51,917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research</w:t>
      </w:r>
      <w:proofErr w:type="gramEnd"/>
      <w:r w:rsidRPr="00DA0ABC">
        <w:rPr>
          <w:rFonts w:ascii="Courier New" w:hAnsi="Courier New" w:cs="Courier New"/>
        </w:rPr>
        <w:t xml:space="preserve"> potentials. Gathering evidence from published and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00:00:52,117 --&gt; 00:00:57,985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unpublished</w:t>
      </w:r>
      <w:proofErr w:type="gramEnd"/>
      <w:r w:rsidRPr="00DA0ABC">
        <w:rPr>
          <w:rFonts w:ascii="Courier New" w:hAnsi="Courier New" w:cs="Courier New"/>
        </w:rPr>
        <w:t xml:space="preserve"> reports, surveys and other sources gives a better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00:00:58,185 --&gt; 00:01:04,685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understanding</w:t>
      </w:r>
      <w:proofErr w:type="gramEnd"/>
      <w:r w:rsidRPr="00DA0ABC">
        <w:rPr>
          <w:rFonts w:ascii="Courier New" w:hAnsi="Courier New" w:cs="Courier New"/>
        </w:rPr>
        <w:t xml:space="preserve"> of </w:t>
      </w:r>
      <w:proofErr w:type="spellStart"/>
      <w:r w:rsidRPr="00DA0ABC">
        <w:rPr>
          <w:rFonts w:ascii="Courier New" w:hAnsi="Courier New" w:cs="Courier New"/>
        </w:rPr>
        <w:t>program</w:t>
      </w:r>
      <w:ins w:id="646" w:author="Isabel.b" w:date="2017-08-18T03:26:00Z">
        <w:r w:rsidR="00504903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 xml:space="preserve"> needs in that setting. Here are some case studies.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00:01:05,760 --&gt; 00:01:10,246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Our first example comes from adapting community directed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00:01:10,446 --&gt; 00:01:15,392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treatment</w:t>
      </w:r>
      <w:proofErr w:type="gramEnd"/>
      <w:r w:rsidRPr="00DA0ABC">
        <w:rPr>
          <w:rFonts w:ascii="Courier New" w:hAnsi="Courier New" w:cs="Courier New"/>
        </w:rPr>
        <w:t xml:space="preserve"> with </w:t>
      </w:r>
      <w:del w:id="647" w:author="Isabel.b" w:date="2017-08-18T03:27:00Z">
        <w:r w:rsidRPr="00DA0ABC" w:rsidDel="00504903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48" w:author="Isabel.b" w:date="2017-08-18T03:27:00Z">
        <w:r w:rsidR="00504903">
          <w:rPr>
            <w:rFonts w:ascii="Courier New" w:hAnsi="Courier New" w:cs="Courier New"/>
          </w:rPr>
          <w:t>i</w:t>
        </w:r>
        <w:r w:rsidR="00504903" w:rsidRPr="00DA0ABC">
          <w:rPr>
            <w:rFonts w:ascii="Courier New" w:hAnsi="Courier New" w:cs="Courier New"/>
          </w:rPr>
          <w:t>vermectin</w:t>
        </w:r>
        <w:proofErr w:type="spellEnd"/>
        <w:r w:rsidR="00504903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to addressing other health interventions.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00:01:16,692 --&gt; 00:01:22,501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As a first step, we had to bring together a multi-disciplinary team: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00:01:22,701 --&gt; 00:01:28,572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DA0ABC">
        <w:rPr>
          <w:rFonts w:ascii="Courier New" w:hAnsi="Courier New" w:cs="Courier New"/>
        </w:rPr>
        <w:t>program</w:t>
      </w:r>
      <w:ins w:id="649" w:author="Isabel.b" w:date="2017-08-18T03:26:00Z">
        <w:r w:rsidR="00504903">
          <w:rPr>
            <w:rFonts w:ascii="Courier New" w:hAnsi="Courier New" w:cs="Courier New"/>
          </w:rPr>
          <w:t>me</w:t>
        </w:r>
      </w:ins>
      <w:proofErr w:type="spellEnd"/>
      <w:proofErr w:type="gramEnd"/>
      <w:r w:rsidRPr="00DA0ABC">
        <w:rPr>
          <w:rFonts w:ascii="Courier New" w:hAnsi="Courier New" w:cs="Courier New"/>
        </w:rPr>
        <w:t xml:space="preserve"> managers, public health </w:t>
      </w:r>
      <w:del w:id="650" w:author="Isabel.b" w:date="2017-08-17T17:18:00Z">
        <w:r w:rsidRPr="00DA0ABC" w:rsidDel="00913965">
          <w:rPr>
            <w:rFonts w:ascii="Courier New" w:hAnsi="Courier New" w:cs="Courier New"/>
          </w:rPr>
          <w:delText>expats</w:delText>
        </w:r>
      </w:del>
      <w:ins w:id="651" w:author="Isabel.b" w:date="2017-08-17T17:18:00Z">
        <w:r w:rsidR="00913965" w:rsidRPr="00DA0ABC">
          <w:rPr>
            <w:rFonts w:ascii="Courier New" w:hAnsi="Courier New" w:cs="Courier New"/>
          </w:rPr>
          <w:t>exp</w:t>
        </w:r>
        <w:r w:rsidR="00913965">
          <w:rPr>
            <w:rFonts w:ascii="Courier New" w:hAnsi="Courier New" w:cs="Courier New"/>
          </w:rPr>
          <w:t>er</w:t>
        </w:r>
        <w:r w:rsidR="00913965" w:rsidRPr="00DA0ABC">
          <w:rPr>
            <w:rFonts w:ascii="Courier New" w:hAnsi="Courier New" w:cs="Courier New"/>
          </w:rPr>
          <w:t>ts</w:t>
        </w:r>
      </w:ins>
      <w:r w:rsidRPr="00DA0ABC">
        <w:rPr>
          <w:rFonts w:ascii="Courier New" w:hAnsi="Courier New" w:cs="Courier New"/>
        </w:rPr>
        <w:t>, social scientists, and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00:01:28,797 --&gt; 00:01:33,852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epidemiologists</w:t>
      </w:r>
      <w:proofErr w:type="gramEnd"/>
      <w:r w:rsidRPr="00DA0ABC">
        <w:rPr>
          <w:rFonts w:ascii="Courier New" w:hAnsi="Courier New" w:cs="Courier New"/>
        </w:rPr>
        <w:t xml:space="preserve">. We </w:t>
      </w:r>
      <w:del w:id="652" w:author="Isabel.b" w:date="2017-08-17T17:19:00Z">
        <w:r w:rsidRPr="00DA0ABC" w:rsidDel="00913965">
          <w:rPr>
            <w:rFonts w:ascii="Courier New" w:hAnsi="Courier New" w:cs="Courier New"/>
          </w:rPr>
          <w:delText>got to get</w:delText>
        </w:r>
      </w:del>
      <w:ins w:id="653" w:author="Isabel.b" w:date="2017-08-17T17:19:00Z">
        <w:r w:rsidR="00913965">
          <w:rPr>
            <w:rFonts w:ascii="Courier New" w:hAnsi="Courier New" w:cs="Courier New"/>
          </w:rPr>
          <w:t>gathered</w:t>
        </w:r>
      </w:ins>
      <w:r w:rsidRPr="00DA0ABC">
        <w:rPr>
          <w:rFonts w:ascii="Courier New" w:hAnsi="Courier New" w:cs="Courier New"/>
        </w:rPr>
        <w:t xml:space="preserve"> base line information to understand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00:01:34,052 --&gt; 00:01:38,627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</w:t>
      </w:r>
      <w:proofErr w:type="gramEnd"/>
      <w:r w:rsidRPr="00DA0ABC">
        <w:rPr>
          <w:rFonts w:ascii="Courier New" w:hAnsi="Courier New" w:cs="Courier New"/>
        </w:rPr>
        <w:t xml:space="preserve"> challenges. Not only to continue </w:t>
      </w:r>
      <w:del w:id="654" w:author="Isabel.b" w:date="2017-08-17T17:35:00Z">
        <w:r w:rsidRPr="00DA0ABC" w:rsidDel="00E72ADD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55" w:author="Isabel.b" w:date="2017-08-17T17:35:00Z">
        <w:r w:rsidR="00E72ADD">
          <w:rPr>
            <w:rFonts w:ascii="Courier New" w:hAnsi="Courier New" w:cs="Courier New"/>
          </w:rPr>
          <w:t>i</w:t>
        </w:r>
        <w:r w:rsidR="00E72ADD" w:rsidRPr="00DA0ABC">
          <w:rPr>
            <w:rFonts w:ascii="Courier New" w:hAnsi="Courier New" w:cs="Courier New"/>
          </w:rPr>
          <w:t>vermectin</w:t>
        </w:r>
        <w:proofErr w:type="spellEnd"/>
        <w:r w:rsidR="00E72ADD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distribution,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00:01:38,827 --&gt; 00:01:45,037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but</w:t>
      </w:r>
      <w:proofErr w:type="gramEnd"/>
      <w:r w:rsidRPr="00DA0ABC">
        <w:rPr>
          <w:rFonts w:ascii="Courier New" w:hAnsi="Courier New" w:cs="Courier New"/>
        </w:rPr>
        <w:t xml:space="preserve"> also to improve the delivery services </w:t>
      </w:r>
      <w:del w:id="656" w:author="Isabel.b" w:date="2017-08-17T17:19:00Z">
        <w:r w:rsidRPr="00DA0ABC" w:rsidDel="0063594A">
          <w:rPr>
            <w:rFonts w:ascii="Courier New" w:hAnsi="Courier New" w:cs="Courier New"/>
          </w:rPr>
          <w:delText xml:space="preserve">from </w:delText>
        </w:r>
      </w:del>
      <w:ins w:id="657" w:author="Isabel.b" w:date="2017-08-17T17:19:00Z">
        <w:r w:rsidR="0063594A">
          <w:rPr>
            <w:rFonts w:ascii="Courier New" w:hAnsi="Courier New" w:cs="Courier New"/>
          </w:rPr>
          <w:t>for</w:t>
        </w:r>
        <w:r w:rsidR="0063594A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malaria, tuberculosis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00:01:45,237 --&gt; 00:01:51,625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Vitamin A. In order to design appropriate intervention, we needed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00:01:51,825 --&gt; 00:01:56,549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also</w:t>
      </w:r>
      <w:proofErr w:type="gramEnd"/>
      <w:r w:rsidRPr="00DA0ABC">
        <w:rPr>
          <w:rFonts w:ascii="Courier New" w:hAnsi="Courier New" w:cs="Courier New"/>
        </w:rPr>
        <w:t xml:space="preserve"> to understand the systems at different operational levels.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00:01:57,237 --&gt; 00:02:02,629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By the understanding, we designed our standard intervention steps,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00:02:02,829 --&gt; 00:02:09,048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as</w:t>
      </w:r>
      <w:proofErr w:type="gramEnd"/>
      <w:r w:rsidRPr="00DA0ABC">
        <w:rPr>
          <w:rFonts w:ascii="Courier New" w:hAnsi="Courier New" w:cs="Courier New"/>
        </w:rPr>
        <w:t xml:space="preserve"> you can see in the slide. Because we did need</w:t>
      </w:r>
      <w:ins w:id="658" w:author="Isabel.b" w:date="2017-08-17T17:19:00Z">
        <w:r w:rsidR="0063594A">
          <w:rPr>
            <w:rFonts w:ascii="Courier New" w:hAnsi="Courier New" w:cs="Courier New"/>
          </w:rPr>
          <w:t>s</w:t>
        </w:r>
      </w:ins>
      <w:r w:rsidRPr="00DA0ABC">
        <w:rPr>
          <w:rFonts w:ascii="Courier New" w:hAnsi="Courier New" w:cs="Courier New"/>
        </w:rPr>
        <w:t xml:space="preserve"> assessment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00:02:09,248 --&gt; 00:02:14,393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at</w:t>
      </w:r>
      <w:proofErr w:type="gramEnd"/>
      <w:r w:rsidRPr="00DA0ABC">
        <w:rPr>
          <w:rFonts w:ascii="Courier New" w:hAnsi="Courier New" w:cs="Courier New"/>
        </w:rPr>
        <w:t xml:space="preserve"> the beginning we were able to document the progress we made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00:02:14,593 --&gt; 00:02:22,674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able to compare it with the </w:t>
      </w:r>
      <w:del w:id="659" w:author="Isabel.b" w:date="2017-08-17T17:21:00Z">
        <w:r w:rsidRPr="00DA0ABC" w:rsidDel="0063594A">
          <w:rPr>
            <w:rFonts w:ascii="Courier New" w:hAnsi="Courier New" w:cs="Courier New"/>
          </w:rPr>
          <w:delText xml:space="preserve">this </w:delText>
        </w:r>
      </w:del>
      <w:ins w:id="660" w:author="Isabel.b" w:date="2017-08-17T17:21:00Z">
        <w:r w:rsidR="0063594A">
          <w:rPr>
            <w:rFonts w:ascii="Courier New" w:hAnsi="Courier New" w:cs="Courier New"/>
          </w:rPr>
          <w:t>base</w:t>
        </w:r>
      </w:ins>
      <w:r w:rsidRPr="00DA0ABC">
        <w:rPr>
          <w:rFonts w:ascii="Courier New" w:hAnsi="Courier New" w:cs="Courier New"/>
        </w:rPr>
        <w:t>line. Basically, you can see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00:02:22,874 --&gt; 00:02:28,574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some</w:t>
      </w:r>
      <w:proofErr w:type="gramEnd"/>
      <w:r w:rsidRPr="00DA0ABC">
        <w:rPr>
          <w:rFonts w:ascii="Courier New" w:hAnsi="Courier New" w:cs="Courier New"/>
        </w:rPr>
        <w:t xml:space="preserve"> of the achievements on the slide. We had </w:t>
      </w:r>
      <w:proofErr w:type="spellStart"/>
      <w:r w:rsidRPr="00DA0ABC">
        <w:rPr>
          <w:rFonts w:ascii="Courier New" w:hAnsi="Courier New" w:cs="Courier New"/>
        </w:rPr>
        <w:t>program</w:t>
      </w:r>
      <w:ins w:id="661" w:author="Isabel.b" w:date="2017-08-18T03:26:00Z">
        <w:r w:rsidR="00504903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 xml:space="preserve"> improvements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00:02:28,774 --&gt; 00:02:34,561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not</w:t>
      </w:r>
      <w:proofErr w:type="gramEnd"/>
      <w:r w:rsidRPr="00DA0ABC">
        <w:rPr>
          <w:rFonts w:ascii="Courier New" w:hAnsi="Courier New" w:cs="Courier New"/>
        </w:rPr>
        <w:t xml:space="preserve"> only in the delivery of services and in improving access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00:02:34,798 --&gt; 00:02:39,780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the services, but also the functioning of the health systems.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00:02:40,305 --&gt; 00:02:44,965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As you can see in the slide</w:t>
      </w:r>
      <w:ins w:id="662" w:author="Isabel.b" w:date="2017-08-17T17:29:00Z">
        <w:r w:rsidR="00E72ADD">
          <w:rPr>
            <w:rFonts w:ascii="Courier New" w:hAnsi="Courier New" w:cs="Courier New"/>
          </w:rPr>
          <w:t>,</w:t>
        </w:r>
      </w:ins>
      <w:r w:rsidRPr="00DA0ABC">
        <w:rPr>
          <w:rFonts w:ascii="Courier New" w:hAnsi="Courier New" w:cs="Courier New"/>
        </w:rPr>
        <w:t xml:space="preserve"> the effect of community directed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29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00:02:45,165 --&gt; 00:02:51,033</w:t>
      </w:r>
    </w:p>
    <w:p w:rsidR="00BC6A48" w:rsidRPr="00DA0ABC" w:rsidRDefault="0063594A" w:rsidP="00BC6A48">
      <w:pPr>
        <w:pStyle w:val="Textebrut"/>
        <w:rPr>
          <w:rFonts w:ascii="Courier New" w:hAnsi="Courier New" w:cs="Courier New"/>
        </w:rPr>
      </w:pPr>
      <w:del w:id="663" w:author="Isabel.b" w:date="2017-08-17T17:29:00Z">
        <w:r w:rsidRPr="00DA0ABC" w:rsidDel="00E72ADD">
          <w:rPr>
            <w:rFonts w:ascii="Courier New" w:hAnsi="Courier New" w:cs="Courier New"/>
          </w:rPr>
          <w:delText>I</w:delText>
        </w:r>
        <w:r w:rsidR="00BC6A48" w:rsidRPr="00DA0ABC" w:rsidDel="00E72ADD">
          <w:rPr>
            <w:rFonts w:ascii="Courier New" w:hAnsi="Courier New" w:cs="Courier New"/>
          </w:rPr>
          <w:delText>ntervention</w:delText>
        </w:r>
      </w:del>
      <w:proofErr w:type="gramStart"/>
      <w:ins w:id="664" w:author="Isabel.b" w:date="2017-08-17T17:29:00Z">
        <w:r w:rsidR="00E72ADD">
          <w:rPr>
            <w:rFonts w:ascii="Courier New" w:hAnsi="Courier New" w:cs="Courier New"/>
          </w:rPr>
          <w:t>i</w:t>
        </w:r>
        <w:r w:rsidR="00E72ADD" w:rsidRPr="00DA0ABC">
          <w:rPr>
            <w:rFonts w:ascii="Courier New" w:hAnsi="Courier New" w:cs="Courier New"/>
          </w:rPr>
          <w:t>ntervention</w:t>
        </w:r>
      </w:ins>
      <w:proofErr w:type="gramEnd"/>
      <w:r w:rsidR="00BC6A48" w:rsidRPr="00DA0ABC">
        <w:rPr>
          <w:rFonts w:ascii="Courier New" w:hAnsi="Courier New" w:cs="Courier New"/>
        </w:rPr>
        <w:t xml:space="preserve"> delivery was especially dramatic for malaria interventions</w:t>
      </w:r>
      <w:ins w:id="665" w:author="Isabel.b" w:date="2017-08-17T17:21:00Z">
        <w:r>
          <w:rPr>
            <w:rFonts w:ascii="Courier New" w:hAnsi="Courier New" w:cs="Courier New"/>
          </w:rPr>
          <w:t>.</w:t>
        </w:r>
      </w:ins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00:02:52,183 --&gt; 00:02:58,866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del w:id="666" w:author="Isabel.b" w:date="2017-08-17T17:30:00Z">
        <w:r w:rsidRPr="00DA0ABC" w:rsidDel="00E72ADD">
          <w:rPr>
            <w:rFonts w:ascii="Courier New" w:hAnsi="Courier New" w:cs="Courier New"/>
          </w:rPr>
          <w:delText>1.</w:delText>
        </w:r>
      </w:del>
      <w:ins w:id="667" w:author="Isabel.b" w:date="2017-08-17T17:30:00Z">
        <w:r w:rsidR="00E72ADD">
          <w:rPr>
            <w:rFonts w:ascii="Courier New" w:hAnsi="Courier New" w:cs="Courier New"/>
          </w:rPr>
          <w:t>One</w:t>
        </w:r>
      </w:ins>
      <w:ins w:id="668" w:author="Isabel.b" w:date="2017-08-17T17:31:00Z">
        <w:r w:rsidR="00E72ADD">
          <w:rPr>
            <w:rFonts w:ascii="Courier New" w:hAnsi="Courier New" w:cs="Courier New"/>
          </w:rPr>
          <w:t>,</w:t>
        </w:r>
      </w:ins>
      <w:r w:rsidRPr="00DA0ABC">
        <w:rPr>
          <w:rFonts w:ascii="Courier New" w:hAnsi="Courier New" w:cs="Courier New"/>
        </w:rPr>
        <w:t xml:space="preserve"> </w:t>
      </w:r>
      <w:del w:id="669" w:author="Isabel.b" w:date="2017-08-17T17:31:00Z">
        <w:r w:rsidRPr="00DA0ABC" w:rsidDel="00E72ADD">
          <w:rPr>
            <w:rFonts w:ascii="Courier New" w:hAnsi="Courier New" w:cs="Courier New"/>
          </w:rPr>
          <w:delText xml:space="preserve">Coverage </w:delText>
        </w:r>
      </w:del>
      <w:ins w:id="670" w:author="Isabel.b" w:date="2017-08-17T17:31:00Z">
        <w:r w:rsidR="00E72ADD">
          <w:rPr>
            <w:rFonts w:ascii="Courier New" w:hAnsi="Courier New" w:cs="Courier New"/>
          </w:rPr>
          <w:t>c</w:t>
        </w:r>
        <w:r w:rsidR="00E72ADD" w:rsidRPr="00DA0ABC">
          <w:rPr>
            <w:rFonts w:ascii="Courier New" w:hAnsi="Courier New" w:cs="Courier New"/>
          </w:rPr>
          <w:t xml:space="preserve">overage </w:t>
        </w:r>
      </w:ins>
      <w:r w:rsidRPr="00DA0ABC">
        <w:rPr>
          <w:rFonts w:ascii="Courier New" w:hAnsi="Courier New" w:cs="Courier New"/>
        </w:rPr>
        <w:t>with insecticide-treated bed nets and the percentage of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00:02:59,066 --&gt; 00:03:03,686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children</w:t>
      </w:r>
      <w:proofErr w:type="gramEnd"/>
      <w:r w:rsidRPr="00DA0ABC">
        <w:rPr>
          <w:rFonts w:ascii="Courier New" w:hAnsi="Courier New" w:cs="Courier New"/>
        </w:rPr>
        <w:t xml:space="preserve"> appropriately treated for malaria more than doubled.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00:03:05,074 --&gt; 00:03:09,449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Annual </w:t>
      </w:r>
      <w:del w:id="671" w:author="Isabel.b" w:date="2017-08-17T17:31:00Z">
        <w:r w:rsidRPr="00DA0ABC" w:rsidDel="00E72ADD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72" w:author="Isabel.b" w:date="2017-08-17T17:31:00Z">
        <w:r w:rsidR="00E72ADD">
          <w:rPr>
            <w:rFonts w:ascii="Courier New" w:hAnsi="Courier New" w:cs="Courier New"/>
          </w:rPr>
          <w:t>i</w:t>
        </w:r>
        <w:r w:rsidR="00E72ADD" w:rsidRPr="00DA0ABC">
          <w:rPr>
            <w:rFonts w:ascii="Courier New" w:hAnsi="Courier New" w:cs="Courier New"/>
          </w:rPr>
          <w:t>vermectin</w:t>
        </w:r>
        <w:proofErr w:type="spellEnd"/>
        <w:r w:rsidR="00E72ADD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treatment coverage also improved,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00:03:09,649 --&gt; 00:03:14,395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possibly</w:t>
      </w:r>
      <w:proofErr w:type="gramEnd"/>
      <w:r w:rsidRPr="00DA0ABC">
        <w:rPr>
          <w:rFonts w:ascii="Courier New" w:hAnsi="Courier New" w:cs="Courier New"/>
        </w:rPr>
        <w:t xml:space="preserve"> because of greater community commitment to the total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00:03:14,595 --&gt; 00:03:23,778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CDI package.</w:t>
      </w:r>
      <w:proofErr w:type="gramEnd"/>
      <w:r w:rsidRPr="00DA0ABC">
        <w:rPr>
          <w:rFonts w:ascii="Courier New" w:hAnsi="Courier New" w:cs="Courier New"/>
        </w:rPr>
        <w:t xml:space="preserve"> In terms of costs to the health system, the CD strategy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00:03:23,978 --&gt; 00:03:29,972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also</w:t>
      </w:r>
      <w:proofErr w:type="gramEnd"/>
      <w:r w:rsidRPr="00DA0ABC">
        <w:rPr>
          <w:rFonts w:ascii="Courier New" w:hAnsi="Courier New" w:cs="Courier New"/>
        </w:rPr>
        <w:t xml:space="preserve"> appeared more efficient than the conventional delivery systems.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00:03:31,209 --&gt; 00:03:36,900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Because the study we just described was built on the foundation of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00:03:37,100 --&gt; 00:03:42,821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of</w:t>
      </w:r>
      <w:proofErr w:type="gramEnd"/>
      <w:r w:rsidRPr="00DA0ABC">
        <w:rPr>
          <w:rFonts w:ascii="Courier New" w:hAnsi="Courier New" w:cs="Courier New"/>
        </w:rPr>
        <w:t xml:space="preserve"> CD </w:t>
      </w:r>
      <w:del w:id="673" w:author="Isabel.b" w:date="2017-08-17T17:31:00Z">
        <w:r w:rsidRPr="00DA0ABC" w:rsidDel="00E72ADD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74" w:author="Isabel.b" w:date="2017-08-17T17:31:00Z">
        <w:r w:rsidR="00E72ADD">
          <w:rPr>
            <w:rFonts w:ascii="Courier New" w:hAnsi="Courier New" w:cs="Courier New"/>
          </w:rPr>
          <w:t>i</w:t>
        </w:r>
        <w:r w:rsidR="00E72ADD" w:rsidRPr="00DA0ABC">
          <w:rPr>
            <w:rFonts w:ascii="Courier New" w:hAnsi="Courier New" w:cs="Courier New"/>
          </w:rPr>
          <w:t>vermectin</w:t>
        </w:r>
        <w:proofErr w:type="spellEnd"/>
        <w:r w:rsidR="00E72ADD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treatment approach the question remained: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00:03:43,021 --&gt; 00:03:46,877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could</w:t>
      </w:r>
      <w:proofErr w:type="gramEnd"/>
      <w:r w:rsidRPr="00DA0ABC">
        <w:rPr>
          <w:rFonts w:ascii="Courier New" w:hAnsi="Courier New" w:cs="Courier New"/>
        </w:rPr>
        <w:t xml:space="preserve"> this Community Directed Approach work in settings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39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00:03:47,077 --&gt; 00:03:50,464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that</w:t>
      </w:r>
      <w:proofErr w:type="gramEnd"/>
      <w:r w:rsidRPr="00DA0ABC">
        <w:rPr>
          <w:rFonts w:ascii="Courier New" w:hAnsi="Courier New" w:cs="Courier New"/>
        </w:rPr>
        <w:t xml:space="preserve"> didn’t have </w:t>
      </w:r>
      <w:del w:id="675" w:author="Isabel.b" w:date="2017-08-17T17:32:00Z">
        <w:r w:rsidRPr="00DA0ABC" w:rsidDel="00E72ADD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76" w:author="Isabel.b" w:date="2017-08-17T17:32:00Z">
        <w:r w:rsidR="00E72ADD">
          <w:rPr>
            <w:rFonts w:ascii="Courier New" w:hAnsi="Courier New" w:cs="Courier New"/>
          </w:rPr>
          <w:t>i</w:t>
        </w:r>
        <w:r w:rsidR="00E72ADD" w:rsidRPr="00DA0ABC">
          <w:rPr>
            <w:rFonts w:ascii="Courier New" w:hAnsi="Courier New" w:cs="Courier New"/>
          </w:rPr>
          <w:t>vermectin</w:t>
        </w:r>
        <w:proofErr w:type="spellEnd"/>
        <w:r w:rsidR="00E72ADD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 xml:space="preserve">distribution </w:t>
      </w:r>
      <w:proofErr w:type="spellStart"/>
      <w:r w:rsidRPr="00DA0ABC">
        <w:rPr>
          <w:rFonts w:ascii="Courier New" w:hAnsi="Courier New" w:cs="Courier New"/>
        </w:rPr>
        <w:t>program</w:t>
      </w:r>
      <w:ins w:id="677" w:author="Isabel.b" w:date="2017-08-18T03:25:00Z">
        <w:r w:rsidR="00504903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>?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00:03:50,664 --&gt; 00:03:56,868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Formative studies </w:t>
      </w:r>
      <w:del w:id="678" w:author="Isabel.b" w:date="2017-08-17T17:33:00Z">
        <w:r w:rsidRPr="00DA0ABC" w:rsidDel="00E72ADD">
          <w:rPr>
            <w:rFonts w:ascii="Courier New" w:hAnsi="Courier New" w:cs="Courier New"/>
          </w:rPr>
          <w:delText xml:space="preserve">on </w:delText>
        </w:r>
      </w:del>
      <w:ins w:id="679" w:author="Isabel.b" w:date="2017-08-17T17:33:00Z">
        <w:r w:rsidR="00E72ADD" w:rsidRPr="00DA0ABC">
          <w:rPr>
            <w:rFonts w:ascii="Courier New" w:hAnsi="Courier New" w:cs="Courier New"/>
          </w:rPr>
          <w:t>o</w:t>
        </w:r>
        <w:r w:rsidR="00E72ADD">
          <w:rPr>
            <w:rFonts w:ascii="Courier New" w:hAnsi="Courier New" w:cs="Courier New"/>
          </w:rPr>
          <w:t>r</w:t>
        </w:r>
        <w:r w:rsidR="00E72ADD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needs assessment studies were done to find out whether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00:03:57,068 --&gt; 00:04:03,659</w:t>
      </w:r>
    </w:p>
    <w:p w:rsidR="00BC6A48" w:rsidRPr="00DA0ABC" w:rsidRDefault="00E72ADD" w:rsidP="00BC6A48">
      <w:pPr>
        <w:pStyle w:val="Textebrut"/>
        <w:rPr>
          <w:rFonts w:ascii="Courier New" w:hAnsi="Courier New" w:cs="Courier New"/>
        </w:rPr>
      </w:pPr>
      <w:ins w:id="680" w:author="Isabel.b" w:date="2017-08-17T17:33:00Z">
        <w:r>
          <w:rPr>
            <w:rFonts w:ascii="Courier New" w:hAnsi="Courier New" w:cs="Courier New"/>
          </w:rPr>
          <w:t xml:space="preserve">Whether </w:t>
        </w:r>
      </w:ins>
      <w:r w:rsidR="00BC6A48" w:rsidRPr="00DA0ABC">
        <w:rPr>
          <w:rFonts w:ascii="Courier New" w:hAnsi="Courier New" w:cs="Courier New"/>
        </w:rPr>
        <w:t>the approach could work in groups such as: the nomads, urban poor</w:t>
      </w:r>
      <w:ins w:id="681" w:author="Isabel.b" w:date="2017-08-17T17:33:00Z">
        <w:r>
          <w:rPr>
            <w:rFonts w:ascii="Courier New" w:hAnsi="Courier New" w:cs="Courier New"/>
          </w:rPr>
          <w:t>,</w:t>
        </w:r>
      </w:ins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00:04:03,859 --&gt; 00:04:11,208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rural</w:t>
      </w:r>
      <w:proofErr w:type="gramEnd"/>
      <w:r w:rsidRPr="00DA0ABC">
        <w:rPr>
          <w:rFonts w:ascii="Courier New" w:hAnsi="Courier New" w:cs="Courier New"/>
        </w:rPr>
        <w:t xml:space="preserve"> areas with no community directed treatment with </w:t>
      </w:r>
      <w:proofErr w:type="spellStart"/>
      <w:r w:rsidRPr="00DA0ABC">
        <w:rPr>
          <w:rFonts w:ascii="Courier New" w:hAnsi="Courier New" w:cs="Courier New"/>
        </w:rPr>
        <w:t>ivermectin</w:t>
      </w:r>
      <w:proofErr w:type="spellEnd"/>
      <w:r w:rsidRPr="00DA0ABC">
        <w:rPr>
          <w:rFonts w:ascii="Courier New" w:hAnsi="Courier New" w:cs="Courier New"/>
        </w:rPr>
        <w:t xml:space="preserve"> experience.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00:04:11,408 --&gt; 00:04:18,534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These results can encourage future IR. I would like to refer you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00:04:18,734 --&gt; 00:04:24,315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the article and hope you will read it. Bill will now continue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00:04:24,515 --&gt; 00:04:28,381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with</w:t>
      </w:r>
      <w:proofErr w:type="gramEnd"/>
      <w:r w:rsidRPr="00DA0ABC">
        <w:rPr>
          <w:rFonts w:ascii="Courier New" w:hAnsi="Courier New" w:cs="Courier New"/>
        </w:rPr>
        <w:t xml:space="preserve"> examples from </w:t>
      </w:r>
      <w:ins w:id="682" w:author="Isabel.b" w:date="2017-08-17T17:34:00Z">
        <w:r w:rsidR="00E72ADD">
          <w:rPr>
            <w:rFonts w:ascii="Courier New" w:hAnsi="Courier New" w:cs="Courier New"/>
          </w:rPr>
          <w:t xml:space="preserve">the </w:t>
        </w:r>
      </w:ins>
      <w:r w:rsidRPr="00DA0ABC">
        <w:rPr>
          <w:rFonts w:ascii="Courier New" w:hAnsi="Courier New" w:cs="Courier New"/>
        </w:rPr>
        <w:t xml:space="preserve">malaria </w:t>
      </w:r>
      <w:proofErr w:type="spellStart"/>
      <w:r w:rsidRPr="00DA0ABC">
        <w:rPr>
          <w:rFonts w:ascii="Courier New" w:hAnsi="Courier New" w:cs="Courier New"/>
        </w:rPr>
        <w:t>program</w:t>
      </w:r>
      <w:ins w:id="683" w:author="Isabel.b" w:date="2017-08-18T03:25:00Z">
        <w:r w:rsidR="00504903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>. Thank you.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00:04:28,994 --&gt; 00:04:32,829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Thank you, </w:t>
      </w:r>
      <w:proofErr w:type="spellStart"/>
      <w:r w:rsidRPr="00DA0ABC">
        <w:rPr>
          <w:rFonts w:ascii="Courier New" w:hAnsi="Courier New" w:cs="Courier New"/>
        </w:rPr>
        <w:t>Uche</w:t>
      </w:r>
      <w:proofErr w:type="spellEnd"/>
      <w:r w:rsidRPr="00DA0ABC">
        <w:rPr>
          <w:rFonts w:ascii="Courier New" w:hAnsi="Courier New" w:cs="Courier New"/>
        </w:rPr>
        <w:t>. These have been very interesting examples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00:04:33,029 --&gt; 00:04:40,102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because</w:t>
      </w:r>
      <w:proofErr w:type="gramEnd"/>
      <w:r w:rsidRPr="00DA0ABC">
        <w:rPr>
          <w:rFonts w:ascii="Courier New" w:hAnsi="Courier New" w:cs="Courier New"/>
        </w:rPr>
        <w:t xml:space="preserve"> this has been an ongoing</w:t>
      </w:r>
      <w:ins w:id="684" w:author="Isabel.b" w:date="2017-08-17T20:56:00Z">
        <w:r w:rsidR="00E1665A">
          <w:rPr>
            <w:rFonts w:ascii="Courier New" w:hAnsi="Courier New" w:cs="Courier New"/>
          </w:rPr>
          <w:t xml:space="preserve"> </w:t>
        </w:r>
        <w:proofErr w:type="spellStart"/>
        <w:r w:rsidR="00E1665A">
          <w:rPr>
            <w:rFonts w:ascii="Courier New" w:hAnsi="Courier New" w:cs="Courier New"/>
          </w:rPr>
          <w:t>program</w:t>
        </w:r>
      </w:ins>
      <w:ins w:id="685" w:author="Isabel.b" w:date="2017-08-18T03:08:00Z">
        <w:r w:rsidR="00F458A6">
          <w:rPr>
            <w:rFonts w:ascii="Courier New" w:hAnsi="Courier New" w:cs="Courier New"/>
          </w:rPr>
          <w:t>me</w:t>
        </w:r>
      </w:ins>
      <w:proofErr w:type="spellEnd"/>
      <w:ins w:id="686" w:author="Isabel.b" w:date="2017-08-17T20:56:00Z">
        <w:r w:rsidR="00E1665A">
          <w:rPr>
            <w:rFonts w:ascii="Courier New" w:hAnsi="Courier New" w:cs="Courier New"/>
          </w:rPr>
          <w:t>, this</w:t>
        </w:r>
      </w:ins>
      <w:r w:rsidRPr="00DA0ABC">
        <w:rPr>
          <w:rFonts w:ascii="Courier New" w:hAnsi="Courier New" w:cs="Courier New"/>
        </w:rPr>
        <w:t xml:space="preserve"> </w:t>
      </w:r>
      <w:proofErr w:type="spellStart"/>
      <w:r w:rsidRPr="00DA0ABC">
        <w:rPr>
          <w:rFonts w:ascii="Courier New" w:hAnsi="Courier New" w:cs="Courier New"/>
        </w:rPr>
        <w:t>onchocerciasis</w:t>
      </w:r>
      <w:proofErr w:type="spellEnd"/>
      <w:r w:rsidRPr="00DA0ABC">
        <w:rPr>
          <w:rFonts w:ascii="Courier New" w:hAnsi="Courier New" w:cs="Courier New"/>
        </w:rPr>
        <w:t xml:space="preserve"> program</w:t>
      </w:r>
      <w:del w:id="687" w:author="Isabel.b" w:date="2017-08-17T20:56:00Z">
        <w:r w:rsidRPr="00DA0ABC" w:rsidDel="00E1665A">
          <w:rPr>
            <w:rFonts w:ascii="Courier New" w:hAnsi="Courier New" w:cs="Courier New"/>
          </w:rPr>
          <w:delText>s</w:delText>
        </w:r>
      </w:del>
      <w:r w:rsidRPr="00DA0ABC">
        <w:rPr>
          <w:rFonts w:ascii="Courier New" w:hAnsi="Courier New" w:cs="Courier New"/>
        </w:rPr>
        <w:t xml:space="preserve"> since at least 20 years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00:04:40,302 --&gt; 00:04:43,365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we’ve been </w:t>
      </w:r>
      <w:del w:id="688" w:author="Isabel.b" w:date="2017-08-17T20:53:00Z">
        <w:r w:rsidRPr="00DA0ABC" w:rsidDel="00E1665A">
          <w:rPr>
            <w:rFonts w:ascii="Courier New" w:hAnsi="Courier New" w:cs="Courier New"/>
          </w:rPr>
          <w:delText xml:space="preserve">ripping </w:delText>
        </w:r>
      </w:del>
      <w:ins w:id="689" w:author="Isabel.b" w:date="2017-08-17T20:53:00Z">
        <w:r w:rsidR="00E1665A" w:rsidRPr="00DA0ABC">
          <w:rPr>
            <w:rFonts w:ascii="Courier New" w:hAnsi="Courier New" w:cs="Courier New"/>
          </w:rPr>
          <w:t>r</w:t>
        </w:r>
        <w:r w:rsidR="00E1665A">
          <w:rPr>
            <w:rFonts w:ascii="Courier New" w:hAnsi="Courier New" w:cs="Courier New"/>
          </w:rPr>
          <w:t>ea</w:t>
        </w:r>
        <w:r w:rsidR="00E1665A" w:rsidRPr="00DA0ABC">
          <w:rPr>
            <w:rFonts w:ascii="Courier New" w:hAnsi="Courier New" w:cs="Courier New"/>
          </w:rPr>
          <w:t xml:space="preserve">ping </w:t>
        </w:r>
      </w:ins>
      <w:r w:rsidRPr="00DA0ABC">
        <w:rPr>
          <w:rFonts w:ascii="Courier New" w:hAnsi="Courier New" w:cs="Courier New"/>
        </w:rPr>
        <w:t xml:space="preserve">the benefits not just for </w:t>
      </w:r>
      <w:proofErr w:type="spellStart"/>
      <w:r w:rsidRPr="00DA0ABC">
        <w:rPr>
          <w:rFonts w:ascii="Courier New" w:hAnsi="Courier New" w:cs="Courier New"/>
        </w:rPr>
        <w:t>ochocerciasis</w:t>
      </w:r>
      <w:proofErr w:type="spellEnd"/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49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00:04:43,565 --&gt; 00:04:49,784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but</w:t>
      </w:r>
      <w:proofErr w:type="gramEnd"/>
      <w:r w:rsidRPr="00DA0ABC">
        <w:rPr>
          <w:rFonts w:ascii="Courier New" w:hAnsi="Courier New" w:cs="Courier New"/>
        </w:rPr>
        <w:t xml:space="preserve"> for IR for other health </w:t>
      </w:r>
      <w:proofErr w:type="spellStart"/>
      <w:r w:rsidRPr="00DA0ABC">
        <w:rPr>
          <w:rFonts w:ascii="Courier New" w:hAnsi="Courier New" w:cs="Courier New"/>
        </w:rPr>
        <w:t>program</w:t>
      </w:r>
      <w:ins w:id="690" w:author="Isabel.b" w:date="2017-08-18T03:27:00Z">
        <w:r w:rsidR="00504903">
          <w:rPr>
            <w:rFonts w:ascii="Courier New" w:hAnsi="Courier New" w:cs="Courier New"/>
          </w:rPr>
          <w:t>me</w:t>
        </w:r>
      </w:ins>
      <w:r w:rsidRPr="00DA0ABC">
        <w:rPr>
          <w:rFonts w:ascii="Courier New" w:hAnsi="Courier New" w:cs="Courier New"/>
        </w:rPr>
        <w:t>s</w:t>
      </w:r>
      <w:proofErr w:type="spellEnd"/>
      <w:r w:rsidRPr="00DA0ABC">
        <w:rPr>
          <w:rFonts w:ascii="Courier New" w:hAnsi="Courier New" w:cs="Courier New"/>
        </w:rPr>
        <w:t xml:space="preserve">. We’re </w:t>
      </w:r>
      <w:proofErr w:type="spellStart"/>
      <w:r w:rsidRPr="00DA0ABC">
        <w:rPr>
          <w:rFonts w:ascii="Courier New" w:hAnsi="Courier New" w:cs="Courier New"/>
        </w:rPr>
        <w:t>gonna</w:t>
      </w:r>
      <w:proofErr w:type="spellEnd"/>
      <w:r w:rsidRPr="00DA0ABC">
        <w:rPr>
          <w:rFonts w:ascii="Courier New" w:hAnsi="Courier New" w:cs="Courier New"/>
        </w:rPr>
        <w:t xml:space="preserve"> talk about a few malaria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00:04:49,984 --&gt; 00:04:54,350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examples</w:t>
      </w:r>
      <w:proofErr w:type="gramEnd"/>
      <w:r w:rsidRPr="00DA0ABC">
        <w:rPr>
          <w:rFonts w:ascii="Courier New" w:hAnsi="Courier New" w:cs="Courier New"/>
        </w:rPr>
        <w:t xml:space="preserve"> </w:t>
      </w:r>
      <w:ins w:id="691" w:author="Isabel.b" w:date="2017-08-17T21:00:00Z">
        <w:r w:rsidR="00E1665A">
          <w:rPr>
            <w:rFonts w:ascii="Courier New" w:hAnsi="Courier New" w:cs="Courier New"/>
          </w:rPr>
          <w:t xml:space="preserve">right </w:t>
        </w:r>
      </w:ins>
      <w:r w:rsidRPr="00DA0ABC">
        <w:rPr>
          <w:rFonts w:ascii="Courier New" w:hAnsi="Courier New" w:cs="Courier New"/>
        </w:rPr>
        <w:t>now. One of the biggest challenges we have in malaria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00:04:54,550 --&gt; 00:04:59,244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is</w:t>
      </w:r>
      <w:proofErr w:type="gramEnd"/>
      <w:r w:rsidRPr="00DA0ABC">
        <w:rPr>
          <w:rFonts w:ascii="Courier New" w:hAnsi="Courier New" w:cs="Courier New"/>
        </w:rPr>
        <w:t xml:space="preserve"> getting people the right medicine at the right time.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00:04:59,444 --&gt; 00:05:05,353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And we’ve seen through our Global Fund reports, we’ve seen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00:05:05,553 --&gt; 00:05:10,032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through</w:t>
      </w:r>
      <w:proofErr w:type="gramEnd"/>
      <w:r w:rsidRPr="00DA0ABC">
        <w:rPr>
          <w:rFonts w:ascii="Courier New" w:hAnsi="Courier New" w:cs="Courier New"/>
        </w:rPr>
        <w:t xml:space="preserve"> our demographic and health or malaria indicator surveys that we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00:05:10,232 --&gt; 00:05:13,877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have</w:t>
      </w:r>
      <w:proofErr w:type="gramEnd"/>
      <w:r w:rsidRPr="00DA0ABC">
        <w:rPr>
          <w:rFonts w:ascii="Courier New" w:hAnsi="Courier New" w:cs="Courier New"/>
        </w:rPr>
        <w:t xml:space="preserve"> not done the best that we could in terms of making sure that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00:05:14,114 --&gt; 00:05:19,206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sick</w:t>
      </w:r>
      <w:proofErr w:type="gramEnd"/>
      <w:r w:rsidRPr="00DA0ABC">
        <w:rPr>
          <w:rFonts w:ascii="Courier New" w:hAnsi="Courier New" w:cs="Courier New"/>
        </w:rPr>
        <w:t xml:space="preserve"> people get the appropriate malaria drug as soon as they need it.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00:05:19,406 --&gt; 00:05:25,627</w:t>
      </w:r>
    </w:p>
    <w:p w:rsidR="00BC6A48" w:rsidRPr="00DA0ABC" w:rsidDel="00E1665A" w:rsidRDefault="00BC6A48" w:rsidP="00BC6A48">
      <w:pPr>
        <w:pStyle w:val="Textebrut"/>
        <w:rPr>
          <w:del w:id="692" w:author="Isabel.b" w:date="2017-08-17T21:01:00Z"/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And this may be due to the channel through which </w:t>
      </w:r>
      <w:ins w:id="693" w:author="Isabel.b" w:date="2017-08-17T21:00:00Z">
        <w:r w:rsidR="00E1665A">
          <w:rPr>
            <w:rFonts w:ascii="Courier New" w:hAnsi="Courier New" w:cs="Courier New"/>
          </w:rPr>
          <w:t>it’s</w:t>
        </w:r>
      </w:ins>
      <w:del w:id="694" w:author="Isabel.b" w:date="2017-08-17T21:00:00Z">
        <w:r w:rsidRPr="00DA0ABC" w:rsidDel="00E1665A">
          <w:rPr>
            <w:rFonts w:ascii="Courier New" w:hAnsi="Courier New" w:cs="Courier New"/>
          </w:rPr>
          <w:delText>is</w:delText>
        </w:r>
      </w:del>
      <w:r w:rsidRPr="00DA0ABC">
        <w:rPr>
          <w:rFonts w:ascii="Courier New" w:hAnsi="Courier New" w:cs="Courier New"/>
        </w:rPr>
        <w:t xml:space="preserve"> provided</w:t>
      </w:r>
      <w:del w:id="695" w:author="Isabel.b" w:date="2017-08-17T21:01:00Z">
        <w:r w:rsidRPr="00DA0ABC" w:rsidDel="00E1665A">
          <w:rPr>
            <w:rFonts w:ascii="Courier New" w:hAnsi="Courier New" w:cs="Courier New"/>
          </w:rPr>
          <w:delText>?</w:delText>
        </w:r>
      </w:del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00:05:25,827 --&gt; 00:05:29,801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del w:id="696" w:author="Isabel.b" w:date="2017-08-17T21:01:00Z">
        <w:r w:rsidRPr="00DA0ABC" w:rsidDel="00E1665A">
          <w:rPr>
            <w:rFonts w:ascii="Courier New" w:hAnsi="Courier New" w:cs="Courier New"/>
          </w:rPr>
          <w:delText xml:space="preserve">And </w:delText>
        </w:r>
      </w:del>
      <w:proofErr w:type="gramStart"/>
      <w:ins w:id="697" w:author="Isabel.b" w:date="2017-08-17T21:01:00Z">
        <w:r w:rsidR="00E1665A">
          <w:rPr>
            <w:rFonts w:ascii="Courier New" w:hAnsi="Courier New" w:cs="Courier New"/>
          </w:rPr>
          <w:t>a</w:t>
        </w:r>
        <w:r w:rsidR="00E1665A" w:rsidRPr="00DA0ABC">
          <w:rPr>
            <w:rFonts w:ascii="Courier New" w:hAnsi="Courier New" w:cs="Courier New"/>
          </w:rPr>
          <w:t>nd</w:t>
        </w:r>
        <w:proofErr w:type="gramEnd"/>
        <w:r w:rsidR="00E1665A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we need to think of interventions that can increase access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00:05:30,001 --&gt; 00:05:34,192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(</w:t>
      </w:r>
      <w:proofErr w:type="gramStart"/>
      <w:r w:rsidRPr="00DA0ABC">
        <w:rPr>
          <w:rFonts w:ascii="Courier New" w:hAnsi="Courier New" w:cs="Courier New"/>
        </w:rPr>
        <w:t>you’ll</w:t>
      </w:r>
      <w:proofErr w:type="gramEnd"/>
      <w:r w:rsidRPr="00DA0ABC">
        <w:rPr>
          <w:rFonts w:ascii="Courier New" w:hAnsi="Courier New" w:cs="Courier New"/>
        </w:rPr>
        <w:t xml:space="preserve"> think back to module 1</w:t>
      </w:r>
      <w:ins w:id="698" w:author="Isabel.b" w:date="2017-08-17T21:02:00Z">
        <w:r w:rsidR="00E1665A">
          <w:rPr>
            <w:rFonts w:ascii="Courier New" w:hAnsi="Courier New" w:cs="Courier New"/>
          </w:rPr>
          <w:t>,</w:t>
        </w:r>
      </w:ins>
      <w:del w:id="699" w:author="Isabel.b" w:date="2017-08-17T21:01:00Z">
        <w:r w:rsidRPr="00DA0ABC" w:rsidDel="00E1665A">
          <w:rPr>
            <w:rFonts w:ascii="Courier New" w:hAnsi="Courier New" w:cs="Courier New"/>
          </w:rPr>
          <w:delText>)</w:delText>
        </w:r>
      </w:del>
      <w:r w:rsidRPr="00DA0ABC">
        <w:rPr>
          <w:rFonts w:ascii="Courier New" w:hAnsi="Courier New" w:cs="Courier New"/>
        </w:rPr>
        <w:t xml:space="preserve"> access was one of the big issues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59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00:05:34,392 --&gt; 00:05:39,545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that</w:t>
      </w:r>
      <w:proofErr w:type="gramEnd"/>
      <w:r w:rsidRPr="00DA0ABC">
        <w:rPr>
          <w:rFonts w:ascii="Courier New" w:hAnsi="Courier New" w:cs="Courier New"/>
        </w:rPr>
        <w:t xml:space="preserve"> we talked about</w:t>
      </w:r>
      <w:ins w:id="700" w:author="Isabel.b" w:date="2017-08-17T21:02:00Z">
        <w:r w:rsidR="00E1665A">
          <w:rPr>
            <w:rFonts w:ascii="Courier New" w:hAnsi="Courier New" w:cs="Courier New"/>
          </w:rPr>
          <w:t>)</w:t>
        </w:r>
      </w:ins>
      <w:r w:rsidRPr="00DA0ABC">
        <w:rPr>
          <w:rFonts w:ascii="Courier New" w:hAnsi="Courier New" w:cs="Courier New"/>
        </w:rPr>
        <w:t>. So, we found that with normal public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00:05:39,745 --&gt; 00:05:45,391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service</w:t>
      </w:r>
      <w:proofErr w:type="gramEnd"/>
      <w:r w:rsidRPr="00DA0ABC">
        <w:rPr>
          <w:rFonts w:ascii="Courier New" w:hAnsi="Courier New" w:cs="Courier New"/>
        </w:rPr>
        <w:t xml:space="preserve"> based malaria </w:t>
      </w:r>
      <w:proofErr w:type="spellStart"/>
      <w:r w:rsidRPr="00DA0ABC">
        <w:rPr>
          <w:rFonts w:ascii="Courier New" w:hAnsi="Courier New" w:cs="Courier New"/>
        </w:rPr>
        <w:t>program</w:t>
      </w:r>
      <w:ins w:id="701" w:author="Isabel.b" w:date="2017-08-18T03:25:00Z">
        <w:r w:rsidR="00504903">
          <w:rPr>
            <w:rFonts w:ascii="Courier New" w:hAnsi="Courier New" w:cs="Courier New"/>
          </w:rPr>
          <w:t>me</w:t>
        </w:r>
      </w:ins>
      <w:r w:rsidRPr="00DA0ABC">
        <w:rPr>
          <w:rFonts w:ascii="Courier New" w:hAnsi="Courier New" w:cs="Courier New"/>
        </w:rPr>
        <w:t>s</w:t>
      </w:r>
      <w:proofErr w:type="spellEnd"/>
      <w:r w:rsidRPr="00DA0ABC">
        <w:rPr>
          <w:rFonts w:ascii="Courier New" w:hAnsi="Courier New" w:cs="Courier New"/>
        </w:rPr>
        <w:t xml:space="preserve"> we’ve been able to possibly reach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00:05:45,591 --&gt; 00:05:50,563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about</w:t>
      </w:r>
      <w:proofErr w:type="gramEnd"/>
      <w:r w:rsidRPr="00DA0ABC">
        <w:rPr>
          <w:rFonts w:ascii="Courier New" w:hAnsi="Courier New" w:cs="Courier New"/>
        </w:rPr>
        <w:t xml:space="preserve"> half of people with the appropriate medicine. And so, again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00:05:50,763 --&gt; 00:05:54,720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we’ve</w:t>
      </w:r>
      <w:proofErr w:type="gramEnd"/>
      <w:r w:rsidRPr="00DA0ABC">
        <w:rPr>
          <w:rFonts w:ascii="Courier New" w:hAnsi="Courier New" w:cs="Courier New"/>
        </w:rPr>
        <w:t xml:space="preserve"> done needs assessments looking on our Global Fund reports,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00:05:54,920 --&gt; 00:05:59,033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looking</w:t>
      </w:r>
      <w:proofErr w:type="gramEnd"/>
      <w:r w:rsidRPr="00DA0ABC">
        <w:rPr>
          <w:rFonts w:ascii="Courier New" w:hAnsi="Courier New" w:cs="Courier New"/>
        </w:rPr>
        <w:t xml:space="preserve"> at our health information system reports, looking at reports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00:05:59,233 --&gt; 00:06:04,521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from</w:t>
      </w:r>
      <w:proofErr w:type="gramEnd"/>
      <w:r w:rsidRPr="00DA0ABC">
        <w:rPr>
          <w:rFonts w:ascii="Courier New" w:hAnsi="Courier New" w:cs="Courier New"/>
        </w:rPr>
        <w:t xml:space="preserve"> the demographic and health surveys and we see that this is not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00:06:04,721 --&gt; 00:06:08,320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enough</w:t>
      </w:r>
      <w:proofErr w:type="gramEnd"/>
      <w:r w:rsidRPr="00DA0ABC">
        <w:rPr>
          <w:rFonts w:ascii="Courier New" w:hAnsi="Courier New" w:cs="Courier New"/>
        </w:rPr>
        <w:t>. So, we would then gather some additional information from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00:06:08,520 --&gt; 00:06:12,490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interviewing</w:t>
      </w:r>
      <w:proofErr w:type="gramEnd"/>
      <w:r w:rsidRPr="00DA0ABC">
        <w:rPr>
          <w:rFonts w:ascii="Courier New" w:hAnsi="Courier New" w:cs="Courier New"/>
        </w:rPr>
        <w:t xml:space="preserve"> people and we would try to think of some creative ways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00:06:12,690 --&gt; 00:06:18,172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of</w:t>
      </w:r>
      <w:proofErr w:type="gramEnd"/>
      <w:r w:rsidRPr="00DA0ABC">
        <w:rPr>
          <w:rFonts w:ascii="Courier New" w:hAnsi="Courier New" w:cs="Courier New"/>
        </w:rPr>
        <w:t xml:space="preserve"> delivering malaria drugs in an appropriate way. And one of the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00:06:18,372 --&gt; 00:06:22,618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interventions</w:t>
      </w:r>
      <w:proofErr w:type="gramEnd"/>
      <w:r w:rsidRPr="00DA0ABC">
        <w:rPr>
          <w:rFonts w:ascii="Courier New" w:hAnsi="Courier New" w:cs="Courier New"/>
        </w:rPr>
        <w:t xml:space="preserve"> that’s been tried in a number of countries, particularly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69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00:06:22,818 --&gt; 00:06:26,886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through</w:t>
      </w:r>
      <w:proofErr w:type="gramEnd"/>
      <w:r w:rsidRPr="00DA0ABC">
        <w:rPr>
          <w:rFonts w:ascii="Courier New" w:hAnsi="Courier New" w:cs="Courier New"/>
        </w:rPr>
        <w:t xml:space="preserve"> a special </w:t>
      </w:r>
      <w:proofErr w:type="spellStart"/>
      <w:r w:rsidRPr="00DA0ABC">
        <w:rPr>
          <w:rFonts w:ascii="Courier New" w:hAnsi="Courier New" w:cs="Courier New"/>
        </w:rPr>
        <w:t>program</w:t>
      </w:r>
      <w:ins w:id="702" w:author="Isabel.b" w:date="2017-08-18T03:28:00Z">
        <w:r w:rsidR="00504903">
          <w:rPr>
            <w:rFonts w:ascii="Courier New" w:hAnsi="Courier New" w:cs="Courier New"/>
          </w:rPr>
          <w:t>e</w:t>
        </w:r>
      </w:ins>
      <w:proofErr w:type="spellEnd"/>
      <w:r w:rsidRPr="00DA0ABC">
        <w:rPr>
          <w:rFonts w:ascii="Courier New" w:hAnsi="Courier New" w:cs="Courier New"/>
        </w:rPr>
        <w:t xml:space="preserve"> called the Affordable Medicines Facility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lastRenderedPageBreak/>
        <w:t>00:06:27,086 --&gt; 00:06:32,149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for</w:t>
      </w:r>
      <w:proofErr w:type="gramEnd"/>
      <w:r w:rsidRPr="00DA0ABC">
        <w:rPr>
          <w:rFonts w:ascii="Courier New" w:hAnsi="Courier New" w:cs="Courier New"/>
        </w:rPr>
        <w:t xml:space="preserve"> Malaria is making low cost appropriate malaria medications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00:06:32,349 --&gt; 00:06:35,613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available</w:t>
      </w:r>
      <w:proofErr w:type="gramEnd"/>
      <w:r w:rsidRPr="00DA0ABC">
        <w:rPr>
          <w:rFonts w:ascii="Courier New" w:hAnsi="Courier New" w:cs="Courier New"/>
        </w:rPr>
        <w:t xml:space="preserve"> </w:t>
      </w:r>
      <w:ins w:id="703" w:author="Isabel.b" w:date="2017-08-17T21:08:00Z">
        <w:r w:rsidR="00935995">
          <w:rPr>
            <w:rFonts w:ascii="Courier New" w:hAnsi="Courier New" w:cs="Courier New"/>
          </w:rPr>
          <w:t>to</w:t>
        </w:r>
      </w:ins>
      <w:ins w:id="704" w:author="Isabel.b" w:date="2017-08-17T21:02:00Z">
        <w:r w:rsidR="00E1665A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>both t</w:t>
      </w:r>
      <w:ins w:id="705" w:author="Isabel.b" w:date="2017-08-17T21:02:00Z">
        <w:r w:rsidR="00E1665A">
          <w:rPr>
            <w:rFonts w:ascii="Courier New" w:hAnsi="Courier New" w:cs="Courier New"/>
          </w:rPr>
          <w:t>he</w:t>
        </w:r>
      </w:ins>
      <w:del w:id="706" w:author="Isabel.b" w:date="2017-08-17T21:02:00Z">
        <w:r w:rsidRPr="00DA0ABC" w:rsidDel="00E1665A">
          <w:rPr>
            <w:rFonts w:ascii="Courier New" w:hAnsi="Courier New" w:cs="Courier New"/>
          </w:rPr>
          <w:delText>o</w:delText>
        </w:r>
      </w:del>
      <w:r w:rsidRPr="00DA0ABC">
        <w:rPr>
          <w:rFonts w:ascii="Courier New" w:hAnsi="Courier New" w:cs="Courier New"/>
        </w:rPr>
        <w:t xml:space="preserve"> public, but especially t</w:t>
      </w:r>
      <w:ins w:id="707" w:author="Isabel.b" w:date="2017-08-17T21:03:00Z">
        <w:r w:rsidR="00E1665A">
          <w:rPr>
            <w:rFonts w:ascii="Courier New" w:hAnsi="Courier New" w:cs="Courier New"/>
          </w:rPr>
          <w:t>he</w:t>
        </w:r>
      </w:ins>
      <w:del w:id="708" w:author="Isabel.b" w:date="2017-08-17T21:03:00Z">
        <w:r w:rsidRPr="00DA0ABC" w:rsidDel="00E1665A">
          <w:rPr>
            <w:rFonts w:ascii="Courier New" w:hAnsi="Courier New" w:cs="Courier New"/>
          </w:rPr>
          <w:delText>o</w:delText>
        </w:r>
      </w:del>
      <w:r w:rsidRPr="00DA0ABC">
        <w:rPr>
          <w:rFonts w:ascii="Courier New" w:hAnsi="Courier New" w:cs="Courier New"/>
        </w:rPr>
        <w:t xml:space="preserve"> private sector.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00:06:35,813 --&gt; 00:06:39,314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And this is one of the things that studies have shown is that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00:06:39,652 --&gt; 00:06:43,654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many</w:t>
      </w:r>
      <w:proofErr w:type="gramEnd"/>
      <w:r w:rsidRPr="00DA0ABC">
        <w:rPr>
          <w:rFonts w:ascii="Courier New" w:hAnsi="Courier New" w:cs="Courier New"/>
        </w:rPr>
        <w:t xml:space="preserve"> people get their malaria drugs in the private sector. So, </w:t>
      </w:r>
      <w:del w:id="709" w:author="Isabel.b" w:date="2017-08-17T21:09:00Z">
        <w:r w:rsidRPr="00DA0ABC" w:rsidDel="00935995">
          <w:rPr>
            <w:rFonts w:ascii="Courier New" w:hAnsi="Courier New" w:cs="Courier New"/>
          </w:rPr>
          <w:delText xml:space="preserve">what </w:delText>
        </w:r>
      </w:del>
      <w:r w:rsidRPr="00DA0ABC">
        <w:rPr>
          <w:rFonts w:ascii="Courier New" w:hAnsi="Courier New" w:cs="Courier New"/>
        </w:rPr>
        <w:t>we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00:06:43,854 --&gt; 00:06:48,431</w:t>
      </w:r>
    </w:p>
    <w:p w:rsidR="00BC6A48" w:rsidRPr="00DA0ABC" w:rsidRDefault="00935995" w:rsidP="00BC6A48">
      <w:pPr>
        <w:pStyle w:val="Textebrut"/>
        <w:rPr>
          <w:rFonts w:ascii="Courier New" w:hAnsi="Courier New" w:cs="Courier New"/>
        </w:rPr>
      </w:pPr>
      <w:proofErr w:type="gramStart"/>
      <w:ins w:id="710" w:author="Isabel.b" w:date="2017-08-17T21:09:00Z">
        <w:r>
          <w:rPr>
            <w:rFonts w:ascii="Courier New" w:hAnsi="Courier New" w:cs="Courier New"/>
          </w:rPr>
          <w:t>would</w:t>
        </w:r>
        <w:proofErr w:type="gramEnd"/>
        <w:r>
          <w:rPr>
            <w:rFonts w:ascii="Courier New" w:hAnsi="Courier New" w:cs="Courier New"/>
          </w:rPr>
          <w:t xml:space="preserve"> </w:t>
        </w:r>
      </w:ins>
      <w:r w:rsidR="00BC6A48" w:rsidRPr="00DA0ABC">
        <w:rPr>
          <w:rFonts w:ascii="Courier New" w:hAnsi="Courier New" w:cs="Courier New"/>
        </w:rPr>
        <w:t>use the information we have to design the intervention that would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00:06:48,631 --&gt; 00:06:55,283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train</w:t>
      </w:r>
      <w:proofErr w:type="gramEnd"/>
      <w:r w:rsidRPr="00DA0ABC">
        <w:rPr>
          <w:rFonts w:ascii="Courier New" w:hAnsi="Courier New" w:cs="Courier New"/>
        </w:rPr>
        <w:t>, supervise, and ensure the correct stock for the private sector.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00:06:55,544 --&gt; 00:06:59,361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Particularly, </w:t>
      </w:r>
      <w:ins w:id="711" w:author="Isabel.b" w:date="2017-08-17T21:10:00Z">
        <w:r w:rsidR="00935995">
          <w:rPr>
            <w:rFonts w:ascii="Courier New" w:hAnsi="Courier New" w:cs="Courier New"/>
          </w:rPr>
          <w:t xml:space="preserve">the </w:t>
        </w:r>
      </w:ins>
      <w:r w:rsidRPr="00DA0ABC">
        <w:rPr>
          <w:rFonts w:ascii="Courier New" w:hAnsi="Courier New" w:cs="Courier New"/>
        </w:rPr>
        <w:t>private informal sector</w:t>
      </w:r>
      <w:ins w:id="712" w:author="Isabel.b" w:date="2017-08-17T21:10:00Z">
        <w:r w:rsidR="00935995">
          <w:rPr>
            <w:rFonts w:ascii="Courier New" w:hAnsi="Courier New" w:cs="Courier New"/>
          </w:rPr>
          <w:t xml:space="preserve">, they’re </w:t>
        </w:r>
      </w:ins>
      <w:del w:id="713" w:author="Isabel.b" w:date="2017-08-17T21:10:00Z">
        <w:r w:rsidRPr="00DA0ABC" w:rsidDel="00935995">
          <w:rPr>
            <w:rFonts w:ascii="Courier New" w:hAnsi="Courier New" w:cs="Courier New"/>
          </w:rPr>
          <w:delText xml:space="preserve"> in the</w:delText>
        </w:r>
      </w:del>
      <w:r w:rsidRPr="00DA0ABC">
        <w:rPr>
          <w:rFonts w:ascii="Courier New" w:hAnsi="Courier New" w:cs="Courier New"/>
        </w:rPr>
        <w:t xml:space="preserve"> called medicine sellers,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00:06:59,549 --&gt; 00:07:02,473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medicine</w:t>
      </w:r>
      <w:proofErr w:type="gramEnd"/>
      <w:r w:rsidRPr="00DA0ABC">
        <w:rPr>
          <w:rFonts w:ascii="Courier New" w:hAnsi="Courier New" w:cs="Courier New"/>
        </w:rPr>
        <w:t xml:space="preserve"> shops, patent medicine sellers, chemical sellers.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00:07:02,673 --&gt; 00:07:06,035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They have all different names. They're not available in all countries,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79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00:07:06,235 --&gt; 00:07:09,178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it</w:t>
      </w:r>
      <w:proofErr w:type="gramEnd"/>
      <w:r w:rsidRPr="00DA0ABC">
        <w:rPr>
          <w:rFonts w:ascii="Courier New" w:hAnsi="Courier New" w:cs="Courier New"/>
        </w:rPr>
        <w:t xml:space="preserve"> depends on the legal framework, but where they exist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00:07:09,378 --&gt; 00:07:12,917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they</w:t>
      </w:r>
      <w:proofErr w:type="gramEnd"/>
      <w:r w:rsidRPr="00DA0ABC">
        <w:rPr>
          <w:rFonts w:ascii="Courier New" w:hAnsi="Courier New" w:cs="Courier New"/>
        </w:rPr>
        <w:t xml:space="preserve"> meet a lot of the need. So, we need to use our information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00:07:13,117 --&gt; 00:07:18,406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design interventions for that group. We’ve talked about the issue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00:07:18,606 --&gt; 00:07:22,787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of</w:t>
      </w:r>
      <w:proofErr w:type="gramEnd"/>
      <w:r w:rsidRPr="00DA0ABC">
        <w:rPr>
          <w:rFonts w:ascii="Courier New" w:hAnsi="Courier New" w:cs="Courier New"/>
        </w:rPr>
        <w:t xml:space="preserve"> Intermittent Preventive Treatment (IPT) for pregnant women and the fact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00:07:22,987 --&gt; 00:07:29,988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lastRenderedPageBreak/>
        <w:t>that</w:t>
      </w:r>
      <w:proofErr w:type="gramEnd"/>
      <w:r w:rsidRPr="00DA0ABC">
        <w:rPr>
          <w:rFonts w:ascii="Courier New" w:hAnsi="Courier New" w:cs="Courier New"/>
        </w:rPr>
        <w:t xml:space="preserve"> new WHO guidance encourages women to get more than 2 doses of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00:07:30,188 --&gt; 00:07:35,288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of</w:t>
      </w:r>
      <w:proofErr w:type="gramEnd"/>
      <w:r w:rsidRPr="00DA0ABC">
        <w:rPr>
          <w:rFonts w:ascii="Courier New" w:hAnsi="Courier New" w:cs="Courier New"/>
        </w:rPr>
        <w:t xml:space="preserve"> IPT, now hopefully they can get at least 3, maybe 4 at every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00:07:35,488 --&gt; 00:07:40,071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antenatal</w:t>
      </w:r>
      <w:proofErr w:type="gramEnd"/>
      <w:r w:rsidRPr="00DA0ABC">
        <w:rPr>
          <w:rFonts w:ascii="Courier New" w:hAnsi="Courier New" w:cs="Courier New"/>
        </w:rPr>
        <w:t xml:space="preserve"> visit. But what we’ve seen is that in the process of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00:07:40,271 --&gt; 00:07:48,985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increasing</w:t>
      </w:r>
      <w:proofErr w:type="gramEnd"/>
      <w:r w:rsidRPr="00DA0ABC">
        <w:rPr>
          <w:rFonts w:ascii="Courier New" w:hAnsi="Courier New" w:cs="Courier New"/>
        </w:rPr>
        <w:t xml:space="preserve"> </w:t>
      </w:r>
      <w:del w:id="714" w:author="Isabel.b" w:date="2017-08-17T21:11:00Z">
        <w:r w:rsidRPr="00DA0ABC" w:rsidDel="00EF39D7">
          <w:rPr>
            <w:rFonts w:ascii="Courier New" w:hAnsi="Courier New" w:cs="Courier New"/>
          </w:rPr>
          <w:delText>2</w:delText>
        </w:r>
      </w:del>
      <w:ins w:id="715" w:author="Isabel.b" w:date="2017-08-17T21:11:00Z">
        <w:r w:rsidR="00EF39D7">
          <w:rPr>
            <w:rFonts w:ascii="Courier New" w:hAnsi="Courier New" w:cs="Courier New"/>
          </w:rPr>
          <w:t xml:space="preserve">to </w:t>
        </w:r>
      </w:ins>
      <w:del w:id="716" w:author="Isabel.b" w:date="2017-08-17T21:11:00Z">
        <w:r w:rsidRPr="00DA0ABC" w:rsidDel="00EF39D7">
          <w:rPr>
            <w:rFonts w:ascii="Courier New" w:hAnsi="Courier New" w:cs="Courier New"/>
          </w:rPr>
          <w:delText>-3</w:delText>
        </w:r>
      </w:del>
      <w:r w:rsidRPr="00DA0ABC">
        <w:rPr>
          <w:rFonts w:ascii="Courier New" w:hAnsi="Courier New" w:cs="Courier New"/>
        </w:rPr>
        <w:t xml:space="preserve"> doses or more</w:t>
      </w:r>
      <w:ins w:id="717" w:author="Isabel.b" w:date="2017-08-17T21:14:00Z">
        <w:r w:rsidR="00B270CA">
          <w:rPr>
            <w:rFonts w:ascii="Courier New" w:hAnsi="Courier New" w:cs="Courier New"/>
          </w:rPr>
          <w:t>,</w:t>
        </w:r>
      </w:ins>
      <w:r w:rsidRPr="00DA0ABC">
        <w:rPr>
          <w:rFonts w:ascii="Courier New" w:hAnsi="Courier New" w:cs="Courier New"/>
        </w:rPr>
        <w:t xml:space="preserve"> </w:t>
      </w:r>
      <w:del w:id="718" w:author="Isabel.b" w:date="2017-08-17T21:14:00Z">
        <w:r w:rsidRPr="00DA0ABC" w:rsidDel="00B270CA">
          <w:rPr>
            <w:rFonts w:ascii="Courier New" w:hAnsi="Courier New" w:cs="Courier New"/>
          </w:rPr>
          <w:delText xml:space="preserve">are </w:delText>
        </w:r>
      </w:del>
      <w:r w:rsidRPr="00DA0ABC">
        <w:rPr>
          <w:rFonts w:ascii="Courier New" w:hAnsi="Courier New" w:cs="Courier New"/>
        </w:rPr>
        <w:t>that we are not getting better coverage.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00:07:49,185 --&gt; 00:07:53,829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There’s a drop-off. </w:t>
      </w:r>
      <w:proofErr w:type="gramStart"/>
      <w:r w:rsidRPr="00DA0ABC">
        <w:rPr>
          <w:rFonts w:ascii="Courier New" w:hAnsi="Courier New" w:cs="Courier New"/>
        </w:rPr>
        <w:t>Which is normal in many ways, but again</w:t>
      </w:r>
      <w:proofErr w:type="gramEnd"/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00:07:54,029 --&gt; 00:08:00,067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we</w:t>
      </w:r>
      <w:proofErr w:type="gramEnd"/>
      <w:r w:rsidRPr="00DA0ABC">
        <w:rPr>
          <w:rFonts w:ascii="Courier New" w:hAnsi="Courier New" w:cs="Courier New"/>
        </w:rPr>
        <w:t xml:space="preserve"> need to use our needs assessment to find out is this drop off because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89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00:08:00,267 --&gt; 00:08:02,855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of</w:t>
      </w:r>
      <w:proofErr w:type="gramEnd"/>
      <w:r w:rsidRPr="00DA0ABC">
        <w:rPr>
          <w:rFonts w:ascii="Courier New" w:hAnsi="Courier New" w:cs="Courier New"/>
        </w:rPr>
        <w:t xml:space="preserve"> problems of stock out. So, we would look at our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00:08:03,055 --&gt; 00:08:07,095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logistic</w:t>
      </w:r>
      <w:proofErr w:type="gramEnd"/>
      <w:r w:rsidRPr="00DA0ABC">
        <w:rPr>
          <w:rFonts w:ascii="Courier New" w:hAnsi="Courier New" w:cs="Courier New"/>
        </w:rPr>
        <w:t xml:space="preserve"> management information system data to see if we are getting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00:08:07,295 --&gt; 00:08:11,572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stocks</w:t>
      </w:r>
      <w:proofErr w:type="gramEnd"/>
      <w:r w:rsidRPr="00DA0ABC">
        <w:rPr>
          <w:rFonts w:ascii="Courier New" w:hAnsi="Courier New" w:cs="Courier New"/>
        </w:rPr>
        <w:t xml:space="preserve"> to the local clinics. Is </w:t>
      </w:r>
      <w:del w:id="719" w:author="Isabel.b" w:date="2017-08-18T03:09:00Z">
        <w:r w:rsidRPr="00DA0ABC" w:rsidDel="00F458A6">
          <w:rPr>
            <w:rFonts w:ascii="Courier New" w:hAnsi="Courier New" w:cs="Courier New"/>
          </w:rPr>
          <w:delText xml:space="preserve">that </w:delText>
        </w:r>
      </w:del>
      <w:ins w:id="720" w:author="Isabel.b" w:date="2017-08-18T03:09:00Z">
        <w:r w:rsidR="00F458A6">
          <w:rPr>
            <w:rFonts w:ascii="Courier New" w:hAnsi="Courier New" w:cs="Courier New"/>
          </w:rPr>
          <w:t>it</w:t>
        </w:r>
        <w:r w:rsidR="00F458A6" w:rsidRPr="00DA0ABC">
          <w:rPr>
            <w:rFonts w:ascii="Courier New" w:hAnsi="Courier New" w:cs="Courier New"/>
          </w:rPr>
          <w:t xml:space="preserve"> </w:t>
        </w:r>
      </w:ins>
      <w:r w:rsidRPr="00DA0ABC">
        <w:rPr>
          <w:rFonts w:ascii="Courier New" w:hAnsi="Courier New" w:cs="Courier New"/>
        </w:rPr>
        <w:t xml:space="preserve">a question of people not </w:t>
      </w:r>
      <w:proofErr w:type="gramStart"/>
      <w:r w:rsidRPr="00DA0ABC">
        <w:rPr>
          <w:rFonts w:ascii="Courier New" w:hAnsi="Courier New" w:cs="Courier New"/>
        </w:rPr>
        <w:t>attending</w:t>
      </w:r>
      <w:proofErr w:type="gramEnd"/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00:08:11,772 --&gt; 00:08:17,460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antenatal</w:t>
      </w:r>
      <w:proofErr w:type="gramEnd"/>
      <w:r w:rsidRPr="00DA0ABC">
        <w:rPr>
          <w:rFonts w:ascii="Courier New" w:hAnsi="Courier New" w:cs="Courier New"/>
        </w:rPr>
        <w:t xml:space="preserve"> </w:t>
      </w:r>
      <w:proofErr w:type="spellStart"/>
      <w:r w:rsidRPr="00DA0ABC">
        <w:rPr>
          <w:rFonts w:ascii="Courier New" w:hAnsi="Courier New" w:cs="Courier New"/>
        </w:rPr>
        <w:t>care</w:t>
      </w:r>
      <w:del w:id="721" w:author="Isabel.b" w:date="2017-08-18T03:09:00Z">
        <w:r w:rsidRPr="00DA0ABC" w:rsidDel="00F458A6">
          <w:rPr>
            <w:rFonts w:ascii="Courier New" w:hAnsi="Courier New" w:cs="Courier New"/>
          </w:rPr>
          <w:delText>? E</w:delText>
        </w:r>
      </w:del>
      <w:ins w:id="722" w:author="Isabel.b" w:date="2017-08-18T03:09:00Z">
        <w:r w:rsidR="00F458A6">
          <w:rPr>
            <w:rFonts w:ascii="Courier New" w:hAnsi="Courier New" w:cs="Courier New"/>
          </w:rPr>
          <w:t>e</w:t>
        </w:r>
      </w:ins>
      <w:r w:rsidRPr="00DA0ABC">
        <w:rPr>
          <w:rFonts w:ascii="Courier New" w:hAnsi="Courier New" w:cs="Courier New"/>
        </w:rPr>
        <w:t>nough</w:t>
      </w:r>
      <w:proofErr w:type="spellEnd"/>
      <w:r w:rsidRPr="00DA0ABC">
        <w:rPr>
          <w:rFonts w:ascii="Courier New" w:hAnsi="Courier New" w:cs="Courier New"/>
        </w:rPr>
        <w:t xml:space="preserve"> times to benefit from the additional doses?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00:08:17,660 --&gt; 00:08:21,045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What we can do? </w:t>
      </w:r>
      <w:del w:id="723" w:author="Isabel.b" w:date="2017-08-18T03:10:00Z">
        <w:r w:rsidRPr="00DA0ABC" w:rsidDel="005374EC">
          <w:rPr>
            <w:rFonts w:ascii="Courier New" w:hAnsi="Courier New" w:cs="Courier New"/>
          </w:rPr>
          <w:delText>Is it even a question i</w:delText>
        </w:r>
      </w:del>
      <w:ins w:id="724" w:author="Isabel.b" w:date="2017-08-18T03:10:00Z">
        <w:r w:rsidR="005374EC">
          <w:rPr>
            <w:rFonts w:ascii="Courier New" w:hAnsi="Courier New" w:cs="Courier New"/>
          </w:rPr>
          <w:t>I</w:t>
        </w:r>
      </w:ins>
      <w:r w:rsidRPr="00DA0ABC">
        <w:rPr>
          <w:rFonts w:ascii="Courier New" w:hAnsi="Courier New" w:cs="Courier New"/>
        </w:rPr>
        <w:t>f we observe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00:08:21,245 --&gt; 00:08:26,054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we</w:t>
      </w:r>
      <w:proofErr w:type="gramEnd"/>
      <w:r w:rsidRPr="00DA0ABC">
        <w:rPr>
          <w:rFonts w:ascii="Courier New" w:hAnsi="Courier New" w:cs="Courier New"/>
        </w:rPr>
        <w:t xml:space="preserve"> may find that nurses are forgetting to give it, they're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00:08:26,246 --&gt; 00:08:28,634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forgetting</w:t>
      </w:r>
      <w:proofErr w:type="gramEnd"/>
      <w:r w:rsidRPr="00DA0ABC">
        <w:rPr>
          <w:rFonts w:ascii="Courier New" w:hAnsi="Courier New" w:cs="Courier New"/>
        </w:rPr>
        <w:t xml:space="preserve"> to inquire if the women have it, they're forgetting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00:08:28,834 --&gt; 00:08:32,168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look at the records to see if the woman has had previous doses,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00:08:32,368 --&gt; 00:08:36,026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or</w:t>
      </w:r>
      <w:proofErr w:type="gramEnd"/>
      <w:r w:rsidRPr="00DA0ABC">
        <w:rPr>
          <w:rFonts w:ascii="Courier New" w:hAnsi="Courier New" w:cs="Courier New"/>
        </w:rPr>
        <w:t xml:space="preserve"> they may be giving the doses and forgetting to record it.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00:08:36,226 --&gt; 00:08:42,550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So, one intervention that might be tried would be a mobile health,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99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00:08:42,750 --&gt; 00:08:47,333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DA0ABC">
        <w:rPr>
          <w:rFonts w:ascii="Courier New" w:hAnsi="Courier New" w:cs="Courier New"/>
        </w:rPr>
        <w:t>mHealth</w:t>
      </w:r>
      <w:proofErr w:type="spellEnd"/>
      <w:proofErr w:type="gramEnd"/>
      <w:r w:rsidRPr="00DA0ABC">
        <w:rPr>
          <w:rFonts w:ascii="Courier New" w:hAnsi="Courier New" w:cs="Courier New"/>
        </w:rPr>
        <w:t xml:space="preserve"> type of </w:t>
      </w:r>
      <w:proofErr w:type="spellStart"/>
      <w:r w:rsidRPr="00DA0ABC">
        <w:rPr>
          <w:rFonts w:ascii="Courier New" w:hAnsi="Courier New" w:cs="Courier New"/>
        </w:rPr>
        <w:t>program</w:t>
      </w:r>
      <w:ins w:id="725" w:author="Isabel.b" w:date="2017-08-18T03:25:00Z">
        <w:r w:rsidR="00504903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 xml:space="preserve"> where reminders can be sent on </w:t>
      </w:r>
      <w:ins w:id="726" w:author="Isabel.b" w:date="2017-08-18T03:10:00Z">
        <w:r w:rsidR="005374EC">
          <w:rPr>
            <w:rFonts w:ascii="Courier New" w:hAnsi="Courier New" w:cs="Courier New"/>
          </w:rPr>
          <w:t xml:space="preserve">a </w:t>
        </w:r>
      </w:ins>
      <w:r w:rsidRPr="00DA0ABC">
        <w:rPr>
          <w:rFonts w:ascii="Courier New" w:hAnsi="Courier New" w:cs="Courier New"/>
        </w:rPr>
        <w:t>regular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00:08:47,533 --&gt; 00:08:53,525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basis</w:t>
      </w:r>
      <w:proofErr w:type="gramEnd"/>
      <w:r w:rsidRPr="00DA0ABC">
        <w:rPr>
          <w:rFonts w:ascii="Courier New" w:hAnsi="Courier New" w:cs="Courier New"/>
        </w:rPr>
        <w:t xml:space="preserve"> to frontline clinic staff to encourage them to give IPT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00:08:53,725 --&gt; 00:08:56,391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as</w:t>
      </w:r>
      <w:proofErr w:type="gramEnd"/>
      <w:r w:rsidRPr="00DA0ABC">
        <w:rPr>
          <w:rFonts w:ascii="Courier New" w:hAnsi="Courier New" w:cs="Courier New"/>
        </w:rPr>
        <w:t xml:space="preserve"> many times as possible and record this.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00:08:56,591 --&gt; 00:08:59,889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But again, we would need to do the needs assessment to find out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00:09:00,089 --&gt; 00:09:03,932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what</w:t>
      </w:r>
      <w:proofErr w:type="gramEnd"/>
      <w:r w:rsidRPr="00DA0ABC">
        <w:rPr>
          <w:rFonts w:ascii="Courier New" w:hAnsi="Courier New" w:cs="Courier New"/>
        </w:rPr>
        <w:t xml:space="preserve"> the problem is and assuming that we find out by observing</w:t>
      </w:r>
      <w:ins w:id="727" w:author="Isabel.b" w:date="2017-08-18T03:11:00Z">
        <w:r w:rsidR="005374EC">
          <w:rPr>
            <w:rFonts w:ascii="Courier New" w:hAnsi="Courier New" w:cs="Courier New"/>
          </w:rPr>
          <w:t>,</w:t>
        </w:r>
      </w:ins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00:09:04,132 --&gt; 00:09:08,027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doing</w:t>
      </w:r>
      <w:proofErr w:type="gramEnd"/>
      <w:r w:rsidRPr="00DA0ABC">
        <w:rPr>
          <w:rFonts w:ascii="Courier New" w:hAnsi="Courier New" w:cs="Courier New"/>
        </w:rPr>
        <w:t xml:space="preserve"> supervisory checklist</w:t>
      </w:r>
      <w:ins w:id="728" w:author="Isabel.b" w:date="2017-08-18T03:11:00Z">
        <w:r w:rsidR="005374EC">
          <w:rPr>
            <w:rFonts w:ascii="Courier New" w:hAnsi="Courier New" w:cs="Courier New"/>
          </w:rPr>
          <w:t>s</w:t>
        </w:r>
      </w:ins>
      <w:r w:rsidRPr="00DA0ABC">
        <w:rPr>
          <w:rFonts w:ascii="Courier New" w:hAnsi="Courier New" w:cs="Courier New"/>
        </w:rPr>
        <w:t xml:space="preserve"> that the problem is with the health workers,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00:09:08,227 --&gt; 00:09:13,192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not</w:t>
      </w:r>
      <w:proofErr w:type="gramEnd"/>
      <w:r w:rsidRPr="00DA0ABC">
        <w:rPr>
          <w:rFonts w:ascii="Courier New" w:hAnsi="Courier New" w:cs="Courier New"/>
        </w:rPr>
        <w:t xml:space="preserve"> car</w:t>
      </w:r>
      <w:ins w:id="729" w:author="Isabel.b" w:date="2017-08-18T03:11:00Z">
        <w:r w:rsidR="005374EC">
          <w:rPr>
            <w:rFonts w:ascii="Courier New" w:hAnsi="Courier New" w:cs="Courier New"/>
          </w:rPr>
          <w:t>ry</w:t>
        </w:r>
      </w:ins>
      <w:r w:rsidRPr="00DA0ABC">
        <w:rPr>
          <w:rFonts w:ascii="Courier New" w:hAnsi="Courier New" w:cs="Courier New"/>
        </w:rPr>
        <w:t xml:space="preserve">ing out the IPT tasks to the </w:t>
      </w:r>
      <w:proofErr w:type="spellStart"/>
      <w:r w:rsidRPr="00DA0ABC">
        <w:rPr>
          <w:rFonts w:ascii="Courier New" w:hAnsi="Courier New" w:cs="Courier New"/>
        </w:rPr>
        <w:t>fullest</w:t>
      </w:r>
      <w:del w:id="730" w:author="Isabel.b" w:date="2017-08-18T03:11:00Z">
        <w:r w:rsidRPr="00DA0ABC" w:rsidDel="005374EC">
          <w:rPr>
            <w:rFonts w:ascii="Courier New" w:hAnsi="Courier New" w:cs="Courier New"/>
          </w:rPr>
          <w:delText>. T</w:delText>
        </w:r>
      </w:del>
      <w:ins w:id="731" w:author="Isabel.b" w:date="2017-08-18T03:11:00Z">
        <w:r w:rsidR="005374EC">
          <w:rPr>
            <w:rFonts w:ascii="Courier New" w:hAnsi="Courier New" w:cs="Courier New"/>
          </w:rPr>
          <w:t>t</w:t>
        </w:r>
      </w:ins>
      <w:r w:rsidRPr="00DA0ABC">
        <w:rPr>
          <w:rFonts w:ascii="Courier New" w:hAnsi="Courier New" w:cs="Courier New"/>
        </w:rPr>
        <w:t>hen</w:t>
      </w:r>
      <w:proofErr w:type="spellEnd"/>
      <w:r w:rsidRPr="00DA0ABC">
        <w:rPr>
          <w:rFonts w:ascii="Courier New" w:hAnsi="Courier New" w:cs="Courier New"/>
        </w:rPr>
        <w:t xml:space="preserve"> we can try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00:09:13,392 --&gt; 00:09:16,392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design interventions based on the info</w:t>
      </w:r>
      <w:ins w:id="732" w:author="Isabel.b" w:date="2017-08-18T03:12:00Z">
        <w:r w:rsidR="005374EC">
          <w:rPr>
            <w:rFonts w:ascii="Courier New" w:hAnsi="Courier New" w:cs="Courier New"/>
          </w:rPr>
          <w:t>rmation</w:t>
        </w:r>
      </w:ins>
      <w:r w:rsidRPr="00DA0ABC">
        <w:rPr>
          <w:rFonts w:ascii="Courier New" w:hAnsi="Courier New" w:cs="Courier New"/>
        </w:rPr>
        <w:t xml:space="preserve"> we get from our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00:09:16,592 --&gt; 00:09:21,511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needs</w:t>
      </w:r>
      <w:proofErr w:type="gramEnd"/>
      <w:r w:rsidRPr="00DA0ABC">
        <w:rPr>
          <w:rFonts w:ascii="Courier New" w:hAnsi="Courier New" w:cs="Courier New"/>
        </w:rPr>
        <w:t xml:space="preserve"> assessment. In many countries community health workers are simply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00:09:21,711 --&gt; 00:09:26,536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there</w:t>
      </w:r>
      <w:proofErr w:type="gramEnd"/>
      <w:r w:rsidRPr="00DA0ABC">
        <w:rPr>
          <w:rFonts w:ascii="Courier New" w:hAnsi="Courier New" w:cs="Courier New"/>
        </w:rPr>
        <w:t xml:space="preserve"> to do health promotion health education. Provide information 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109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00:09:26,736 --&gt; 00:09:31,545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sanitation</w:t>
      </w:r>
      <w:proofErr w:type="gramEnd"/>
      <w:r w:rsidRPr="00DA0ABC">
        <w:rPr>
          <w:rFonts w:ascii="Courier New" w:hAnsi="Courier New" w:cs="Courier New"/>
        </w:rPr>
        <w:t>, on hygiene, maybe encourage people to go to the clinic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lastRenderedPageBreak/>
        <w:t>00:09:31,745 --&gt; 00:09:37,490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get services, get treatment, encourage people to use bed-nets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00:09:37,690 --&gt; 00:09:41,626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if</w:t>
      </w:r>
      <w:proofErr w:type="gramEnd"/>
      <w:r w:rsidRPr="00DA0ABC">
        <w:rPr>
          <w:rFonts w:ascii="Courier New" w:hAnsi="Courier New" w:cs="Courier New"/>
        </w:rPr>
        <w:t xml:space="preserve"> they receive them, encourage pregnant women to go to antenatal care,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00:09:41,826 --&gt; 00:09:46,702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but</w:t>
      </w:r>
      <w:proofErr w:type="gramEnd"/>
      <w:r w:rsidRPr="00DA0ABC">
        <w:rPr>
          <w:rFonts w:ascii="Courier New" w:hAnsi="Courier New" w:cs="Courier New"/>
        </w:rPr>
        <w:t xml:space="preserve"> in our work with malaria in particular we’ve seen that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00:09:46,902 --&gt; 00:09:53,291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again</w:t>
      </w:r>
      <w:proofErr w:type="gramEnd"/>
      <w:r w:rsidRPr="00DA0ABC">
        <w:rPr>
          <w:rFonts w:ascii="Courier New" w:hAnsi="Courier New" w:cs="Courier New"/>
        </w:rPr>
        <w:t xml:space="preserve"> this is a missed opportunity. That, in order to increase coverage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00:09:53,491 --&gt; 00:09:57,374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it</w:t>
      </w:r>
      <w:proofErr w:type="gramEnd"/>
      <w:r w:rsidRPr="00DA0ABC">
        <w:rPr>
          <w:rFonts w:ascii="Courier New" w:hAnsi="Courier New" w:cs="Courier New"/>
        </w:rPr>
        <w:t xml:space="preserve"> would be very helpful if community health workers could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00:09:57,574 --&gt; 00:10:04,027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provide</w:t>
      </w:r>
      <w:proofErr w:type="gramEnd"/>
      <w:r w:rsidRPr="00DA0ABC">
        <w:rPr>
          <w:rFonts w:ascii="Courier New" w:hAnsi="Courier New" w:cs="Courier New"/>
        </w:rPr>
        <w:t xml:space="preserve"> basic treatment for malaria and as we said other common illnesses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00:10:04,227 --&gt; 00:10:10,059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</w:t>
      </w:r>
      <w:proofErr w:type="gramEnd"/>
      <w:r w:rsidRPr="00DA0ABC">
        <w:rPr>
          <w:rFonts w:ascii="Courier New" w:hAnsi="Courier New" w:cs="Courier New"/>
        </w:rPr>
        <w:t xml:space="preserve"> the community. So, we do need to gather information, use our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00:10:10,259 --&gt; 00:10:15,081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reports</w:t>
      </w:r>
      <w:proofErr w:type="gramEnd"/>
      <w:r w:rsidRPr="00DA0ABC">
        <w:rPr>
          <w:rFonts w:ascii="Courier New" w:hAnsi="Courier New" w:cs="Courier New"/>
        </w:rPr>
        <w:t xml:space="preserve"> to determine that there are people being missed.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00:10:15,281 --&gt; 00:10:19,594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We need to do further review of laws and legal framework,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119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00:10:19,794 --&gt; 00:10:24,351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see what about the possibility of community members handling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00:10:24,551 --&gt; 00:10:29,997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simple</w:t>
      </w:r>
      <w:proofErr w:type="gramEnd"/>
      <w:r w:rsidRPr="00DA0ABC">
        <w:rPr>
          <w:rFonts w:ascii="Courier New" w:hAnsi="Courier New" w:cs="Courier New"/>
        </w:rPr>
        <w:t xml:space="preserve"> medications. We need to look at </w:t>
      </w:r>
      <w:ins w:id="733" w:author="Isabel.b" w:date="2017-08-18T03:16:00Z">
        <w:r w:rsidR="00A82BA5">
          <w:rPr>
            <w:rFonts w:ascii="Courier New" w:hAnsi="Courier New" w:cs="Courier New"/>
          </w:rPr>
          <w:t xml:space="preserve">the </w:t>
        </w:r>
      </w:ins>
      <w:r w:rsidRPr="00DA0ABC">
        <w:rPr>
          <w:rFonts w:ascii="Courier New" w:hAnsi="Courier New" w:cs="Courier New"/>
        </w:rPr>
        <w:t>ability of communities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00:10:30,197 --&gt; 00:10:35,394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support volunteers. We need to look at the ability of health center</w:t>
      </w:r>
      <w:del w:id="734" w:author="Isabel.b" w:date="2017-08-18T03:18:00Z">
        <w:r w:rsidRPr="00DA0ABC" w:rsidDel="00A82BA5">
          <w:rPr>
            <w:rFonts w:ascii="Courier New" w:hAnsi="Courier New" w:cs="Courier New"/>
          </w:rPr>
          <w:delText>s</w:delText>
        </w:r>
      </w:del>
      <w:ins w:id="735" w:author="Isabel.b" w:date="2017-08-18T03:18:00Z">
        <w:r w:rsidR="00A82BA5">
          <w:rPr>
            <w:rFonts w:ascii="Courier New" w:hAnsi="Courier New" w:cs="Courier New"/>
          </w:rPr>
          <w:t xml:space="preserve"> staff</w:t>
        </w:r>
      </w:ins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00:10:35,594 --&gt; 00:10:41,498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train and supervise. So, we need to look into</w:t>
      </w:r>
      <w:proofErr w:type="gramStart"/>
      <w:ins w:id="736" w:author="Isabel.b" w:date="2017-08-18T03:18:00Z">
        <w:r w:rsidR="00EA5C6B">
          <w:rPr>
            <w:rFonts w:ascii="Courier New" w:hAnsi="Courier New" w:cs="Courier New"/>
          </w:rPr>
          <w:t xml:space="preserve">, </w:t>
        </w:r>
      </w:ins>
      <w:r w:rsidRPr="00DA0ABC">
        <w:rPr>
          <w:rFonts w:ascii="Courier New" w:hAnsi="Courier New" w:cs="Courier New"/>
        </w:rPr>
        <w:t xml:space="preserve"> </w:t>
      </w:r>
      <w:proofErr w:type="gramEnd"/>
      <w:del w:id="737" w:author="Isabel.b" w:date="2017-08-18T03:18:00Z">
        <w:r w:rsidRPr="00DA0ABC" w:rsidDel="00EA5C6B">
          <w:rPr>
            <w:rFonts w:ascii="Courier New" w:hAnsi="Courier New" w:cs="Courier New"/>
          </w:rPr>
          <w:delText xml:space="preserve">to </w:delText>
        </w:r>
      </w:del>
      <w:ins w:id="738" w:author="Isabel.b" w:date="2017-08-18T03:18:00Z">
        <w:r w:rsidR="00EA5C6B">
          <w:rPr>
            <w:rFonts w:ascii="Courier New" w:hAnsi="Courier New" w:cs="Courier New"/>
          </w:rPr>
          <w:t>d</w:t>
        </w:r>
        <w:r w:rsidR="00EA5C6B" w:rsidRPr="00DA0ABC">
          <w:rPr>
            <w:rFonts w:ascii="Courier New" w:hAnsi="Courier New" w:cs="Courier New"/>
          </w:rPr>
          <w:t xml:space="preserve">o </w:t>
        </w:r>
      </w:ins>
      <w:r w:rsidRPr="00DA0ABC">
        <w:rPr>
          <w:rFonts w:ascii="Courier New" w:hAnsi="Courier New" w:cs="Courier New"/>
        </w:rPr>
        <w:t>a needs assessment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lastRenderedPageBreak/>
        <w:t>00:10:41,698 --&gt; 00:10:46,779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on</w:t>
      </w:r>
      <w:proofErr w:type="gramEnd"/>
      <w:r w:rsidRPr="00DA0ABC">
        <w:rPr>
          <w:rFonts w:ascii="Courier New" w:hAnsi="Courier New" w:cs="Courier New"/>
        </w:rPr>
        <w:t xml:space="preserve"> the feasibility of this. We also can learn from other countries.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00:10:46,979 --&gt; 00:10:51,934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If a country has not introduced village health workers doing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00:10:52,134 --&gt; 00:10:55,259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community</w:t>
      </w:r>
      <w:proofErr w:type="gramEnd"/>
      <w:r w:rsidRPr="00DA0ABC">
        <w:rPr>
          <w:rFonts w:ascii="Courier New" w:hAnsi="Courier New" w:cs="Courier New"/>
        </w:rPr>
        <w:t xml:space="preserve"> case management, they can look at places like Rwanda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00:10:55,459 --&gt; 00:10:58,459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that</w:t>
      </w:r>
      <w:proofErr w:type="gramEnd"/>
      <w:r w:rsidRPr="00DA0ABC">
        <w:rPr>
          <w:rFonts w:ascii="Courier New" w:hAnsi="Courier New" w:cs="Courier New"/>
        </w:rPr>
        <w:t xml:space="preserve"> has well-established community health worker system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00:10:58,659 --&gt; 00:11:03,886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where</w:t>
      </w:r>
      <w:proofErr w:type="gramEnd"/>
      <w:r w:rsidRPr="00DA0ABC">
        <w:rPr>
          <w:rFonts w:ascii="Courier New" w:hAnsi="Courier New" w:cs="Courier New"/>
        </w:rPr>
        <w:t xml:space="preserve"> they do not only test for malaria, but also provide treatment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00:11:04,086 --&gt; 00:11:07,781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for</w:t>
      </w:r>
      <w:proofErr w:type="gramEnd"/>
      <w:r w:rsidRPr="00DA0ABC">
        <w:rPr>
          <w:rFonts w:ascii="Courier New" w:hAnsi="Courier New" w:cs="Courier New"/>
        </w:rPr>
        <w:t xml:space="preserve"> malaria and other childhood illnesses. So, again we can gather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129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00:11:07,981 --&gt; 00:11:11,177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needs</w:t>
      </w:r>
      <w:proofErr w:type="gramEnd"/>
      <w:r w:rsidRPr="00DA0ABC">
        <w:rPr>
          <w:rFonts w:ascii="Courier New" w:hAnsi="Courier New" w:cs="Courier New"/>
        </w:rPr>
        <w:t xml:space="preserve"> assessment info in the country and look at other </w:t>
      </w:r>
      <w:proofErr w:type="spellStart"/>
      <w:r w:rsidRPr="00DA0ABC">
        <w:rPr>
          <w:rFonts w:ascii="Courier New" w:hAnsi="Courier New" w:cs="Courier New"/>
        </w:rPr>
        <w:t>program</w:t>
      </w:r>
      <w:ins w:id="739" w:author="Isabel.b" w:date="2017-08-18T03:24:00Z">
        <w:r w:rsidR="00504903">
          <w:rPr>
            <w:rFonts w:ascii="Courier New" w:hAnsi="Courier New" w:cs="Courier New"/>
          </w:rPr>
          <w:t>me</w:t>
        </w:r>
      </w:ins>
      <w:r w:rsidRPr="00DA0ABC">
        <w:rPr>
          <w:rFonts w:ascii="Courier New" w:hAnsi="Courier New" w:cs="Courier New"/>
        </w:rPr>
        <w:t>s</w:t>
      </w:r>
      <w:proofErr w:type="spellEnd"/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00:11:11,377 --&gt; 00:11:15,433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learn from them. Again, related to this issue of community health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00:11:15,633 --&gt; 00:11:19,166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DA0ABC">
        <w:rPr>
          <w:rFonts w:ascii="Courier New" w:hAnsi="Courier New" w:cs="Courier New"/>
        </w:rPr>
        <w:t>workers</w:t>
      </w:r>
      <w:proofErr w:type="gramEnd"/>
      <w:del w:id="740" w:author="Isabel.b" w:date="2017-08-18T03:19:00Z">
        <w:r w:rsidRPr="00DA0ABC" w:rsidDel="00577F56">
          <w:rPr>
            <w:rFonts w:ascii="Courier New" w:hAnsi="Courier New" w:cs="Courier New"/>
          </w:rPr>
          <w:delText>. W</w:delText>
        </w:r>
      </w:del>
      <w:ins w:id="741" w:author="Isabel.b" w:date="2017-08-18T03:19:00Z">
        <w:r w:rsidR="00577F56">
          <w:rPr>
            <w:rFonts w:ascii="Courier New" w:hAnsi="Courier New" w:cs="Courier New"/>
          </w:rPr>
          <w:t>,w</w:t>
        </w:r>
      </w:ins>
      <w:r w:rsidRPr="00DA0ABC">
        <w:rPr>
          <w:rFonts w:ascii="Courier New" w:hAnsi="Courier New" w:cs="Courier New"/>
        </w:rPr>
        <w:t>e</w:t>
      </w:r>
      <w:proofErr w:type="spellEnd"/>
      <w:r w:rsidRPr="00DA0ABC">
        <w:rPr>
          <w:rFonts w:ascii="Courier New" w:hAnsi="Courier New" w:cs="Courier New"/>
        </w:rPr>
        <w:t xml:space="preserve"> don’t want to have a double standard,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00:11:19,366 --&gt; 00:11:23,989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where</w:t>
      </w:r>
      <w:proofErr w:type="gramEnd"/>
      <w:r w:rsidRPr="00DA0ABC">
        <w:rPr>
          <w:rFonts w:ascii="Courier New" w:hAnsi="Courier New" w:cs="Courier New"/>
        </w:rPr>
        <w:t xml:space="preserve"> you have what we call presumptive treatment of malaria.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00:11:24,189 --&gt; 00:11:29,465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Based on signs and symptoms in one area which would be community health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00:11:29,665 --&gt; 00:11:33,567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workers</w:t>
      </w:r>
      <w:proofErr w:type="gramEnd"/>
      <w:r w:rsidRPr="00DA0ABC">
        <w:rPr>
          <w:rFonts w:ascii="Courier New" w:hAnsi="Courier New" w:cs="Courier New"/>
        </w:rPr>
        <w:t xml:space="preserve"> or even medicine shops, and then at the clinic have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00:11:33,767 --&gt; 00:11:37,520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</w:t>
      </w:r>
      <w:proofErr w:type="gramEnd"/>
      <w:r w:rsidRPr="00DA0ABC">
        <w:rPr>
          <w:rFonts w:ascii="Courier New" w:hAnsi="Courier New" w:cs="Courier New"/>
        </w:rPr>
        <w:t xml:space="preserve"> different standard where we’re using parasitological tests like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00:11:37,720 --&gt; 00:11:43,391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microscopy</w:t>
      </w:r>
      <w:proofErr w:type="gramEnd"/>
      <w:r w:rsidRPr="00DA0ABC">
        <w:rPr>
          <w:rFonts w:ascii="Courier New" w:hAnsi="Courier New" w:cs="Courier New"/>
        </w:rPr>
        <w:t>, like RDTs - rapid diagnostic tests, and then basing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00:11:43,591 --&gt; 00:11:49,319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treatment</w:t>
      </w:r>
      <w:proofErr w:type="gramEnd"/>
      <w:r w:rsidRPr="00DA0ABC">
        <w:rPr>
          <w:rFonts w:ascii="Courier New" w:hAnsi="Courier New" w:cs="Courier New"/>
        </w:rPr>
        <w:t xml:space="preserve"> on that. So, we have seen pilot interventions in some countries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00:11:49,519 --&gt; 00:11:53,403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where</w:t>
      </w:r>
      <w:proofErr w:type="gramEnd"/>
      <w:r w:rsidRPr="00DA0ABC">
        <w:rPr>
          <w:rFonts w:ascii="Courier New" w:hAnsi="Courier New" w:cs="Courier New"/>
        </w:rPr>
        <w:t xml:space="preserve"> the community health workers have been taught successfully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139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00:11:53,603 --&gt; 00:11:59,930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to</w:t>
      </w:r>
      <w:proofErr w:type="gramEnd"/>
      <w:r w:rsidRPr="00DA0ABC">
        <w:rPr>
          <w:rFonts w:ascii="Courier New" w:hAnsi="Courier New" w:cs="Courier New"/>
        </w:rPr>
        <w:t xml:space="preserve"> use RDTs safely and accurately. So, the question is if we want to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00:12:00,130 --&gt; 00:12:05,142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introduce</w:t>
      </w:r>
      <w:proofErr w:type="gramEnd"/>
      <w:r w:rsidRPr="00DA0ABC">
        <w:rPr>
          <w:rFonts w:ascii="Courier New" w:hAnsi="Courier New" w:cs="Courier New"/>
        </w:rPr>
        <w:t xml:space="preserve"> that into our country we need to examine other </w:t>
      </w:r>
      <w:proofErr w:type="spellStart"/>
      <w:r w:rsidRPr="00DA0ABC">
        <w:rPr>
          <w:rFonts w:ascii="Courier New" w:hAnsi="Courier New" w:cs="Courier New"/>
        </w:rPr>
        <w:t>program</w:t>
      </w:r>
      <w:ins w:id="742" w:author="Isabel.b" w:date="2017-08-18T03:20:00Z">
        <w:r w:rsidR="00577F56">
          <w:rPr>
            <w:rFonts w:ascii="Courier New" w:hAnsi="Courier New" w:cs="Courier New"/>
          </w:rPr>
          <w:t>me</w:t>
        </w:r>
      </w:ins>
      <w:r w:rsidRPr="00DA0ABC">
        <w:rPr>
          <w:rFonts w:ascii="Courier New" w:hAnsi="Courier New" w:cs="Courier New"/>
        </w:rPr>
        <w:t>s</w:t>
      </w:r>
      <w:proofErr w:type="spellEnd"/>
      <w:r w:rsidRPr="00DA0ABC">
        <w:rPr>
          <w:rFonts w:ascii="Courier New" w:hAnsi="Courier New" w:cs="Courier New"/>
        </w:rPr>
        <w:t>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00:12:05,342 --&gt; 00:12:09,338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we</w:t>
      </w:r>
      <w:proofErr w:type="gramEnd"/>
      <w:r w:rsidRPr="00DA0ABC">
        <w:rPr>
          <w:rFonts w:ascii="Courier New" w:hAnsi="Courier New" w:cs="Courier New"/>
        </w:rPr>
        <w:t xml:space="preserve"> need to collect information on treatment seeking, we need to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00:12:09,538 --&gt; 00:12:14,565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provide</w:t>
      </w:r>
      <w:proofErr w:type="gramEnd"/>
      <w:r w:rsidRPr="00DA0ABC">
        <w:rPr>
          <w:rFonts w:ascii="Courier New" w:hAnsi="Courier New" w:cs="Courier New"/>
        </w:rPr>
        <w:t xml:space="preserve"> information from supervising village health workers to see what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00:12:14,765 --&gt; 00:12:18,977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they’re</w:t>
      </w:r>
      <w:proofErr w:type="gramEnd"/>
      <w:r w:rsidRPr="00DA0ABC">
        <w:rPr>
          <w:rFonts w:ascii="Courier New" w:hAnsi="Courier New" w:cs="Courier New"/>
        </w:rPr>
        <w:t xml:space="preserve"> capable of. So, again, we need to do </w:t>
      </w:r>
      <w:proofErr w:type="gramStart"/>
      <w:r w:rsidRPr="00DA0ABC">
        <w:rPr>
          <w:rFonts w:ascii="Courier New" w:hAnsi="Courier New" w:cs="Courier New"/>
        </w:rPr>
        <w:t>a needs</w:t>
      </w:r>
      <w:proofErr w:type="gramEnd"/>
      <w:r w:rsidRPr="00DA0ABC">
        <w:rPr>
          <w:rFonts w:ascii="Courier New" w:hAnsi="Courier New" w:cs="Courier New"/>
        </w:rPr>
        <w:t xml:space="preserve"> assessment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00:12:19,177 --&gt; 00:12:24,658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prior</w:t>
      </w:r>
      <w:proofErr w:type="gramEnd"/>
      <w:r w:rsidRPr="00DA0ABC">
        <w:rPr>
          <w:rFonts w:ascii="Courier New" w:hAnsi="Courier New" w:cs="Courier New"/>
        </w:rPr>
        <w:t xml:space="preserve"> to developing any of these interventions, so that we base it 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00:12:24,858 --&gt; 00:12:28,245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</w:t>
      </w:r>
      <w:proofErr w:type="gramEnd"/>
      <w:r w:rsidRPr="00DA0ABC">
        <w:rPr>
          <w:rFonts w:ascii="Courier New" w:hAnsi="Courier New" w:cs="Courier New"/>
        </w:rPr>
        <w:t xml:space="preserve"> local context, the local reality and the local needs.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00:12:28,445 --&gt; 00:12:31,099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We have a few take home messages.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00:12:31,299 --&gt; 00:12:38,953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Basically, we have tried to examine how the development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00:12:39,153 --&gt; 00:12:44,330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of</w:t>
      </w:r>
      <w:proofErr w:type="gramEnd"/>
      <w:r w:rsidRPr="00DA0ABC">
        <w:rPr>
          <w:rFonts w:ascii="Courier New" w:hAnsi="Courier New" w:cs="Courier New"/>
        </w:rPr>
        <w:t xml:space="preserve"> implementation research comes out of an assessment of needs,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149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00:12:44,530 --&gt; 00:12:49,673</w:t>
      </w:r>
    </w:p>
    <w:p w:rsidR="00BC6A48" w:rsidRPr="00DA0ABC" w:rsidRDefault="00577F56" w:rsidP="00BC6A48">
      <w:pPr>
        <w:pStyle w:val="Textebrut"/>
        <w:rPr>
          <w:rFonts w:ascii="Courier New" w:hAnsi="Courier New" w:cs="Courier New"/>
        </w:rPr>
      </w:pPr>
      <w:proofErr w:type="gramStart"/>
      <w:ins w:id="743" w:author="Isabel.b" w:date="2017-08-18T03:21:00Z">
        <w:r>
          <w:rPr>
            <w:rFonts w:ascii="Courier New" w:hAnsi="Courier New" w:cs="Courier New"/>
          </w:rPr>
          <w:t>a</w:t>
        </w:r>
      </w:ins>
      <w:proofErr w:type="gramEnd"/>
      <w:ins w:id="744" w:author="Isabel.b" w:date="2017-08-18T03:20:00Z">
        <w:r>
          <w:rPr>
            <w:rFonts w:ascii="Courier New" w:hAnsi="Courier New" w:cs="Courier New"/>
          </w:rPr>
          <w:t xml:space="preserve"> </w:t>
        </w:r>
      </w:ins>
      <w:r w:rsidR="00BC6A48" w:rsidRPr="00DA0ABC">
        <w:rPr>
          <w:rFonts w:ascii="Courier New" w:hAnsi="Courier New" w:cs="Courier New"/>
        </w:rPr>
        <w:t>baseline assessment, situation analysis of what is happening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lastRenderedPageBreak/>
        <w:t>00:12:49,873 --&gt; 00:12:55,725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on</w:t>
      </w:r>
      <w:proofErr w:type="gramEnd"/>
      <w:r w:rsidRPr="00DA0ABC">
        <w:rPr>
          <w:rFonts w:ascii="Courier New" w:hAnsi="Courier New" w:cs="Courier New"/>
        </w:rPr>
        <w:t xml:space="preserve"> the ground. Not only are people having access to and receiving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00:12:55,925 --&gt; 00:12:59,954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</w:t>
      </w:r>
      <w:proofErr w:type="gramEnd"/>
      <w:r w:rsidRPr="00DA0ABC">
        <w:rPr>
          <w:rFonts w:ascii="Courier New" w:hAnsi="Courier New" w:cs="Courier New"/>
        </w:rPr>
        <w:t xml:space="preserve"> services, but also from the process point of view are these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00:13:00,154 --&gt; 00:13:03,896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services</w:t>
      </w:r>
      <w:proofErr w:type="gramEnd"/>
      <w:r w:rsidRPr="00DA0ABC">
        <w:rPr>
          <w:rFonts w:ascii="Courier New" w:hAnsi="Courier New" w:cs="Courier New"/>
        </w:rPr>
        <w:t xml:space="preserve"> being delivered in the most effective and efficient manner.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00:13:04,096 --&gt; 00:13:09,542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We want to make sure that we not only have a plan to reach people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00:13:09,742 --&gt; 00:13:12,742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increase our targets, but that we look at the local system: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00:13:12,942 --&gt; 00:13:16,230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</w:t>
      </w:r>
      <w:proofErr w:type="gramEnd"/>
      <w:r w:rsidRPr="00DA0ABC">
        <w:rPr>
          <w:rFonts w:ascii="Courier New" w:hAnsi="Courier New" w:cs="Courier New"/>
        </w:rPr>
        <w:t xml:space="preserve"> inside, the outside, the local context.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00:13:16,430 --&gt; 00:13:19,970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Whether we’re talking about the context of schools, or clinics,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00:13:20,170 --&gt; 00:13:24,151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or</w:t>
      </w:r>
      <w:proofErr w:type="gramEnd"/>
      <w:r w:rsidRPr="00DA0ABC">
        <w:rPr>
          <w:rFonts w:ascii="Courier New" w:hAnsi="Courier New" w:cs="Courier New"/>
        </w:rPr>
        <w:t xml:space="preserve"> work sites or communities, but the context of different geographical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00:13:24,351 --&gt; 00:13:27,663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areas</w:t>
      </w:r>
      <w:proofErr w:type="gramEnd"/>
      <w:r w:rsidRPr="00DA0ABC">
        <w:rPr>
          <w:rFonts w:ascii="Courier New" w:hAnsi="Courier New" w:cs="Courier New"/>
        </w:rPr>
        <w:t>, different epidemiological areas in our country for the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159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00:13:27,863 --&gt; 00:13:32,869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different</w:t>
      </w:r>
      <w:proofErr w:type="gramEnd"/>
      <w:r w:rsidRPr="00DA0ABC">
        <w:rPr>
          <w:rFonts w:ascii="Courier New" w:hAnsi="Courier New" w:cs="Courier New"/>
        </w:rPr>
        <w:t xml:space="preserve"> diseases and adapt our </w:t>
      </w:r>
      <w:proofErr w:type="spellStart"/>
      <w:r w:rsidRPr="00DA0ABC">
        <w:rPr>
          <w:rFonts w:ascii="Courier New" w:hAnsi="Courier New" w:cs="Courier New"/>
        </w:rPr>
        <w:t>program</w:t>
      </w:r>
      <w:ins w:id="745" w:author="Isabel.b" w:date="2017-08-18T03:21:00Z">
        <w:r w:rsidR="00577F56">
          <w:rPr>
            <w:rFonts w:ascii="Courier New" w:hAnsi="Courier New" w:cs="Courier New"/>
          </w:rPr>
          <w:t>me</w:t>
        </w:r>
      </w:ins>
      <w:r w:rsidRPr="00DA0ABC">
        <w:rPr>
          <w:rFonts w:ascii="Courier New" w:hAnsi="Courier New" w:cs="Courier New"/>
        </w:rPr>
        <w:t>s</w:t>
      </w:r>
      <w:proofErr w:type="spellEnd"/>
      <w:r w:rsidRPr="00DA0ABC">
        <w:rPr>
          <w:rFonts w:ascii="Courier New" w:hAnsi="Courier New" w:cs="Courier New"/>
        </w:rPr>
        <w:t xml:space="preserve"> to the information that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00:13:33,069 --&gt; 00:13:37,475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we</w:t>
      </w:r>
      <w:proofErr w:type="gramEnd"/>
      <w:r w:rsidRPr="00DA0ABC">
        <w:rPr>
          <w:rFonts w:ascii="Courier New" w:hAnsi="Courier New" w:cs="Courier New"/>
        </w:rPr>
        <w:t xml:space="preserve"> find about those particular areas. We stress that there’re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00:13:37,675 --&gt; 00:13:42,167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many</w:t>
      </w:r>
      <w:proofErr w:type="gramEnd"/>
      <w:r w:rsidRPr="00DA0ABC">
        <w:rPr>
          <w:rFonts w:ascii="Courier New" w:hAnsi="Courier New" w:cs="Courier New"/>
        </w:rPr>
        <w:t xml:space="preserve"> sources of information that you can use to do your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00:13:42,367 --&gt; 00:13:44,759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needs</w:t>
      </w:r>
      <w:proofErr w:type="gramEnd"/>
      <w:r w:rsidRPr="00DA0ABC">
        <w:rPr>
          <w:rFonts w:ascii="Courier New" w:hAnsi="Courier New" w:cs="Courier New"/>
        </w:rPr>
        <w:t xml:space="preserve"> assessment or situation analysis.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00:13:44,959 --&gt; 00:13:49,102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Obviously, there’s wide variety of documents and reports 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00:13:49,302 --&gt; 00:13:53,561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existing</w:t>
      </w:r>
      <w:proofErr w:type="gramEnd"/>
      <w:r w:rsidRPr="00DA0ABC">
        <w:rPr>
          <w:rFonts w:ascii="Courier New" w:hAnsi="Courier New" w:cs="Courier New"/>
        </w:rPr>
        <w:t xml:space="preserve"> </w:t>
      </w:r>
      <w:proofErr w:type="spellStart"/>
      <w:r w:rsidRPr="00DA0ABC">
        <w:rPr>
          <w:rFonts w:ascii="Courier New" w:hAnsi="Courier New" w:cs="Courier New"/>
        </w:rPr>
        <w:t>program</w:t>
      </w:r>
      <w:ins w:id="746" w:author="Isabel.b" w:date="2017-08-18T03:21:00Z">
        <w:r w:rsidR="00577F56">
          <w:rPr>
            <w:rFonts w:ascii="Courier New" w:hAnsi="Courier New" w:cs="Courier New"/>
          </w:rPr>
          <w:t>me</w:t>
        </w:r>
      </w:ins>
      <w:r w:rsidRPr="00DA0ABC">
        <w:rPr>
          <w:rFonts w:ascii="Courier New" w:hAnsi="Courier New" w:cs="Courier New"/>
        </w:rPr>
        <w:t>s</w:t>
      </w:r>
      <w:proofErr w:type="spellEnd"/>
      <w:r w:rsidRPr="00DA0ABC">
        <w:rPr>
          <w:rFonts w:ascii="Courier New" w:hAnsi="Courier New" w:cs="Courier New"/>
        </w:rPr>
        <w:t>. Some of these are from national or international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00:13:53,761 --&gt; 00:13:57,922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agencies</w:t>
      </w:r>
      <w:proofErr w:type="gramEnd"/>
      <w:r w:rsidRPr="00DA0ABC">
        <w:rPr>
          <w:rFonts w:ascii="Courier New" w:hAnsi="Courier New" w:cs="Courier New"/>
        </w:rPr>
        <w:t xml:space="preserve"> that have provided financial support. Some of these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00:13:58,122 --&gt; 00:14:02,452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are</w:t>
      </w:r>
      <w:proofErr w:type="gramEnd"/>
      <w:r w:rsidRPr="00DA0ABC">
        <w:rPr>
          <w:rFonts w:ascii="Courier New" w:hAnsi="Courier New" w:cs="Courier New"/>
        </w:rPr>
        <w:t xml:space="preserve"> internal </w:t>
      </w:r>
      <w:proofErr w:type="spellStart"/>
      <w:r w:rsidRPr="00DA0ABC">
        <w:rPr>
          <w:rFonts w:ascii="Courier New" w:hAnsi="Courier New" w:cs="Courier New"/>
        </w:rPr>
        <w:t>program</w:t>
      </w:r>
      <w:ins w:id="747" w:author="Isabel.b" w:date="2017-08-18T03:21:00Z">
        <w:r w:rsidR="00577F56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 xml:space="preserve"> reports. But we again want to look at reports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00:14:02,652 --&gt; 00:14:06,476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documents. We want to talk to the people.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00:14:06,676 --&gt; 00:14:10,821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Those, who benefit from the </w:t>
      </w:r>
      <w:proofErr w:type="spellStart"/>
      <w:r w:rsidRPr="00DA0ABC">
        <w:rPr>
          <w:rFonts w:ascii="Courier New" w:hAnsi="Courier New" w:cs="Courier New"/>
        </w:rPr>
        <w:t>program</w:t>
      </w:r>
      <w:ins w:id="748" w:author="Isabel.b" w:date="2017-08-18T03:21:00Z">
        <w:r w:rsidR="00577F56">
          <w:rPr>
            <w:rFonts w:ascii="Courier New" w:hAnsi="Courier New" w:cs="Courier New"/>
          </w:rPr>
          <w:t>me</w:t>
        </w:r>
      </w:ins>
      <w:r w:rsidRPr="00DA0ABC">
        <w:rPr>
          <w:rFonts w:ascii="Courier New" w:hAnsi="Courier New" w:cs="Courier New"/>
        </w:rPr>
        <w:t>s</w:t>
      </w:r>
      <w:proofErr w:type="spellEnd"/>
      <w:r w:rsidRPr="00DA0ABC">
        <w:rPr>
          <w:rFonts w:ascii="Courier New" w:hAnsi="Courier New" w:cs="Courier New"/>
        </w:rPr>
        <w:t>, or potentially could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169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00:14:11,021 --&gt; 00:14:14,261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benefit</w:t>
      </w:r>
      <w:proofErr w:type="gramEnd"/>
      <w:r w:rsidRPr="00DA0ABC">
        <w:rPr>
          <w:rFonts w:ascii="Courier New" w:hAnsi="Courier New" w:cs="Courier New"/>
        </w:rPr>
        <w:t>, but may not be. We want to talk about the people directly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00:14:14,461 --&gt; 00:14:18,995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involved</w:t>
      </w:r>
      <w:proofErr w:type="gramEnd"/>
      <w:r w:rsidRPr="00DA0ABC">
        <w:rPr>
          <w:rFonts w:ascii="Courier New" w:hAnsi="Courier New" w:cs="Courier New"/>
        </w:rPr>
        <w:t xml:space="preserve"> in service delivery, service management</w:t>
      </w:r>
      <w:ins w:id="749" w:author="Isabel.b" w:date="2017-08-18T03:22:00Z">
        <w:r w:rsidR="00577F56">
          <w:rPr>
            <w:rFonts w:ascii="Courier New" w:hAnsi="Courier New" w:cs="Courier New"/>
          </w:rPr>
          <w:t>,</w:t>
        </w:r>
      </w:ins>
      <w:r w:rsidRPr="00DA0ABC">
        <w:rPr>
          <w:rFonts w:ascii="Courier New" w:hAnsi="Courier New" w:cs="Courier New"/>
        </w:rPr>
        <w:t xml:space="preserve"> to get all of their views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00:14:19,195 --&gt; 00:14:22,195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about</w:t>
      </w:r>
      <w:proofErr w:type="gramEnd"/>
      <w:r w:rsidRPr="00DA0ABC">
        <w:rPr>
          <w:rFonts w:ascii="Courier New" w:hAnsi="Courier New" w:cs="Courier New"/>
        </w:rPr>
        <w:t xml:space="preserve"> what works, what doesn’t work and why.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00:14:22,395 --&gt; 00:14:27,584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And then thirdly, we want to observe what is happening at the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00:14:27,784 --&gt; 00:14:31,721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service</w:t>
      </w:r>
      <w:proofErr w:type="gramEnd"/>
      <w:r w:rsidRPr="00DA0ABC">
        <w:rPr>
          <w:rFonts w:ascii="Courier New" w:hAnsi="Courier New" w:cs="Courier New"/>
        </w:rPr>
        <w:t xml:space="preserve"> delivery point, what is happening in the community that may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00:14:31,921 --&gt; 00:14:36,308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influence</w:t>
      </w:r>
      <w:proofErr w:type="gramEnd"/>
      <w:r w:rsidRPr="00DA0ABC">
        <w:rPr>
          <w:rFonts w:ascii="Courier New" w:hAnsi="Courier New" w:cs="Courier New"/>
        </w:rPr>
        <w:t xml:space="preserve"> the acceptance of a </w:t>
      </w:r>
      <w:proofErr w:type="spellStart"/>
      <w:r w:rsidRPr="00DA0ABC">
        <w:rPr>
          <w:rFonts w:ascii="Courier New" w:hAnsi="Courier New" w:cs="Courier New"/>
        </w:rPr>
        <w:t>program</w:t>
      </w:r>
      <w:ins w:id="750" w:author="Isabel.b" w:date="2017-08-18T03:21:00Z">
        <w:r w:rsidR="00577F56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 xml:space="preserve"> or access to a </w:t>
      </w:r>
      <w:proofErr w:type="spellStart"/>
      <w:r w:rsidRPr="00DA0ABC">
        <w:rPr>
          <w:rFonts w:ascii="Courier New" w:hAnsi="Courier New" w:cs="Courier New"/>
        </w:rPr>
        <w:t>program</w:t>
      </w:r>
      <w:ins w:id="751" w:author="Isabel.b" w:date="2017-08-18T03:21:00Z">
        <w:r w:rsidR="00577F56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>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00:14:36,508 --&gt; 00:14:39,508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What is happening in schools and work </w:t>
      </w:r>
      <w:proofErr w:type="gramStart"/>
      <w:r w:rsidRPr="00DA0ABC">
        <w:rPr>
          <w:rFonts w:ascii="Courier New" w:hAnsi="Courier New" w:cs="Courier New"/>
        </w:rPr>
        <w:t>sites.</w:t>
      </w:r>
      <w:proofErr w:type="gramEnd"/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00:14:39,708 --&gt; 00:14:42,708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We need to have a structured way.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lastRenderedPageBreak/>
        <w:t>177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00:14:42,908 --&gt; 00:14:46,247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We’ve talked about checklist</w:t>
      </w:r>
      <w:ins w:id="752" w:author="Isabel.b" w:date="2017-08-18T03:22:00Z">
        <w:r w:rsidR="00577F56">
          <w:rPr>
            <w:rFonts w:ascii="Courier New" w:hAnsi="Courier New" w:cs="Courier New"/>
          </w:rPr>
          <w:t>s</w:t>
        </w:r>
      </w:ins>
      <w:r w:rsidRPr="00DA0ABC">
        <w:rPr>
          <w:rFonts w:ascii="Courier New" w:hAnsi="Courier New" w:cs="Courier New"/>
        </w:rPr>
        <w:t>, for example. To learn what’s going 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00:14:46,447 --&gt; 00:14:48,717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</w:t>
      </w:r>
      <w:proofErr w:type="gramEnd"/>
      <w:r w:rsidRPr="00DA0ABC">
        <w:rPr>
          <w:rFonts w:ascii="Courier New" w:hAnsi="Courier New" w:cs="Courier New"/>
        </w:rPr>
        <w:t xml:space="preserve"> that context, in that environment.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179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00:14:48,917 --&gt; 00:14:52,966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And use that information for needs assessment to design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00:14:53,166 --&gt; 00:14:58,655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good</w:t>
      </w:r>
      <w:proofErr w:type="gramEnd"/>
      <w:r w:rsidRPr="00DA0ABC">
        <w:rPr>
          <w:rFonts w:ascii="Courier New" w:hAnsi="Courier New" w:cs="Courier New"/>
        </w:rPr>
        <w:t xml:space="preserve"> operations research. In conclusion, of course, we want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00:14:58,855 --&gt; 00:15:05,694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good</w:t>
      </w:r>
      <w:proofErr w:type="gramEnd"/>
      <w:r w:rsidRPr="00DA0ABC">
        <w:rPr>
          <w:rFonts w:ascii="Courier New" w:hAnsi="Courier New" w:cs="Courier New"/>
        </w:rPr>
        <w:t xml:space="preserve"> research questions that d</w:t>
      </w:r>
      <w:ins w:id="753" w:author="Isabel.b" w:date="2017-08-18T03:22:00Z">
        <w:r w:rsidR="00577F56">
          <w:rPr>
            <w:rFonts w:ascii="Courier New" w:hAnsi="Courier New" w:cs="Courier New"/>
          </w:rPr>
          <w:t>e</w:t>
        </w:r>
      </w:ins>
      <w:r w:rsidRPr="00DA0ABC">
        <w:rPr>
          <w:rFonts w:ascii="Courier New" w:hAnsi="Courier New" w:cs="Courier New"/>
        </w:rPr>
        <w:t>rive directly from available information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00:15:05,894 --&gt; 00:15:09,179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that</w:t>
      </w:r>
      <w:proofErr w:type="gramEnd"/>
      <w:r w:rsidRPr="00DA0ABC">
        <w:rPr>
          <w:rFonts w:ascii="Courier New" w:hAnsi="Courier New" w:cs="Courier New"/>
        </w:rPr>
        <w:t xml:space="preserve"> we’ve pulled together from existing reports or that we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00:15:09,379 --&gt; 00:15:13,004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have</w:t>
      </w:r>
      <w:proofErr w:type="gramEnd"/>
      <w:r w:rsidRPr="00DA0ABC">
        <w:rPr>
          <w:rFonts w:ascii="Courier New" w:hAnsi="Courier New" w:cs="Courier New"/>
        </w:rPr>
        <w:t xml:space="preserve"> gone out and collected through surveys and observation.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00:15:13,204 --&gt; 00:15:17,667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So that our proposed intervention that we are going to study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00:15:17,867 --&gt; 00:15:23,955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is</w:t>
      </w:r>
      <w:proofErr w:type="gramEnd"/>
      <w:r w:rsidRPr="00DA0ABC">
        <w:rPr>
          <w:rFonts w:ascii="Courier New" w:hAnsi="Courier New" w:cs="Courier New"/>
        </w:rPr>
        <w:t xml:space="preserve"> based and grounded in the needs of those communities and settings.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00:15:24,155 --&gt; 00:15:32,370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Before we go, just a little note about </w:t>
      </w:r>
      <w:ins w:id="754" w:author="Isabel.b" w:date="2017-08-18T03:22:00Z">
        <w:r w:rsidR="00577F56">
          <w:rPr>
            <w:rFonts w:ascii="Courier New" w:hAnsi="Courier New" w:cs="Courier New"/>
          </w:rPr>
          <w:t xml:space="preserve">a </w:t>
        </w:r>
      </w:ins>
      <w:r w:rsidRPr="00DA0ABC">
        <w:rPr>
          <w:rFonts w:ascii="Courier New" w:hAnsi="Courier New" w:cs="Courier New"/>
        </w:rPr>
        <w:t>couple of the resources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187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00:15:32,570 --&gt; 00:15:37,193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that</w:t>
      </w:r>
      <w:proofErr w:type="gramEnd"/>
      <w:r w:rsidRPr="00DA0ABC">
        <w:rPr>
          <w:rFonts w:ascii="Courier New" w:hAnsi="Courier New" w:cs="Courier New"/>
        </w:rPr>
        <w:t xml:space="preserve"> you can get online to help you plan implementation research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00:15:37,393 --&gt; 00:15:42,862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of course these have sections about the needs assessment process,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189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00:15:43,062 --&gt; 00:15:48,502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the</w:t>
      </w:r>
      <w:proofErr w:type="gramEnd"/>
      <w:r w:rsidRPr="00DA0ABC">
        <w:rPr>
          <w:rFonts w:ascii="Courier New" w:hAnsi="Courier New" w:cs="Courier New"/>
        </w:rPr>
        <w:t xml:space="preserve"> situation analysis process</w:t>
      </w:r>
      <w:ins w:id="755" w:author="Isabel.b" w:date="2017-08-18T03:24:00Z">
        <w:r w:rsidR="00577F56">
          <w:rPr>
            <w:rFonts w:ascii="Courier New" w:hAnsi="Courier New" w:cs="Courier New"/>
          </w:rPr>
          <w:t>.</w:t>
        </w:r>
      </w:ins>
      <w:r w:rsidRPr="00DA0ABC">
        <w:rPr>
          <w:rFonts w:ascii="Courier New" w:hAnsi="Courier New" w:cs="Courier New"/>
        </w:rPr>
        <w:t xml:space="preserve"> </w:t>
      </w:r>
      <w:del w:id="756" w:author="Isabel.b" w:date="2017-08-18T03:24:00Z">
        <w:r w:rsidRPr="00DA0ABC" w:rsidDel="00577F56">
          <w:rPr>
            <w:rFonts w:ascii="Courier New" w:hAnsi="Courier New" w:cs="Courier New"/>
          </w:rPr>
          <w:delText xml:space="preserve">we </w:delText>
        </w:r>
      </w:del>
      <w:ins w:id="757" w:author="Isabel.b" w:date="2017-08-18T03:24:00Z">
        <w:r w:rsidR="00577F56">
          <w:rPr>
            <w:rFonts w:ascii="Courier New" w:hAnsi="Courier New" w:cs="Courier New"/>
          </w:rPr>
          <w:t>W</w:t>
        </w:r>
        <w:r w:rsidR="00577F56" w:rsidRPr="00DA0ABC">
          <w:rPr>
            <w:rFonts w:ascii="Courier New" w:hAnsi="Courier New" w:cs="Courier New"/>
          </w:rPr>
          <w:t xml:space="preserve">e </w:t>
        </w:r>
      </w:ins>
      <w:r w:rsidRPr="00DA0ABC">
        <w:rPr>
          <w:rFonts w:ascii="Courier New" w:hAnsi="Courier New" w:cs="Courier New"/>
        </w:rPr>
        <w:t>have both of these available on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00:15:48,702 --&gt; 00:15:50,933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lastRenderedPageBreak/>
        <w:t>who.int/</w:t>
      </w:r>
      <w:proofErr w:type="spellStart"/>
      <w:r w:rsidRPr="00DA0ABC">
        <w:rPr>
          <w:rFonts w:ascii="Courier New" w:hAnsi="Courier New" w:cs="Courier New"/>
        </w:rPr>
        <w:t>tdr</w:t>
      </w:r>
      <w:proofErr w:type="spellEnd"/>
      <w:proofErr w:type="gramEnd"/>
      <w:r w:rsidRPr="00DA0ABC">
        <w:rPr>
          <w:rFonts w:ascii="Courier New" w:hAnsi="Courier New" w:cs="Courier New"/>
        </w:rPr>
        <w:t xml:space="preserve"> website.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00:15:51,133 --&gt; 00:15:56,968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 xml:space="preserve">One of course, is a toolkit that can be the basis for a training </w:t>
      </w:r>
      <w:proofErr w:type="spellStart"/>
      <w:r w:rsidRPr="00DA0ABC">
        <w:rPr>
          <w:rFonts w:ascii="Courier New" w:hAnsi="Courier New" w:cs="Courier New"/>
        </w:rPr>
        <w:t>program</w:t>
      </w:r>
      <w:ins w:id="758" w:author="Isabel.b" w:date="2017-08-18T03:24:00Z">
        <w:r w:rsidR="00577F56">
          <w:rPr>
            <w:rFonts w:ascii="Courier New" w:hAnsi="Courier New" w:cs="Courier New"/>
          </w:rPr>
          <w:t>me</w:t>
        </w:r>
      </w:ins>
      <w:proofErr w:type="spellEnd"/>
      <w:r w:rsidRPr="00DA0ABC">
        <w:rPr>
          <w:rFonts w:ascii="Courier New" w:hAnsi="Courier New" w:cs="Courier New"/>
        </w:rPr>
        <w:t>,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00:15:57,168 --&gt; 00:15:59,644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and</w:t>
      </w:r>
      <w:proofErr w:type="gramEnd"/>
      <w:r w:rsidRPr="00DA0ABC">
        <w:rPr>
          <w:rFonts w:ascii="Courier New" w:hAnsi="Courier New" w:cs="Courier New"/>
        </w:rPr>
        <w:t xml:space="preserve"> the other is a framework for planning.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193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00:15:59,844 --&gt; 00:16:03,320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So, we hope you can access these materials for your use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194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00:16:03,520 --&gt; 00:16:08,001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throughout</w:t>
      </w:r>
      <w:proofErr w:type="gramEnd"/>
      <w:r w:rsidRPr="00DA0ABC">
        <w:rPr>
          <w:rFonts w:ascii="Courier New" w:hAnsi="Courier New" w:cs="Courier New"/>
        </w:rPr>
        <w:t xml:space="preserve"> this course. Thank you again for joining us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195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00:16:08,201 --&gt; 00:16:10,792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</w:t>
      </w:r>
      <w:proofErr w:type="gramEnd"/>
      <w:r w:rsidRPr="00DA0ABC">
        <w:rPr>
          <w:rFonts w:ascii="Courier New" w:hAnsi="Courier New" w:cs="Courier New"/>
        </w:rPr>
        <w:t xml:space="preserve"> module two, </w:t>
      </w:r>
      <w:proofErr w:type="spellStart"/>
      <w:r w:rsidRPr="00DA0ABC">
        <w:rPr>
          <w:rFonts w:ascii="Courier New" w:hAnsi="Courier New" w:cs="Courier New"/>
        </w:rPr>
        <w:t>Uche</w:t>
      </w:r>
      <w:proofErr w:type="spellEnd"/>
      <w:r w:rsidRPr="00DA0ABC">
        <w:rPr>
          <w:rFonts w:ascii="Courier New" w:hAnsi="Courier New" w:cs="Courier New"/>
        </w:rPr>
        <w:t xml:space="preserve">  and I wish you well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196</w:t>
      </w: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  <w:r w:rsidRPr="00DA0ABC">
        <w:rPr>
          <w:rFonts w:ascii="Courier New" w:hAnsi="Courier New" w:cs="Courier New"/>
        </w:rPr>
        <w:t>00:16:10,992 --&gt; 00:16:14,597</w:t>
      </w:r>
    </w:p>
    <w:p w:rsidR="00343BC4" w:rsidRDefault="00BC6A48" w:rsidP="00BC6A48">
      <w:pPr>
        <w:pStyle w:val="Textebrut"/>
        <w:rPr>
          <w:rFonts w:ascii="Courier New" w:hAnsi="Courier New" w:cs="Courier New"/>
        </w:rPr>
      </w:pPr>
      <w:proofErr w:type="gramStart"/>
      <w:r w:rsidRPr="00DA0ABC">
        <w:rPr>
          <w:rFonts w:ascii="Courier New" w:hAnsi="Courier New" w:cs="Courier New"/>
        </w:rPr>
        <w:t>in</w:t>
      </w:r>
      <w:proofErr w:type="gramEnd"/>
      <w:r w:rsidRPr="00DA0ABC">
        <w:rPr>
          <w:rFonts w:ascii="Courier New" w:hAnsi="Courier New" w:cs="Courier New"/>
        </w:rPr>
        <w:t xml:space="preserve"> the rest of the course. Enjoy module 3. Thank you.</w:t>
      </w:r>
    </w:p>
    <w:p w:rsidR="00343BC4" w:rsidRDefault="00343BC4" w:rsidP="00BC6A48">
      <w:pPr>
        <w:pStyle w:val="Textebrut"/>
        <w:rPr>
          <w:rFonts w:ascii="Courier New" w:hAnsi="Courier New" w:cs="Courier New"/>
        </w:rPr>
      </w:pPr>
    </w:p>
    <w:p w:rsidR="00343BC4" w:rsidRDefault="00D56A64" w:rsidP="00BC6A48">
      <w:pPr>
        <w:pStyle w:val="Textebrut"/>
        <w:rPr>
          <w:rFonts w:ascii="Courier New" w:hAnsi="Courier New" w:cs="Courier New"/>
        </w:rPr>
      </w:pPr>
      <w:hyperlink r:id="rId17" w:history="1">
        <w:r w:rsidR="00343BC4" w:rsidRPr="00291D9D">
          <w:rPr>
            <w:rStyle w:val="Lienhypertexte"/>
            <w:rFonts w:ascii="Courier New" w:hAnsi="Courier New" w:cs="Courier New"/>
          </w:rPr>
          <w:t>https://www.tdrmooc.org/courses/course-v1:TDR+IR+2016/courseware/b97676e54fa34c038d1429ab8c0aee66/b77468b327384d3596b6c67de25c16e7/?child=first</w:t>
        </w:r>
      </w:hyperlink>
    </w:p>
    <w:p w:rsidR="00343BC4" w:rsidRDefault="00343BC4" w:rsidP="00BC6A48">
      <w:pPr>
        <w:pStyle w:val="Textebrut"/>
        <w:rPr>
          <w:rFonts w:ascii="Courier New" w:hAnsi="Courier New" w:cs="Courier New"/>
        </w:rPr>
      </w:pPr>
    </w:p>
    <w:p w:rsidR="00343BC4" w:rsidRDefault="00343BC4" w:rsidP="00343BC4">
      <w:pPr>
        <w:shd w:val="clear" w:color="auto" w:fill="FFFFFF"/>
        <w:spacing w:line="311" w:lineRule="atLeast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t>Module 2: Needs Assessment for Implementation Research &gt; Case studies on IR needs assessments &gt; Resources and References</w:t>
      </w:r>
    </w:p>
    <w:p w:rsidR="00343BC4" w:rsidRDefault="00343BC4" w:rsidP="00343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 </w:t>
      </w:r>
      <w:r>
        <w:rPr>
          <w:rFonts w:ascii="inherit" w:hAnsi="inherit"/>
        </w:rPr>
        <w:t>Previous</w:t>
      </w:r>
    </w:p>
    <w:p w:rsidR="00343BC4" w:rsidRDefault="00343BC4" w:rsidP="00343BC4">
      <w:pPr>
        <w:numPr>
          <w:ilvl w:val="0"/>
          <w:numId w:val="14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Case studies on IR needs assessments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343BC4" w:rsidRDefault="00343BC4" w:rsidP="00343BC4">
      <w:pPr>
        <w:numPr>
          <w:ilvl w:val="0"/>
          <w:numId w:val="14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343BC4" w:rsidRDefault="00343BC4" w:rsidP="00343BC4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343BC4" w:rsidRDefault="00343BC4" w:rsidP="00343BC4">
      <w:pPr>
        <w:pStyle w:val="Titre3"/>
        <w:spacing w:before="0" w:beforeAutospacing="0" w:after="0" w:afterAutospacing="0" w:line="336" w:lineRule="atLeast"/>
        <w:rPr>
          <w:rFonts w:ascii="Verdana" w:hAnsi="Verdana"/>
          <w:color w:val="3C3C3C"/>
          <w:sz w:val="36"/>
          <w:szCs w:val="36"/>
        </w:rPr>
      </w:pPr>
      <w:r>
        <w:rPr>
          <w:rFonts w:ascii="Verdana" w:hAnsi="Verdana"/>
          <w:color w:val="3C3C3C"/>
          <w:sz w:val="36"/>
          <w:szCs w:val="36"/>
        </w:rPr>
        <w:t>Resources and References</w:t>
      </w:r>
    </w:p>
    <w:p w:rsidR="00343BC4" w:rsidRDefault="00343BC4" w:rsidP="00343BC4">
      <w:pPr>
        <w:rPr>
          <w:rFonts w:ascii="Times New Roman" w:hAnsi="Times New Roman"/>
          <w:sz w:val="24"/>
          <w:szCs w:val="24"/>
        </w:rPr>
      </w:pPr>
      <w:r>
        <w:t> 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 xml:space="preserve">Click to </w:t>
      </w:r>
      <w:proofErr w:type="spell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add</w:t>
      </w:r>
      <w:r>
        <w:rPr>
          <w:rStyle w:val="bookmark-text"/>
          <w:rFonts w:ascii="inherit" w:hAnsi="inherit"/>
        </w:rPr>
        <w:t>Bookmark</w:t>
      </w:r>
      <w:proofErr w:type="spellEnd"/>
      <w:r>
        <w:rPr>
          <w:rStyle w:val="bookmark-text"/>
          <w:rFonts w:ascii="inherit" w:hAnsi="inherit"/>
        </w:rPr>
        <w:t xml:space="preserve"> this page</w:t>
      </w:r>
    </w:p>
    <w:p w:rsidR="00343BC4" w:rsidRDefault="00343BC4" w:rsidP="00343BC4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Resources</w:t>
      </w:r>
    </w:p>
    <w:p w:rsidR="00343BC4" w:rsidRDefault="00343BC4" w:rsidP="00343BC4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Fonts w:ascii="Verdana" w:hAnsi="Verdana"/>
          <w:color w:val="3C3C3C"/>
        </w:rPr>
        <w:t>Presentation available for download </w:t>
      </w:r>
      <w:hyperlink r:id="rId18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> </w:t>
      </w:r>
    </w:p>
    <w:p w:rsidR="00343BC4" w:rsidRDefault="00343BC4" w:rsidP="00343BC4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343BC4" w:rsidRDefault="00343BC4" w:rsidP="00343BC4">
      <w:pPr>
        <w:numPr>
          <w:ilvl w:val="0"/>
          <w:numId w:val="15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lastRenderedPageBreak/>
        <w:t xml:space="preserve">1. </w:t>
      </w:r>
      <w:del w:id="759" w:author="Isabel.b" w:date="2017-08-23T05:42:00Z">
        <w:r w:rsidDel="001D6298">
          <w:rPr>
            <w:color w:val="3C3C3C"/>
          </w:rPr>
          <w:delText xml:space="preserve">World Health Organization: </w:delText>
        </w:r>
      </w:del>
      <w:r>
        <w:rPr>
          <w:color w:val="3C3C3C"/>
        </w:rPr>
        <w:t xml:space="preserve">UNICEF/UNDP/World Bank/WHO Special </w:t>
      </w:r>
      <w:proofErr w:type="spellStart"/>
      <w:r>
        <w:rPr>
          <w:color w:val="3C3C3C"/>
        </w:rPr>
        <w:t>Programme</w:t>
      </w:r>
      <w:proofErr w:type="spellEnd"/>
      <w:r>
        <w:rPr>
          <w:color w:val="3C3C3C"/>
        </w:rPr>
        <w:t xml:space="preserve"> for Research and Training in Tropical Diseases. </w:t>
      </w:r>
      <w:r w:rsidR="00D56A64" w:rsidRPr="00D56A64">
        <w:rPr>
          <w:i/>
          <w:color w:val="3C3C3C"/>
          <w:rPrChange w:id="760" w:author="Isabel.b" w:date="2017-08-18T03:31:00Z">
            <w:rPr>
              <w:b/>
              <w:bCs/>
              <w:color w:val="3C3C3C"/>
            </w:rPr>
          </w:rPrChange>
        </w:rPr>
        <w:t>Community-directed interventions for major health problems in Africa: a multi-country study: final report</w:t>
      </w:r>
      <w:r>
        <w:rPr>
          <w:color w:val="3C3C3C"/>
        </w:rPr>
        <w:t>. Geneva</w:t>
      </w:r>
      <w:del w:id="761" w:author="Isabel.b" w:date="2017-08-18T03:31:00Z">
        <w:r w:rsidDel="00F536DF">
          <w:rPr>
            <w:color w:val="3C3C3C"/>
          </w:rPr>
          <w:delText xml:space="preserve">: </w:delText>
        </w:r>
      </w:del>
      <w:ins w:id="762" w:author="Isabel.b" w:date="2017-08-18T03:31:00Z">
        <w:r w:rsidR="00F536DF">
          <w:rPr>
            <w:color w:val="3C3C3C"/>
          </w:rPr>
          <w:t xml:space="preserve">, </w:t>
        </w:r>
      </w:ins>
      <w:r>
        <w:rPr>
          <w:color w:val="3C3C3C"/>
        </w:rPr>
        <w:t>World Health Organization</w:t>
      </w:r>
      <w:del w:id="763" w:author="Isabel.b" w:date="2017-08-18T03:31:00Z">
        <w:r w:rsidDel="00F536DF">
          <w:rPr>
            <w:color w:val="3C3C3C"/>
          </w:rPr>
          <w:delText xml:space="preserve">; </w:delText>
        </w:r>
      </w:del>
      <w:ins w:id="764" w:author="Isabel.b" w:date="2017-08-18T03:31:00Z">
        <w:r w:rsidR="00F536DF">
          <w:rPr>
            <w:color w:val="3C3C3C"/>
          </w:rPr>
          <w:t xml:space="preserve">, </w:t>
        </w:r>
      </w:ins>
      <w:r>
        <w:rPr>
          <w:color w:val="3C3C3C"/>
        </w:rPr>
        <w:t>2008. </w:t>
      </w:r>
      <w:hyperlink r:id="rId19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343BC4" w:rsidRDefault="00343BC4" w:rsidP="00343BC4">
      <w:pPr>
        <w:numPr>
          <w:ilvl w:val="0"/>
          <w:numId w:val="15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2. </w:t>
      </w:r>
      <w:ins w:id="765" w:author="Isabel.b" w:date="2017-08-23T05:49:00Z">
        <w:r w:rsidR="00076E87">
          <w:rPr>
            <w:color w:val="3C3C3C"/>
          </w:rPr>
          <w:t xml:space="preserve">UNICEF/UNDP/World Bank/WHO Special </w:t>
        </w:r>
        <w:proofErr w:type="spellStart"/>
        <w:r w:rsidR="00076E87">
          <w:rPr>
            <w:color w:val="3C3C3C"/>
          </w:rPr>
          <w:t>Programme</w:t>
        </w:r>
        <w:proofErr w:type="spellEnd"/>
        <w:r w:rsidR="00076E87">
          <w:rPr>
            <w:color w:val="3C3C3C"/>
          </w:rPr>
          <w:t xml:space="preserve"> for Research and Training in Tropical Diseases. The CDI Study Group. </w:t>
        </w:r>
      </w:ins>
      <w:r>
        <w:rPr>
          <w:color w:val="3C3C3C"/>
        </w:rPr>
        <w:t xml:space="preserve">Community-directed interventions for priority health problems in Africa: results of a multi-country study. </w:t>
      </w:r>
      <w:r w:rsidR="00D56A64" w:rsidRPr="00D56A64">
        <w:rPr>
          <w:i/>
          <w:color w:val="3C3C3C"/>
          <w:rPrChange w:id="766" w:author="Isabel.b" w:date="2017-08-18T03:33:00Z">
            <w:rPr>
              <w:b/>
              <w:bCs/>
              <w:color w:val="3C3C3C"/>
            </w:rPr>
          </w:rPrChange>
        </w:rPr>
        <w:t>Bull</w:t>
      </w:r>
      <w:ins w:id="767" w:author="Isabel.b" w:date="2017-08-18T03:41:00Z">
        <w:r w:rsidR="00B53FF6">
          <w:rPr>
            <w:i/>
            <w:color w:val="3C3C3C"/>
          </w:rPr>
          <w:t>etin of the</w:t>
        </w:r>
      </w:ins>
      <w:r w:rsidR="00D56A64" w:rsidRPr="00D56A64">
        <w:rPr>
          <w:i/>
          <w:color w:val="3C3C3C"/>
          <w:rPrChange w:id="768" w:author="Isabel.b" w:date="2017-08-18T03:33:00Z">
            <w:rPr>
              <w:b/>
              <w:bCs/>
              <w:color w:val="3C3C3C"/>
            </w:rPr>
          </w:rPrChange>
        </w:rPr>
        <w:t xml:space="preserve"> World Health Organ</w:t>
      </w:r>
      <w:ins w:id="769" w:author="Isabel.b" w:date="2017-08-18T03:41:00Z">
        <w:r w:rsidR="00B53FF6">
          <w:rPr>
            <w:i/>
            <w:color w:val="3C3C3C"/>
          </w:rPr>
          <w:t>ization</w:t>
        </w:r>
      </w:ins>
      <w:r>
        <w:rPr>
          <w:color w:val="3C3C3C"/>
        </w:rPr>
        <w:t xml:space="preserve"> 2010</w:t>
      </w:r>
      <w:ins w:id="770" w:author="Isabel.b" w:date="2017-08-18T03:49:00Z">
        <w:r w:rsidR="002E7AEA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771" w:author="Isabel.b" w:date="2017-08-18T03:42:00Z">
        <w:r w:rsidDel="00B53FF6">
          <w:rPr>
            <w:color w:val="3C3C3C"/>
          </w:rPr>
          <w:delText>Jul 1;</w:delText>
        </w:r>
      </w:del>
      <w:r>
        <w:rPr>
          <w:color w:val="3C3C3C"/>
        </w:rPr>
        <w:t>88(7):509-18. </w:t>
      </w:r>
      <w:hyperlink r:id="rId20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343BC4" w:rsidRDefault="00343BC4" w:rsidP="00343BC4">
      <w:pPr>
        <w:numPr>
          <w:ilvl w:val="0"/>
          <w:numId w:val="15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3. </w:t>
      </w:r>
      <w:proofErr w:type="spellStart"/>
      <w:r>
        <w:rPr>
          <w:color w:val="3C3C3C"/>
        </w:rPr>
        <w:t>Brieger</w:t>
      </w:r>
      <w:proofErr w:type="spellEnd"/>
      <w:r>
        <w:rPr>
          <w:color w:val="3C3C3C"/>
        </w:rPr>
        <w:t xml:space="preserve"> WR, </w:t>
      </w:r>
      <w:proofErr w:type="spellStart"/>
      <w:r>
        <w:rPr>
          <w:color w:val="3C3C3C"/>
        </w:rPr>
        <w:t>Sommerfeld</w:t>
      </w:r>
      <w:proofErr w:type="spellEnd"/>
      <w:r>
        <w:rPr>
          <w:color w:val="3C3C3C"/>
        </w:rPr>
        <w:t xml:space="preserve"> JU, </w:t>
      </w:r>
      <w:proofErr w:type="spellStart"/>
      <w:r>
        <w:rPr>
          <w:color w:val="3C3C3C"/>
        </w:rPr>
        <w:t>Amazigo</w:t>
      </w:r>
      <w:proofErr w:type="spellEnd"/>
      <w:r>
        <w:rPr>
          <w:color w:val="3C3C3C"/>
        </w:rPr>
        <w:t xml:space="preserve"> UV. The </w:t>
      </w:r>
      <w:del w:id="772" w:author="Isabel.b" w:date="2017-08-18T03:46:00Z">
        <w:r w:rsidDel="002E7AEA">
          <w:rPr>
            <w:color w:val="3C3C3C"/>
          </w:rPr>
          <w:delText xml:space="preserve">Potential </w:delText>
        </w:r>
      </w:del>
      <w:ins w:id="773" w:author="Isabel.b" w:date="2017-08-18T03:46:00Z">
        <w:r w:rsidR="002E7AEA">
          <w:rPr>
            <w:color w:val="3C3C3C"/>
          </w:rPr>
          <w:t xml:space="preserve">potential </w:t>
        </w:r>
      </w:ins>
      <w:r>
        <w:rPr>
          <w:color w:val="3C3C3C"/>
        </w:rPr>
        <w:t xml:space="preserve">for </w:t>
      </w:r>
      <w:del w:id="774" w:author="Isabel.b" w:date="2017-08-18T03:46:00Z">
        <w:r w:rsidDel="002E7AEA">
          <w:rPr>
            <w:color w:val="3C3C3C"/>
          </w:rPr>
          <w:delText>Community</w:delText>
        </w:r>
      </w:del>
      <w:ins w:id="775" w:author="Isabel.b" w:date="2017-08-18T03:46:00Z">
        <w:r w:rsidR="002E7AEA">
          <w:rPr>
            <w:color w:val="3C3C3C"/>
          </w:rPr>
          <w:t>community</w:t>
        </w:r>
      </w:ins>
      <w:r>
        <w:rPr>
          <w:color w:val="3C3C3C"/>
        </w:rPr>
        <w:t>-</w:t>
      </w:r>
      <w:del w:id="776" w:author="Isabel.b" w:date="2017-08-18T03:46:00Z">
        <w:r w:rsidDel="002E7AEA">
          <w:rPr>
            <w:color w:val="3C3C3C"/>
          </w:rPr>
          <w:delText xml:space="preserve">Directed </w:delText>
        </w:r>
      </w:del>
      <w:ins w:id="777" w:author="Isabel.b" w:date="2017-08-18T03:46:00Z">
        <w:r w:rsidR="002E7AEA">
          <w:rPr>
            <w:color w:val="3C3C3C"/>
          </w:rPr>
          <w:t xml:space="preserve">directed </w:t>
        </w:r>
      </w:ins>
      <w:del w:id="778" w:author="Isabel.b" w:date="2017-08-18T03:46:00Z">
        <w:r w:rsidDel="002E7AEA">
          <w:rPr>
            <w:color w:val="3C3C3C"/>
          </w:rPr>
          <w:delText>Interventions</w:delText>
        </w:r>
      </w:del>
      <w:ins w:id="779" w:author="Isabel.b" w:date="2017-08-18T03:46:00Z">
        <w:r w:rsidR="002E7AEA">
          <w:rPr>
            <w:color w:val="3C3C3C"/>
          </w:rPr>
          <w:t>interventions</w:t>
        </w:r>
      </w:ins>
      <w:r>
        <w:rPr>
          <w:color w:val="3C3C3C"/>
        </w:rPr>
        <w:t xml:space="preserve">: </w:t>
      </w:r>
      <w:del w:id="780" w:author="Isabel.b" w:date="2017-08-18T03:46:00Z">
        <w:r w:rsidDel="002E7AEA">
          <w:rPr>
            <w:color w:val="3C3C3C"/>
          </w:rPr>
          <w:delText xml:space="preserve">Reaching </w:delText>
        </w:r>
      </w:del>
      <w:ins w:id="781" w:author="Isabel.b" w:date="2017-08-18T03:46:00Z">
        <w:r w:rsidR="002E7AEA">
          <w:rPr>
            <w:color w:val="3C3C3C"/>
          </w:rPr>
          <w:t xml:space="preserve">reaching </w:t>
        </w:r>
      </w:ins>
      <w:del w:id="782" w:author="Isabel.b" w:date="2017-08-18T03:46:00Z">
        <w:r w:rsidDel="002E7AEA">
          <w:rPr>
            <w:color w:val="3C3C3C"/>
          </w:rPr>
          <w:delText xml:space="preserve">Underserved </w:delText>
        </w:r>
      </w:del>
      <w:ins w:id="783" w:author="Isabel.b" w:date="2017-08-18T03:46:00Z">
        <w:r w:rsidR="002E7AEA">
          <w:rPr>
            <w:color w:val="3C3C3C"/>
          </w:rPr>
          <w:t xml:space="preserve">underserved </w:t>
        </w:r>
      </w:ins>
      <w:del w:id="784" w:author="Isabel.b" w:date="2017-08-18T03:46:00Z">
        <w:r w:rsidDel="002E7AEA">
          <w:rPr>
            <w:color w:val="3C3C3C"/>
          </w:rPr>
          <w:delText xml:space="preserve">Populations </w:delText>
        </w:r>
      </w:del>
      <w:ins w:id="785" w:author="Isabel.b" w:date="2017-08-18T03:46:00Z">
        <w:r w:rsidR="002E7AEA">
          <w:rPr>
            <w:color w:val="3C3C3C"/>
          </w:rPr>
          <w:t xml:space="preserve">populations </w:t>
        </w:r>
      </w:ins>
      <w:r>
        <w:rPr>
          <w:color w:val="3C3C3C"/>
        </w:rPr>
        <w:t xml:space="preserve">in Africa. </w:t>
      </w:r>
      <w:r w:rsidR="00D56A64" w:rsidRPr="00D56A64">
        <w:rPr>
          <w:i/>
          <w:color w:val="3C3C3C"/>
          <w:rPrChange w:id="786" w:author="Isabel.b" w:date="2017-08-18T03:46:00Z">
            <w:rPr>
              <w:b/>
              <w:bCs/>
              <w:color w:val="3C3C3C"/>
            </w:rPr>
          </w:rPrChange>
        </w:rPr>
        <w:t>Int</w:t>
      </w:r>
      <w:ins w:id="787" w:author="Isabel.b" w:date="2017-08-18T03:44:00Z">
        <w:r w:rsidR="00D56A64" w:rsidRPr="00D56A64">
          <w:rPr>
            <w:i/>
            <w:color w:val="3C3C3C"/>
            <w:rPrChange w:id="788" w:author="Isabel.b" w:date="2017-08-18T03:46:00Z">
              <w:rPr>
                <w:b/>
                <w:bCs/>
                <w:color w:val="3C3C3C"/>
              </w:rPr>
            </w:rPrChange>
          </w:rPr>
          <w:t>e</w:t>
        </w:r>
      </w:ins>
      <w:ins w:id="789" w:author="Isabel.b" w:date="2017-08-18T03:45:00Z">
        <w:r w:rsidR="00D56A64" w:rsidRPr="00D56A64">
          <w:rPr>
            <w:i/>
            <w:color w:val="3C3C3C"/>
            <w:rPrChange w:id="790" w:author="Isabel.b" w:date="2017-08-18T03:46:00Z">
              <w:rPr>
                <w:b/>
                <w:bCs/>
                <w:color w:val="3C3C3C"/>
              </w:rPr>
            </w:rPrChange>
          </w:rPr>
          <w:t>rnational</w:t>
        </w:r>
      </w:ins>
      <w:r w:rsidR="00D56A64" w:rsidRPr="00D56A64">
        <w:rPr>
          <w:i/>
          <w:color w:val="3C3C3C"/>
          <w:rPrChange w:id="791" w:author="Isabel.b" w:date="2017-08-18T03:46:00Z">
            <w:rPr>
              <w:b/>
              <w:bCs/>
              <w:color w:val="3C3C3C"/>
            </w:rPr>
          </w:rPrChange>
        </w:rPr>
        <w:t xml:space="preserve"> Q</w:t>
      </w:r>
      <w:ins w:id="792" w:author="Isabel.b" w:date="2017-08-18T03:45:00Z">
        <w:r w:rsidR="00D56A64" w:rsidRPr="00D56A64">
          <w:rPr>
            <w:i/>
            <w:color w:val="3C3C3C"/>
            <w:rPrChange w:id="793" w:author="Isabel.b" w:date="2017-08-18T03:46:00Z">
              <w:rPr>
                <w:b/>
                <w:bCs/>
                <w:color w:val="3C3C3C"/>
              </w:rPr>
            </w:rPrChange>
          </w:rPr>
          <w:t>uarterly of</w:t>
        </w:r>
      </w:ins>
      <w:r w:rsidR="00D56A64" w:rsidRPr="00D56A64">
        <w:rPr>
          <w:i/>
          <w:color w:val="3C3C3C"/>
          <w:rPrChange w:id="794" w:author="Isabel.b" w:date="2017-08-18T03:46:00Z">
            <w:rPr>
              <w:b/>
              <w:bCs/>
              <w:color w:val="3C3C3C"/>
            </w:rPr>
          </w:rPrChange>
        </w:rPr>
        <w:t xml:space="preserve"> Community </w:t>
      </w:r>
      <w:r w:rsidR="00D56A64" w:rsidRPr="00D56A64">
        <w:rPr>
          <w:i/>
          <w:color w:val="3C3C3C"/>
          <w:rPrChange w:id="795" w:author="Isabel.b" w:date="2017-08-18T03:53:00Z">
            <w:rPr>
              <w:b/>
              <w:bCs/>
              <w:color w:val="3C3C3C"/>
            </w:rPr>
          </w:rPrChange>
        </w:rPr>
        <w:t>Health Educ</w:t>
      </w:r>
      <w:ins w:id="796" w:author="Isabel.b" w:date="2017-08-18T03:45:00Z">
        <w:r w:rsidR="00D56A64" w:rsidRPr="00D56A64">
          <w:rPr>
            <w:i/>
            <w:color w:val="3C3C3C"/>
            <w:rPrChange w:id="797" w:author="Isabel.b" w:date="2017-08-18T03:53:00Z">
              <w:rPr>
                <w:b/>
                <w:bCs/>
                <w:color w:val="3C3C3C"/>
              </w:rPr>
            </w:rPrChange>
          </w:rPr>
          <w:t>ation</w:t>
        </w:r>
      </w:ins>
      <w:r>
        <w:rPr>
          <w:color w:val="3C3C3C"/>
        </w:rPr>
        <w:t xml:space="preserve"> 2015</w:t>
      </w:r>
      <w:del w:id="798" w:author="Isabel.b" w:date="2017-08-18T03:48:00Z">
        <w:r w:rsidDel="002E7AEA">
          <w:rPr>
            <w:color w:val="3C3C3C"/>
          </w:rPr>
          <w:delText>;</w:delText>
        </w:r>
      </w:del>
      <w:ins w:id="799" w:author="Isabel.b" w:date="2017-08-18T03:48:00Z">
        <w:r w:rsidR="002E7AEA">
          <w:rPr>
            <w:color w:val="3C3C3C"/>
          </w:rPr>
          <w:t xml:space="preserve">, </w:t>
        </w:r>
      </w:ins>
      <w:r>
        <w:rPr>
          <w:color w:val="3C3C3C"/>
        </w:rPr>
        <w:t>35(4):295-316. </w:t>
      </w:r>
      <w:hyperlink r:id="rId21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343BC4" w:rsidRDefault="00D56A64" w:rsidP="00343BC4">
      <w:pPr>
        <w:spacing w:before="100" w:beforeAutospacing="1" w:after="170" w:line="336" w:lineRule="atLeast"/>
        <w:rPr>
          <w:color w:val="3C3C3C"/>
        </w:rPr>
      </w:pPr>
      <w:hyperlink r:id="rId22" w:history="1">
        <w:r w:rsidR="00343BC4" w:rsidRPr="00291D9D">
          <w:rPr>
            <w:rStyle w:val="Lienhypertexte"/>
          </w:rPr>
          <w:t>https://www.tdrmooc.org/courses/course-v1:TDR+IR+2016/courseware/b97676e54fa34c038d1429ab8c0aee66/6e3ffa0a30fc4f98aa89666d04e0bfb1/?child=first</w:t>
        </w:r>
      </w:hyperlink>
    </w:p>
    <w:p w:rsidR="00343BC4" w:rsidRPr="00343BC4" w:rsidRDefault="00343BC4" w:rsidP="00343BC4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343BC4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 xml:space="preserve">Module 2: Needs Assessment for Implementation Research &gt; Conclusion &gt; </w:t>
      </w:r>
      <w:proofErr w:type="gramStart"/>
      <w:r w:rsidRPr="00343BC4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What</w:t>
      </w:r>
      <w:proofErr w:type="gramEnd"/>
      <w:r w:rsidRPr="00343BC4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 xml:space="preserve"> you have learned</w:t>
      </w: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343BC4" w:rsidRPr="00343BC4" w:rsidRDefault="00343BC4" w:rsidP="00343BC4">
      <w:pPr>
        <w:numPr>
          <w:ilvl w:val="0"/>
          <w:numId w:val="16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343BC4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What you have learned</w:t>
      </w: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43BC4" w:rsidRPr="00343BC4" w:rsidRDefault="00343BC4" w:rsidP="00343B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343BC4" w:rsidRPr="00343BC4" w:rsidRDefault="00343BC4" w:rsidP="00343BC4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343BC4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What you have learned</w:t>
      </w:r>
    </w:p>
    <w:p w:rsidR="00343BC4" w:rsidRPr="00343BC4" w:rsidRDefault="00343BC4" w:rsidP="00343B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343BC4" w:rsidRPr="00343BC4" w:rsidRDefault="00343BC4" w:rsidP="00343BC4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343BC4">
        <w:rPr>
          <w:rFonts w:ascii="Verdana" w:eastAsia="Times New Roman" w:hAnsi="Verdana" w:cs="Times New Roman"/>
          <w:b/>
          <w:bCs/>
          <w:color w:val="3C3C3C"/>
          <w:sz w:val="29"/>
          <w:lang w:eastAsia="ko-KR"/>
        </w:rPr>
        <w:t>What you have learned</w:t>
      </w:r>
    </w:p>
    <w:p w:rsidR="00343BC4" w:rsidRPr="00343BC4" w:rsidRDefault="00343BC4" w:rsidP="00343BC4">
      <w:pPr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343BC4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Each country has different successes and challenges in providing services for the infectious diseases of poverty, so their IR needs will differ.</w:t>
      </w:r>
    </w:p>
    <w:p w:rsidR="00343BC4" w:rsidRPr="00343BC4" w:rsidRDefault="00343BC4" w:rsidP="00343BC4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343BC4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We have many sources of information that can let us know that there is a need for IR to solve service delivery challenges (clinic records, community interviews, surveys and the like).</w:t>
      </w:r>
    </w:p>
    <w:p w:rsidR="00343BC4" w:rsidRPr="00343BC4" w:rsidRDefault="00343BC4" w:rsidP="00343BC4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343BC4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Research questions from IR should derive from our available information and focus on real service delivery challenges.</w:t>
      </w:r>
    </w:p>
    <w:p w:rsidR="00343BC4" w:rsidRDefault="00D56A64" w:rsidP="00343BC4">
      <w:pPr>
        <w:spacing w:before="100" w:beforeAutospacing="1" w:after="170" w:line="336" w:lineRule="atLeast"/>
        <w:rPr>
          <w:color w:val="3C3C3C"/>
        </w:rPr>
      </w:pPr>
      <w:hyperlink r:id="rId23" w:history="1">
        <w:r w:rsidR="00343BC4" w:rsidRPr="00291D9D">
          <w:rPr>
            <w:rStyle w:val="Lienhypertexte"/>
          </w:rPr>
          <w:t>https://www.tdrmooc.org/courses/course-v1:TDR+IR+2016/courseware/b97676e54fa34c038d1429ab8c0aee66/32deb259bb69474bb06cfb8ed7907b03/?child=first</w:t>
        </w:r>
      </w:hyperlink>
    </w:p>
    <w:p w:rsidR="00343BC4" w:rsidRPr="00343BC4" w:rsidRDefault="00343BC4" w:rsidP="00343BC4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343BC4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2: Needs Assessment for Implementation Research &gt; Assessment &gt; Assessment</w:t>
      </w: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343BC4" w:rsidRPr="00343BC4" w:rsidRDefault="00343BC4" w:rsidP="00343BC4">
      <w:pPr>
        <w:numPr>
          <w:ilvl w:val="0"/>
          <w:numId w:val="17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problem </w:t>
      </w:r>
      <w:r w:rsidRPr="00343BC4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Assessment</w:t>
      </w: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43BC4" w:rsidRPr="00343BC4" w:rsidRDefault="00343BC4" w:rsidP="00343B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343BC4" w:rsidRPr="00343BC4" w:rsidRDefault="00343BC4" w:rsidP="00343BC4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343BC4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Assessment</w:t>
      </w:r>
    </w:p>
    <w:p w:rsidR="00343BC4" w:rsidRPr="00343BC4" w:rsidRDefault="00343BC4" w:rsidP="00343B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343BC4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343BC4" w:rsidRPr="00343BC4" w:rsidRDefault="00343BC4" w:rsidP="00343BC4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343BC4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Assessment</w:t>
      </w: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  <w:lang w:eastAsia="ko-KR"/>
        </w:rPr>
      </w:pPr>
      <w:r w:rsidRPr="00343BC4">
        <w:rPr>
          <w:rFonts w:ascii="Times New Roman" w:eastAsia="Times New Roman" w:hAnsi="Times New Roman" w:cs="Times New Roman"/>
          <w:color w:val="5E5E5E"/>
          <w:sz w:val="21"/>
          <w:szCs w:val="21"/>
          <w:lang w:eastAsia="ko-KR"/>
        </w:rPr>
        <w:t>1.0 point possible (ungraded)</w:t>
      </w: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1. When discussing the ‘outer setting’ of implementation, we would NOT include…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25pt;height:18pt" o:ole="">
            <v:imagedata r:id="rId24" o:title=""/>
          </v:shape>
          <w:control r:id="rId25" w:name="DefaultOcxName" w:shapeid="_x0000_i1104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Social and economic context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07" type="#_x0000_t75" style="width:20.25pt;height:18pt" o:ole="">
            <v:imagedata r:id="rId24" o:title=""/>
          </v:shape>
          <w:control r:id="rId26" w:name="DefaultOcxName1" w:shapeid="_x0000_i1107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Local climate and weather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10" type="#_x0000_t75" style="width:20.25pt;height:18pt" o:ole="">
            <v:imagedata r:id="rId24" o:title=""/>
          </v:shape>
          <w:control r:id="rId27" w:name="DefaultOcxName2" w:shapeid="_x0000_i1110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Interaction with other organizations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13" type="#_x0000_t75" style="width:20.25pt;height:18pt" o:ole="">
            <v:imagedata r:id="rId24" o:title=""/>
          </v:shape>
          <w:control r:id="rId28" w:name="DefaultOcxName3" w:shapeid="_x0000_i1113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Influence of global financial supporters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2. The inner setting for considering implementation research design in real life systems includes all EXCEPT…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16" type="#_x0000_t75" style="width:20.25pt;height:18pt" o:ole="">
            <v:imagedata r:id="rId24" o:title=""/>
          </v:shape>
          <w:control r:id="rId29" w:name="DefaultOcxName4" w:shapeid="_x0000_i1116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Organizational culture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19" type="#_x0000_t75" style="width:20.25pt;height:18pt" o:ole="">
            <v:imagedata r:id="rId24" o:title=""/>
          </v:shape>
          <w:control r:id="rId30" w:name="DefaultOcxName5" w:shapeid="_x0000_i1119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Organizational structure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22" type="#_x0000_t75" style="width:20.25pt;height:18pt" o:ole="">
            <v:imagedata r:id="rId24" o:title=""/>
          </v:shape>
          <w:control r:id="rId31" w:name="DefaultOcxName6" w:shapeid="_x0000_i1122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Physical facilities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25" type="#_x0000_t75" style="width:20.25pt;height:18pt" o:ole="">
            <v:imagedata r:id="rId24" o:title=""/>
          </v:shape>
          <w:control r:id="rId32" w:name="DefaultOcxName7" w:shapeid="_x0000_i1125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Networks and relationships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3.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00" w:author="Isabel.b" w:date="2017-08-18T03:54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s</w:t>
      </w:r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are often planned to proceed along a pathway to meet a target such as malaria elimination. Which factor that might impede progress could justify implementation research?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28" type="#_x0000_t75" style="width:20.25pt;height:18pt" o:ole="">
            <v:imagedata r:id="rId24" o:title=""/>
          </v:shape>
          <w:control r:id="rId33" w:name="DefaultOcxName8" w:shapeid="_x0000_i1128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Frequent stock-outs of essential commodities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31" type="#_x0000_t75" style="width:20.25pt;height:18pt" o:ole="">
            <v:imagedata r:id="rId24" o:title=""/>
          </v:shape>
          <w:control r:id="rId34" w:name="DefaultOcxName9" w:shapeid="_x0000_i1131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Embezzling of project funds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34" type="#_x0000_t75" style="width:20.25pt;height:18pt" o:ole="">
            <v:imagedata r:id="rId24" o:title=""/>
          </v:shape>
          <w:control r:id="rId35" w:name="DefaultOcxName10" w:shapeid="_x0000_i1134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Change in rainfall patterns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37" type="#_x0000_t75" style="width:20.25pt;height:18pt" o:ole="">
            <v:imagedata r:id="rId24" o:title=""/>
          </v:shape>
          <w:control r:id="rId36" w:name="DefaultOcxName11" w:shapeid="_x0000_i1137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Late submission of project reports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t xml:space="preserve">4. In order develop implementation research to better control the infectious diseases of poverty we may need to look at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01" w:author="Isabel.b" w:date="2017-08-18T03:54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s</w:t>
      </w:r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that are…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40" type="#_x0000_t75" style="width:20.25pt;height:18pt" o:ole="">
            <v:imagedata r:id="rId24" o:title=""/>
          </v:shape>
          <w:control r:id="rId37" w:name="DefaultOcxName12" w:shapeid="_x0000_i1140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Costly and redundant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43" type="#_x0000_t75" style="width:20.25pt;height:18pt" o:ole="">
            <v:imagedata r:id="rId24" o:title=""/>
          </v:shape>
          <w:control r:id="rId38" w:name="DefaultOcxName13" w:shapeid="_x0000_i1143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Terminated because of lack of funds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46" type="#_x0000_t75" style="width:20.25pt;height:18pt" o:ole="">
            <v:imagedata r:id="rId24" o:title=""/>
          </v:shape>
          <w:control r:id="rId39" w:name="DefaultOcxName14" w:shapeid="_x0000_i1146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Are backed by strong political figures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49" type="#_x0000_t75" style="width:20.25pt;height:18pt" o:ole="">
            <v:imagedata r:id="rId24" o:title=""/>
          </v:shape>
          <w:control r:id="rId40" w:name="DefaultOcxName15" w:shapeid="_x0000_i1149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Take place in other development settings like schools and workplaces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5.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02" w:author="Isabel.b" w:date="2017-08-18T03:54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documents can help us identify implementation research needs because they…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52" type="#_x0000_t75" style="width:20.25pt;height:18pt" o:ole="">
            <v:imagedata r:id="rId24" o:title=""/>
          </v:shape>
          <w:control r:id="rId41" w:name="DefaultOcxName16" w:shapeid="_x0000_i1152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Offer insight into the writing and communication skills of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03" w:author="Isabel.b" w:date="2017-08-18T03:54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staff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55" type="#_x0000_t75" style="width:20.25pt;height:18pt" o:ole="">
            <v:imagedata r:id="rId24" o:title=""/>
          </v:shape>
          <w:control r:id="rId42" w:name="DefaultOcxName17" w:shapeid="_x0000_i1155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Provide evidence of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04" w:author="Isabel.b" w:date="2017-08-18T03:54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gaps and reasons for problems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58" type="#_x0000_t75" style="width:20.25pt;height:18pt" o:ole="">
            <v:imagedata r:id="rId24" o:title=""/>
          </v:shape>
          <w:control r:id="rId43" w:name="DefaultOcxName18" w:shapeid="_x0000_i1158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Are widely circulated among the donor community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61" type="#_x0000_t75" style="width:20.25pt;height:18pt" o:ole="">
            <v:imagedata r:id="rId24" o:title=""/>
          </v:shape>
          <w:control r:id="rId44" w:name="DefaultOcxName19" w:shapeid="_x0000_i1161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Show pictures of satisfied clients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6. </w:t>
      </w:r>
      <w:del w:id="805" w:author="Edith Certain" w:date="2017-09-18T14:49:00Z">
        <w:r w:rsidRPr="00343BC4" w:rsidDel="003333A1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delText xml:space="preserve">A </w:delText>
        </w:r>
        <w:r w:rsidR="00D56A64" w:rsidRPr="00D56A64" w:rsidDel="003333A1">
          <w:rPr>
            <w:rFonts w:ascii="Times New Roman" w:eastAsia="Times New Roman" w:hAnsi="Times New Roman" w:cs="Times New Roman"/>
            <w:sz w:val="24"/>
            <w:szCs w:val="24"/>
            <w:highlight w:val="cyan"/>
            <w:lang w:eastAsia="ko-KR"/>
            <w:rPrChange w:id="806" w:author="Isabel.b" w:date="2017-08-18T04:01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o-KR"/>
              </w:rPr>
            </w:rPrChange>
          </w:rPr>
          <w:delText>p</w:delText>
        </w:r>
      </w:del>
      <w:ins w:id="807" w:author="Edith Certain" w:date="2017-09-18T14:49:00Z">
        <w:r w:rsidR="003333A1">
          <w:rPr>
            <w:rFonts w:ascii="Times New Roman" w:eastAsia="Times New Roman" w:hAnsi="Times New Roman" w:cs="Times New Roman"/>
            <w:sz w:val="24"/>
            <w:szCs w:val="24"/>
            <w:highlight w:val="cyan"/>
            <w:lang w:eastAsia="ko-KR"/>
          </w:rPr>
          <w:t>P</w:t>
        </w:r>
      </w:ins>
      <w:r w:rsidR="00D56A64" w:rsidRPr="00D56A64">
        <w:rPr>
          <w:rFonts w:ascii="Times New Roman" w:eastAsia="Times New Roman" w:hAnsi="Times New Roman" w:cs="Times New Roman"/>
          <w:sz w:val="24"/>
          <w:szCs w:val="24"/>
          <w:highlight w:val="cyan"/>
          <w:lang w:eastAsia="ko-KR"/>
          <w:rPrChange w:id="808" w:author="Isabel.b" w:date="2017-08-18T04:0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ko-KR"/>
            </w:rPr>
          </w:rPrChange>
        </w:rPr>
        <w:t>rogress report data</w:t>
      </w: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may tell us where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09" w:author="Isabel.b" w:date="2017-08-18T03:55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targets were not achieved, but we still need to _________ in order to learn why the gaps exit.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64" type="#_x0000_t75" style="width:20.25pt;height:18pt" o:ole="">
            <v:imagedata r:id="rId24" o:title=""/>
          </v:shape>
          <w:control r:id="rId45" w:name="DefaultOcxName20" w:shapeid="_x0000_i1164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Conduct a financial audit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67" type="#_x0000_t75" style="width:20.25pt;height:18pt" o:ole="">
            <v:imagedata r:id="rId24" o:title=""/>
          </v:shape>
          <w:control r:id="rId46" w:name="DefaultOcxName21" w:shapeid="_x0000_i1167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Interview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10" w:author="Isabel.b" w:date="2017-08-18T03:55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staff and beneficiaries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70" type="#_x0000_t75" style="width:20.25pt;height:18pt" o:ole="">
            <v:imagedata r:id="rId24" o:title=""/>
          </v:shape>
          <w:control r:id="rId47" w:name="DefaultOcxName22" w:shapeid="_x0000_i1170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Review civil service regulations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73" type="#_x0000_t75" style="width:20.25pt;height:18pt" o:ole="">
            <v:imagedata r:id="rId24" o:title=""/>
          </v:shape>
          <w:control r:id="rId48" w:name="DefaultOcxName23" w:shapeid="_x0000_i1173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Analyze the current national health plan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7. Data from supervision </w:t>
      </w:r>
      <w:r w:rsidR="00D56A64" w:rsidRPr="00D56A64">
        <w:rPr>
          <w:rFonts w:ascii="Times New Roman" w:eastAsia="Times New Roman" w:hAnsi="Times New Roman" w:cs="Times New Roman"/>
          <w:sz w:val="24"/>
          <w:szCs w:val="24"/>
          <w:highlight w:val="cyan"/>
          <w:lang w:eastAsia="ko-KR"/>
          <w:rPrChange w:id="811" w:author="Isabel.b" w:date="2017-08-18T04:0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ko-KR"/>
            </w:rPr>
          </w:rPrChange>
        </w:rPr>
        <w:t>may guide up to plan interventions</w:t>
      </w: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to improve…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76" type="#_x0000_t75" style="width:20.25pt;height:18pt" o:ole="">
            <v:imagedata r:id="rId24" o:title=""/>
          </v:shape>
          <w:control r:id="rId49" w:name="DefaultOcxName24" w:shapeid="_x0000_i1176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Health worker performance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79" type="#_x0000_t75" style="width:20.25pt;height:18pt" o:ole="">
            <v:imagedata r:id="rId24" o:title=""/>
          </v:shape>
          <w:control r:id="rId50" w:name="DefaultOcxName25" w:shapeid="_x0000_i1179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Hiring practices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82" type="#_x0000_t75" style="width:20.25pt;height:18pt" o:ole="">
            <v:imagedata r:id="rId24" o:title=""/>
          </v:shape>
          <w:control r:id="rId51" w:name="DefaultOcxName26" w:shapeid="_x0000_i1182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Budgeting procedures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85" type="#_x0000_t75" style="width:20.25pt;height:18pt" o:ole="">
            <v:imagedata r:id="rId24" o:title=""/>
          </v:shape>
          <w:control r:id="rId52" w:name="DefaultOcxName27" w:shapeid="_x0000_i1185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Service locations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8. Which among the following data collection techniques for generating implementation research ideas are not useful ideas for learning from the consumers of services?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88" type="#_x0000_t75" style="width:20.25pt;height:18pt" o:ole="">
            <v:imagedata r:id="rId24" o:title=""/>
          </v:shape>
          <w:control r:id="rId53" w:name="DefaultOcxName28" w:shapeid="_x0000_i1188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Focus group discussion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91" type="#_x0000_t75" style="width:20.25pt;height:18pt" o:ole="">
            <v:imagedata r:id="rId24" o:title=""/>
          </v:shape>
          <w:control r:id="rId54" w:name="DefaultOcxName29" w:shapeid="_x0000_i1191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Questionnaire survey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94" type="#_x0000_t75" style="width:20.25pt;height:18pt" o:ole="">
            <v:imagedata r:id="rId24" o:title=""/>
          </v:shape>
          <w:control r:id="rId55" w:name="DefaultOcxName30" w:shapeid="_x0000_i1194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Key informant interviews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197" type="#_x0000_t75" style="width:20.25pt;height:18pt" o:ole="">
            <v:imagedata r:id="rId24" o:title=""/>
          </v:shape>
          <w:control r:id="rId56" w:name="DefaultOcxName31" w:shapeid="_x0000_i1197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Inventories of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12" w:author="Isabel.b" w:date="2017-08-18T04:00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commodities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9. Observations that generate ideas about possible interventions for implementation research to improve service delivery might include: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00" type="#_x0000_t75" style="width:20.25pt;height:18pt" o:ole="">
            <v:imagedata r:id="rId24" o:title=""/>
          </v:shape>
          <w:control r:id="rId57" w:name="DefaultOcxName32" w:shapeid="_x0000_i1200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Temperature and humidity at the service delivery point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03" type="#_x0000_t75" style="width:20.25pt;height:18pt" o:ole="">
            <v:imagedata r:id="rId24" o:title=""/>
          </v:shape>
          <w:control r:id="rId58" w:name="DefaultOcxName33" w:shapeid="_x0000_i1203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Waiting time and flow of clients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06" type="#_x0000_t75" style="width:20.25pt;height:18pt" o:ole="">
            <v:imagedata r:id="rId24" o:title=""/>
          </v:shape>
          <w:control r:id="rId59" w:name="DefaultOcxName34" w:shapeid="_x0000_i1206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Availability of file cabinets and shelves to store project reports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09" type="#_x0000_t75" style="width:20.25pt;height:18pt" o:ole="">
            <v:imagedata r:id="rId24" o:title=""/>
          </v:shape>
          <w:control r:id="rId60" w:name="DefaultOcxName35" w:shapeid="_x0000_i1209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Location of a staff canteen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10. A tool that can foster systematic observation in identifying IR needs could be a…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12" type="#_x0000_t75" style="width:20.25pt;height:18pt" o:ole="">
            <v:imagedata r:id="rId24" o:title=""/>
          </v:shape>
          <w:control r:id="rId61" w:name="DefaultOcxName36" w:shapeid="_x0000_i1212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Checklist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15" type="#_x0000_t75" style="width:20.25pt;height:18pt" o:ole="">
            <v:imagedata r:id="rId24" o:title=""/>
          </v:shape>
          <w:control r:id="rId62" w:name="DefaultOcxName37" w:shapeid="_x0000_i1215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Microscope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18" type="#_x0000_t75" style="width:20.25pt;height:18pt" o:ole="">
            <v:imagedata r:id="rId24" o:title=""/>
          </v:shape>
          <w:control r:id="rId63" w:name="DefaultOcxName38" w:shapeid="_x0000_i1218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Questionnaire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21" type="#_x0000_t75" style="width:20.25pt;height:18pt" o:ole="">
            <v:imagedata r:id="rId24" o:title=""/>
          </v:shape>
          <w:control r:id="rId64" w:name="DefaultOcxName39" w:shapeid="_x0000_i1221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Key informant interview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11. A very basic question that distinguishes IR questions from questions for other types of research is…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24" type="#_x0000_t75" style="width:20.25pt;height:18pt" o:ole="">
            <v:imagedata r:id="rId24" o:title=""/>
          </v:shape>
          <w:control r:id="rId65" w:name="DefaultOcxName40" w:shapeid="_x0000_i1224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What proteins should be targeted for a more effective vaccine?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27" type="#_x0000_t75" style="width:20.25pt;height:18pt" o:ole="">
            <v:imagedata r:id="rId24" o:title=""/>
          </v:shape>
          <w:control r:id="rId66" w:name="DefaultOcxName41" w:shapeid="_x0000_i1227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What are the knowledge and attitudes of the service beneficiaries?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30" type="#_x0000_t75" style="width:20.25pt;height:18pt" o:ole="">
            <v:imagedata r:id="rId24" o:title=""/>
          </v:shape>
          <w:control r:id="rId67" w:name="DefaultOcxName42" w:shapeid="_x0000_i1230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What are possible interventions that could be tested to address the implementation gaps?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33" type="#_x0000_t75" style="width:20.25pt;height:18pt" o:ole="">
            <v:imagedata r:id="rId24" o:title=""/>
          </v:shape>
          <w:control r:id="rId68" w:name="DefaultOcxName43" w:shapeid="_x0000_i1233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Which medicine is more efficacious for the controlling </w:t>
      </w:r>
      <w:ins w:id="813" w:author="Isabel.b" w:date="2017-08-18T03:59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 xml:space="preserve">of </w:t>
        </w:r>
      </w:ins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an infectious disease of poverty?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12. If we discover that the coverage </w:t>
      </w:r>
      <w:ins w:id="814" w:author="Isabel.b" w:date="2017-08-18T03:58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 xml:space="preserve">of </w:t>
        </w:r>
      </w:ins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at least three doses of intermittent treatment for malaria in pregnancy (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IPTp</w:t>
      </w:r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) has not been achieved for the past three years we might formulate an IR question that asks…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36" type="#_x0000_t75" style="width:20.25pt;height:18pt" o:ole="">
            <v:imagedata r:id="rId24" o:title=""/>
          </v:shape>
          <w:control r:id="rId69" w:name="DefaultOcxName44" w:shapeid="_x0000_i1236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Is there another delivery mechanism in additional to antenatal clinic that could boost coverage?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39" type="#_x0000_t75" style="width:20.25pt;height:18pt" o:ole="">
            <v:imagedata r:id="rId24" o:title=""/>
          </v:shape>
          <w:control r:id="rId70" w:name="DefaultOcxName45" w:shapeid="_x0000_i1239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Do women have the knowledge that at least 3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IPTp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doses are needed?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42" type="#_x0000_t75" style="width:20.25pt;height:18pt" o:ole="">
            <v:imagedata r:id="rId24" o:title=""/>
          </v:shape>
          <w:control r:id="rId71" w:name="DefaultOcxName46" w:shapeid="_x0000_i1242"/>
        </w:object>
      </w:r>
      <w:proofErr w:type="gram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Are health staff</w:t>
      </w:r>
      <w:proofErr w:type="gram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aware of the correct drug to use for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IPTp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45" type="#_x0000_t75" style="width:20.25pt;height:18pt" o:ole="">
            <v:imagedata r:id="rId24" o:title=""/>
          </v:shape>
          <w:control r:id="rId72" w:name="DefaultOcxName47" w:shapeid="_x0000_i1245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Are </w:t>
      </w:r>
      <w:del w:id="815" w:author="Isabel.b" w:date="2017-08-18T03:59:00Z">
        <w:r w:rsidR="00343BC4" w:rsidRPr="00343BC4" w:rsidDel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delText xml:space="preserve">out </w:delText>
        </w:r>
      </w:del>
      <w:ins w:id="816" w:author="Isabel.b" w:date="2017-08-18T03:59:00Z">
        <w:r w:rsidR="007E568B" w:rsidRPr="00343BC4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ou</w:t>
        </w:r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r</w:t>
        </w:r>
        <w:r w:rsidR="007E568B" w:rsidRPr="00343BC4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 xml:space="preserve"> </w:t>
        </w:r>
      </w:ins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health information system data on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IPTp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accurate?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13. Our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17" w:author="Isabel.b" w:date="2017-08-18T03:56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s</w:t>
      </w:r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are experiencing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stockouts</w:t>
      </w:r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that reduce achievement of targets. An appropriate IR question to address this problem might be…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48" type="#_x0000_t75" style="width:20.25pt;height:18pt" o:ole="">
            <v:imagedata r:id="rId24" o:title=""/>
          </v:shape>
          <w:control r:id="rId73" w:name="DefaultOcxName48" w:shapeid="_x0000_i1248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Are we using the right brands of drugs?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51" type="#_x0000_t75" style="width:20.25pt;height:18pt" o:ole="">
            <v:imagedata r:id="rId24" o:title=""/>
          </v:shape>
          <w:control r:id="rId74" w:name="DefaultOcxName49" w:shapeid="_x0000_i1251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Can a system of mobile health reminders improve timely ordering of drugs?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object w:dxaOrig="225" w:dyaOrig="225">
          <v:shape id="_x0000_i1254" type="#_x0000_t75" style="width:20.25pt;height:18pt" o:ole="">
            <v:imagedata r:id="rId24" o:title=""/>
          </v:shape>
          <w:control r:id="rId75" w:name="DefaultOcxName50" w:shapeid="_x0000_i1254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Do we have adequate storage facilities?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57" type="#_x0000_t75" style="width:20.25pt;height:18pt" o:ole="">
            <v:imagedata r:id="rId24" o:title=""/>
          </v:shape>
          <w:control r:id="rId76" w:name="DefaultOcxName51" w:shapeid="_x0000_i1257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Can health workers name all the drugs and commodities needed for the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</w:t>
      </w:r>
      <w:ins w:id="818" w:author="Isabel.b" w:date="2017-08-18T03:56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me</w:t>
        </w:r>
      </w:ins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?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14. After 8 years of annual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ivermectin</w:t>
      </w:r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distribution only 40% of eligible community residents have obtained fairly good compliance, and among these there are more men than youth and women. An appropriate IR question for this situation might be…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60" type="#_x0000_t75" style="width:20.25pt;height:18pt" o:ole="">
            <v:imagedata r:id="rId24" o:title=""/>
          </v:shape>
          <w:control r:id="rId77" w:name="DefaultOcxName52" w:shapeid="_x0000_i1260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Do community members have a poor attitude toward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ivermectin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63" type="#_x0000_t75" style="width:20.25pt;height:18pt" o:ole="">
            <v:imagedata r:id="rId24" o:title=""/>
          </v:shape>
          <w:control r:id="rId78" w:name="DefaultOcxName53" w:shapeid="_x0000_i1263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Are we recording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ivermectin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doses correctly each year?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66" type="#_x0000_t75" style="width:20.25pt;height:18pt" o:ole="">
            <v:imagedata r:id="rId24" o:title=""/>
          </v:shape>
          <w:control r:id="rId79" w:name="DefaultOcxName54" w:shapeid="_x0000_i1266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Can community distributors accurately determine appropriate dosing of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ivermectin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69" type="#_x0000_t75" style="width:20.25pt;height:18pt" o:ole="">
            <v:imagedata r:id="rId24" o:title=""/>
          </v:shape>
          <w:control r:id="rId80" w:name="DefaultOcxName55" w:shapeid="_x0000_i1269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Would specific recruitment of females and youth as community distributors boost compliance among these groups?</w:t>
      </w:r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15. IR needs assessment determined that informal providers like patent medicine sellers could help boost coverage of correct malaria medication. IR questions for such a study might include all of the following </w:t>
      </w:r>
      <w:proofErr w:type="gram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EXCEPT</w:t>
      </w:r>
      <w:proofErr w:type="gram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: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72" type="#_x0000_t75" style="width:20.25pt;height:18pt" o:ole="">
            <v:imagedata r:id="rId24" o:title=""/>
          </v:shape>
          <w:control r:id="rId81" w:name="DefaultOcxName56" w:shapeid="_x0000_i1272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Can simplified record keeping formats enable medicine sellers to document coverage better?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75" type="#_x0000_t75" style="width:20.25pt;height:18pt" o:ole="">
            <v:imagedata r:id="rId24" o:title=""/>
          </v:shape>
          <w:control r:id="rId82" w:name="DefaultOcxName57" w:shapeid="_x0000_i1275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Do medicine sellers have room </w:t>
      </w:r>
      <w:del w:id="819" w:author="Edith Certain" w:date="2017-09-18T14:52:00Z">
        <w:r w:rsidR="00343BC4" w:rsidRPr="00343BC4" w:rsidDel="003333A1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delText>to</w:delText>
        </w:r>
      </w:del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del w:id="820" w:author="Isabel.b" w:date="2017-08-18T03:57:00Z">
        <w:r w:rsidR="00343BC4" w:rsidRPr="00343BC4" w:rsidDel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delText xml:space="preserve">have room </w:delText>
        </w:r>
      </w:del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to stock malaria drugs?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78" type="#_x0000_t75" style="width:20.25pt;height:18pt" o:ole="">
            <v:imagedata r:id="rId24" o:title=""/>
          </v:shape>
          <w:control r:id="rId83" w:name="DefaultOcxName58" w:shapeid="_x0000_i1278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Can medicine sellers ensure safety of their stock to prevent expiry and spoilage?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81" type="#_x0000_t75" style="width:20.25pt;height:18pt" o:ole="">
            <v:imagedata r:id="rId24" o:title=""/>
          </v:shape>
          <w:control r:id="rId84" w:name="DefaultOcxName59" w:shapeid="_x0000_i1281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If medicine sellers practice patient counseling will uptake and compliance with malaria medicines</w:t>
      </w:r>
      <w:ins w:id="821" w:author="Edith Certain" w:date="2017-09-18T14:53:00Z">
        <w:r w:rsidR="003333A1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 xml:space="preserve"> increase</w:t>
        </w:r>
      </w:ins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?</w:t>
      </w:r>
      <w:ins w:id="822" w:author="Isabel.b" w:date="2017-08-18T03:57:00Z">
        <w:r w:rsidR="007E568B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 xml:space="preserve"> </w:t>
        </w:r>
        <w:del w:id="823" w:author="Edith Certain" w:date="2017-09-18T14:52:00Z">
          <w:r w:rsidR="007E568B" w:rsidDel="003333A1">
            <w:rPr>
              <w:rFonts w:ascii="Times New Roman" w:eastAsia="Times New Roman" w:hAnsi="Times New Roman" w:cs="Times New Roman"/>
              <w:sz w:val="24"/>
              <w:szCs w:val="24"/>
              <w:lang w:eastAsia="ko-KR"/>
            </w:rPr>
            <w:delText>(something omitted here)</w:delText>
          </w:r>
        </w:del>
      </w:ins>
    </w:p>
    <w:p w:rsidR="00343BC4" w:rsidRDefault="003D555E" w:rsidP="00343BC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</w:pPr>
      <w:r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</w:t>
      </w:r>
      <w:r w:rsidR="00343BC4" w:rsidRPr="00343BC4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nanswered</w:t>
      </w:r>
    </w:p>
    <w:p w:rsidR="003D555E" w:rsidRPr="00343BC4" w:rsidRDefault="003D555E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343BC4" w:rsidRPr="00343BC4" w:rsidRDefault="00343BC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16. We learned through IR needs assessment that health workers at antenatal clinic do not always provide all the doses of </w:t>
      </w:r>
      <w:proofErr w:type="spellStart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IPTp</w:t>
      </w:r>
      <w:proofErr w:type="spellEnd"/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for which a pregnant woman is eligible. An example of an intervention to address this might be…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84" type="#_x0000_t75" style="width:20.25pt;height:18pt" o:ole="">
            <v:imagedata r:id="rId24" o:title=""/>
          </v:shape>
          <w:control r:id="rId85" w:name="DefaultOcxName60" w:shapeid="_x0000_i1284"/>
        </w:object>
      </w:r>
      <w:proofErr w:type="spellStart"/>
      <w:proofErr w:type="gram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mHealth</w:t>
      </w:r>
      <w:proofErr w:type="spellEnd"/>
      <w:proofErr w:type="gram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reminders for health workers to enhance IPT uptake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87" type="#_x0000_t75" style="width:20.25pt;height:18pt" o:ole="">
            <v:imagedata r:id="rId24" o:title=""/>
          </v:shape>
          <w:control r:id="rId86" w:name="DefaultOcxName61" w:shapeid="_x0000_i1287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Using a different brand of the drug</w:t>
      </w:r>
    </w:p>
    <w:p w:rsidR="00343BC4" w:rsidRPr="00343BC4" w:rsidRDefault="00D56A64" w:rsidP="0034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90" type="#_x0000_t75" style="width:20.25pt;height:18pt" o:ole="">
            <v:imagedata r:id="rId24" o:title=""/>
          </v:shape>
          <w:control r:id="rId87" w:name="DefaultOcxName62" w:shapeid="_x0000_i1290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Calculating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IPTp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dosage based on </w:t>
      </w:r>
      <w:proofErr w:type="spellStart"/>
      <w:r w:rsidRPr="00D56A64">
        <w:rPr>
          <w:rFonts w:ascii="Times New Roman" w:eastAsia="Times New Roman" w:hAnsi="Times New Roman" w:cs="Times New Roman"/>
          <w:sz w:val="24"/>
          <w:szCs w:val="24"/>
          <w:highlight w:val="cyan"/>
          <w:lang w:eastAsia="ko-KR"/>
          <w:rPrChange w:id="824" w:author="Isabel.b" w:date="2017-08-18T03:58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ko-KR"/>
            </w:rPr>
          </w:rPrChange>
        </w:rPr>
        <w:t>fundal</w:t>
      </w:r>
      <w:proofErr w:type="spellEnd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height</w:t>
      </w:r>
    </w:p>
    <w:p w:rsidR="00343BC4" w:rsidRPr="00343BC4" w:rsidRDefault="00D56A64" w:rsidP="00343B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225" w:dyaOrig="225">
          <v:shape id="_x0000_i1293" type="#_x0000_t75" style="width:20.25pt;height:18pt" o:ole="">
            <v:imagedata r:id="rId24" o:title=""/>
          </v:shape>
          <w:control r:id="rId88" w:name="DefaultOcxName63" w:shapeid="_x0000_i1293"/>
        </w:object>
      </w:r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Giving more health talks to the women on </w:t>
      </w:r>
      <w:proofErr w:type="spellStart"/>
      <w:r w:rsidR="00343BC4" w:rsidRPr="00343BC4">
        <w:rPr>
          <w:rFonts w:ascii="Times New Roman" w:eastAsia="Times New Roman" w:hAnsi="Times New Roman" w:cs="Times New Roman"/>
          <w:sz w:val="24"/>
          <w:szCs w:val="24"/>
          <w:lang w:eastAsia="ko-KR"/>
        </w:rPr>
        <w:t>IPTp</w:t>
      </w:r>
      <w:proofErr w:type="spellEnd"/>
    </w:p>
    <w:p w:rsidR="00343BC4" w:rsidRDefault="00343BC4" w:rsidP="00343BC4">
      <w:pPr>
        <w:spacing w:before="100" w:beforeAutospacing="1" w:after="170" w:line="336" w:lineRule="atLeast"/>
        <w:rPr>
          <w:color w:val="3C3C3C"/>
        </w:rPr>
      </w:pPr>
    </w:p>
    <w:p w:rsidR="00343BC4" w:rsidRPr="00E677AD" w:rsidRDefault="00E677AD" w:rsidP="00343BC4">
      <w:pPr>
        <w:spacing w:before="100" w:beforeAutospacing="1" w:after="170" w:line="336" w:lineRule="atLeast"/>
        <w:rPr>
          <w:color w:val="FF0000"/>
          <w:sz w:val="28"/>
          <w:szCs w:val="28"/>
          <w:rPrChange w:id="825" w:author="Edith Certain" w:date="2017-09-18T15:00:00Z">
            <w:rPr>
              <w:color w:val="3C3C3C"/>
            </w:rPr>
          </w:rPrChange>
        </w:rPr>
      </w:pPr>
      <w:proofErr w:type="spellStart"/>
      <w:ins w:id="826" w:author="Edith Certain" w:date="2017-09-18T14:59:00Z">
        <w:r w:rsidRPr="00E677AD">
          <w:rPr>
            <w:color w:val="FF0000"/>
            <w:sz w:val="28"/>
            <w:szCs w:val="28"/>
            <w:highlight w:val="yellow"/>
            <w:rPrChange w:id="827" w:author="Edith Certain" w:date="2017-09-18T15:00:00Z">
              <w:rPr>
                <w:color w:val="3C3C3C"/>
              </w:rPr>
            </w:rPrChange>
          </w:rPr>
          <w:t>Quizz</w:t>
        </w:r>
        <w:proofErr w:type="spellEnd"/>
        <w:r w:rsidRPr="00E677AD">
          <w:rPr>
            <w:color w:val="FF0000"/>
            <w:sz w:val="28"/>
            <w:szCs w:val="28"/>
            <w:highlight w:val="yellow"/>
            <w:rPrChange w:id="828" w:author="Edith Certain" w:date="2017-09-18T15:00:00Z">
              <w:rPr>
                <w:color w:val="3C3C3C"/>
              </w:rPr>
            </w:rPrChange>
          </w:rPr>
          <w:t xml:space="preserve"> can be taken 3 times</w:t>
        </w:r>
      </w:ins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BC6A48" w:rsidRPr="00DA0ABC" w:rsidRDefault="00BC6A48" w:rsidP="00BC6A48">
      <w:pPr>
        <w:pStyle w:val="Textebrut"/>
        <w:rPr>
          <w:rFonts w:ascii="Courier New" w:hAnsi="Courier New" w:cs="Courier New"/>
        </w:rPr>
      </w:pPr>
    </w:p>
    <w:p w:rsidR="00A837F2" w:rsidRPr="00ED3820" w:rsidRDefault="00A837F2" w:rsidP="00BC6A48"/>
    <w:sectPr w:rsidR="00A837F2" w:rsidRPr="00ED3820" w:rsidSect="00C6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1DA"/>
    <w:multiLevelType w:val="multilevel"/>
    <w:tmpl w:val="6C3A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76D2B"/>
    <w:multiLevelType w:val="multilevel"/>
    <w:tmpl w:val="AB2A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B42BF"/>
    <w:multiLevelType w:val="multilevel"/>
    <w:tmpl w:val="9F78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D6C67"/>
    <w:multiLevelType w:val="multilevel"/>
    <w:tmpl w:val="D19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70347"/>
    <w:multiLevelType w:val="multilevel"/>
    <w:tmpl w:val="C1C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44DD6"/>
    <w:multiLevelType w:val="multilevel"/>
    <w:tmpl w:val="C444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EA607D"/>
    <w:multiLevelType w:val="multilevel"/>
    <w:tmpl w:val="D4B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E757B6"/>
    <w:multiLevelType w:val="multilevel"/>
    <w:tmpl w:val="47AE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DF1B41"/>
    <w:multiLevelType w:val="multilevel"/>
    <w:tmpl w:val="7B5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220B15"/>
    <w:multiLevelType w:val="multilevel"/>
    <w:tmpl w:val="CFB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D06AC4"/>
    <w:multiLevelType w:val="multilevel"/>
    <w:tmpl w:val="60C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801CF3"/>
    <w:multiLevelType w:val="multilevel"/>
    <w:tmpl w:val="7A9C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072E4B"/>
    <w:multiLevelType w:val="multilevel"/>
    <w:tmpl w:val="6CC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A21D12"/>
    <w:multiLevelType w:val="multilevel"/>
    <w:tmpl w:val="EAB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986504"/>
    <w:multiLevelType w:val="multilevel"/>
    <w:tmpl w:val="25F4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853C6E"/>
    <w:multiLevelType w:val="multilevel"/>
    <w:tmpl w:val="3058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F23BDF"/>
    <w:multiLevelType w:val="multilevel"/>
    <w:tmpl w:val="488E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15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ED3820"/>
    <w:rsid w:val="00004214"/>
    <w:rsid w:val="0004393D"/>
    <w:rsid w:val="00076E87"/>
    <w:rsid w:val="000A0F5E"/>
    <w:rsid w:val="000C1297"/>
    <w:rsid w:val="000D5FBC"/>
    <w:rsid w:val="000D70AE"/>
    <w:rsid w:val="00157364"/>
    <w:rsid w:val="001600CA"/>
    <w:rsid w:val="001D4A92"/>
    <w:rsid w:val="001D6298"/>
    <w:rsid w:val="001E7DAA"/>
    <w:rsid w:val="00206EA1"/>
    <w:rsid w:val="00230AEB"/>
    <w:rsid w:val="002A6793"/>
    <w:rsid w:val="002B116F"/>
    <w:rsid w:val="002B707B"/>
    <w:rsid w:val="002C5D25"/>
    <w:rsid w:val="002E7AEA"/>
    <w:rsid w:val="00303436"/>
    <w:rsid w:val="003333A1"/>
    <w:rsid w:val="00343BC4"/>
    <w:rsid w:val="003762BD"/>
    <w:rsid w:val="00392B17"/>
    <w:rsid w:val="003C1289"/>
    <w:rsid w:val="003C7013"/>
    <w:rsid w:val="003D1DC1"/>
    <w:rsid w:val="003D555E"/>
    <w:rsid w:val="0043796C"/>
    <w:rsid w:val="004506A2"/>
    <w:rsid w:val="004637DF"/>
    <w:rsid w:val="0046743A"/>
    <w:rsid w:val="00482756"/>
    <w:rsid w:val="004A3BB9"/>
    <w:rsid w:val="00504903"/>
    <w:rsid w:val="005145EE"/>
    <w:rsid w:val="005326D9"/>
    <w:rsid w:val="005374EC"/>
    <w:rsid w:val="00541038"/>
    <w:rsid w:val="005771BA"/>
    <w:rsid w:val="00577F56"/>
    <w:rsid w:val="005C203F"/>
    <w:rsid w:val="00606582"/>
    <w:rsid w:val="00615C6C"/>
    <w:rsid w:val="0063594A"/>
    <w:rsid w:val="006D2BB3"/>
    <w:rsid w:val="00711874"/>
    <w:rsid w:val="00714CF4"/>
    <w:rsid w:val="00733C23"/>
    <w:rsid w:val="00744B2A"/>
    <w:rsid w:val="0076408C"/>
    <w:rsid w:val="00786773"/>
    <w:rsid w:val="007934AE"/>
    <w:rsid w:val="007A76C8"/>
    <w:rsid w:val="007D1108"/>
    <w:rsid w:val="007D580F"/>
    <w:rsid w:val="007D6587"/>
    <w:rsid w:val="007E568B"/>
    <w:rsid w:val="00824217"/>
    <w:rsid w:val="0083511B"/>
    <w:rsid w:val="00842437"/>
    <w:rsid w:val="00853F06"/>
    <w:rsid w:val="008543B2"/>
    <w:rsid w:val="0085720F"/>
    <w:rsid w:val="00887778"/>
    <w:rsid w:val="008B17B8"/>
    <w:rsid w:val="008B777F"/>
    <w:rsid w:val="008F00BF"/>
    <w:rsid w:val="008F6605"/>
    <w:rsid w:val="00913965"/>
    <w:rsid w:val="00917C75"/>
    <w:rsid w:val="00935995"/>
    <w:rsid w:val="00954494"/>
    <w:rsid w:val="009E7E55"/>
    <w:rsid w:val="00A162DC"/>
    <w:rsid w:val="00A369B6"/>
    <w:rsid w:val="00A622CF"/>
    <w:rsid w:val="00A82BA5"/>
    <w:rsid w:val="00A837F2"/>
    <w:rsid w:val="00AA79A4"/>
    <w:rsid w:val="00AC07E9"/>
    <w:rsid w:val="00AC2409"/>
    <w:rsid w:val="00B16911"/>
    <w:rsid w:val="00B270CA"/>
    <w:rsid w:val="00B27621"/>
    <w:rsid w:val="00B53FF6"/>
    <w:rsid w:val="00B6576E"/>
    <w:rsid w:val="00BB06B6"/>
    <w:rsid w:val="00BC1C4A"/>
    <w:rsid w:val="00BC6A48"/>
    <w:rsid w:val="00BC7C52"/>
    <w:rsid w:val="00C01D68"/>
    <w:rsid w:val="00C03771"/>
    <w:rsid w:val="00C231BC"/>
    <w:rsid w:val="00C24325"/>
    <w:rsid w:val="00C3049E"/>
    <w:rsid w:val="00C42B1F"/>
    <w:rsid w:val="00C67113"/>
    <w:rsid w:val="00C67227"/>
    <w:rsid w:val="00C80EDA"/>
    <w:rsid w:val="00CA0512"/>
    <w:rsid w:val="00CD69CE"/>
    <w:rsid w:val="00D237A8"/>
    <w:rsid w:val="00D55FEB"/>
    <w:rsid w:val="00D56A64"/>
    <w:rsid w:val="00D64951"/>
    <w:rsid w:val="00D85473"/>
    <w:rsid w:val="00DB298D"/>
    <w:rsid w:val="00DE7661"/>
    <w:rsid w:val="00E1665A"/>
    <w:rsid w:val="00E25976"/>
    <w:rsid w:val="00E34F23"/>
    <w:rsid w:val="00E4449F"/>
    <w:rsid w:val="00E677AD"/>
    <w:rsid w:val="00E67959"/>
    <w:rsid w:val="00E72ADD"/>
    <w:rsid w:val="00E72B3B"/>
    <w:rsid w:val="00EA4112"/>
    <w:rsid w:val="00EA5688"/>
    <w:rsid w:val="00EA5C6B"/>
    <w:rsid w:val="00EB52C4"/>
    <w:rsid w:val="00ED3820"/>
    <w:rsid w:val="00EE2162"/>
    <w:rsid w:val="00EF39D7"/>
    <w:rsid w:val="00F22EB4"/>
    <w:rsid w:val="00F458A6"/>
    <w:rsid w:val="00F536DF"/>
    <w:rsid w:val="00F81F6C"/>
    <w:rsid w:val="00F86E5B"/>
    <w:rsid w:val="00FB2E84"/>
    <w:rsid w:val="00FC7EA7"/>
    <w:rsid w:val="00FD2B75"/>
    <w:rsid w:val="00FD5BE9"/>
    <w:rsid w:val="00FE2C9C"/>
    <w:rsid w:val="00FE44FE"/>
    <w:rsid w:val="00FE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27"/>
  </w:style>
  <w:style w:type="paragraph" w:styleId="Titre3">
    <w:name w:val="heading 3"/>
    <w:basedOn w:val="Normal"/>
    <w:link w:val="Titre3Car"/>
    <w:uiPriority w:val="9"/>
    <w:qFormat/>
    <w:rsid w:val="00C03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377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03771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sr">
    <w:name w:val="sr"/>
    <w:basedOn w:val="Policepardfaut"/>
    <w:rsid w:val="00C03771"/>
  </w:style>
  <w:style w:type="character" w:customStyle="1" w:styleId="bookmark-text">
    <w:name w:val="bookmark-text"/>
    <w:basedOn w:val="Policepardfaut"/>
    <w:rsid w:val="00C03771"/>
  </w:style>
  <w:style w:type="paragraph" w:styleId="Textebrut">
    <w:name w:val="Plain Text"/>
    <w:basedOn w:val="Normal"/>
    <w:link w:val="TextebrutCar"/>
    <w:uiPriority w:val="99"/>
    <w:unhideWhenUsed/>
    <w:rsid w:val="0071187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11874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CA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lev">
    <w:name w:val="Strong"/>
    <w:basedOn w:val="Policepardfaut"/>
    <w:uiPriority w:val="22"/>
    <w:qFormat/>
    <w:rsid w:val="00BC7C5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4AE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7934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71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2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930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6190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21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42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4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146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2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2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890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1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58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486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31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0823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484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34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851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1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34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497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39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7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63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0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748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1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48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3547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645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20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3051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797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07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48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55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7633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4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1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1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03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35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30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88242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19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4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7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07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59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30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821163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0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9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77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10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73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514012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72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31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1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76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3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971781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92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6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4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29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3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50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373839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46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42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62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5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17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591493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49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0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07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5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09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217246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5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2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0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60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883554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43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2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78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91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26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87244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2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0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78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56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41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315788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68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2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09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15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82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661744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92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2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02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80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45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159814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5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4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12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82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571611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65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3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5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34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80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75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367693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1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9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2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25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23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365323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03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1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29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96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46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7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4248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317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41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16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053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83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68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1289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343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300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14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12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8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323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0874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12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94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hqlibdoc.who.int/hq/2000/WHO_CDS_RBM_2000.17.pdf" TargetMode="External"/><Relationship Id="rId18" Type="http://schemas.openxmlformats.org/officeDocument/2006/relationships/hyperlink" Target="https://www.tdrmooc.org/assets/courseware/v1/b5a17556b84f34e593fa7d6903f51bef/asset-v1:TDR+IR+2016+type@asset+block/Module2_Chapter4.pdf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5.xml"/><Relationship Id="rId21" Type="http://schemas.openxmlformats.org/officeDocument/2006/relationships/hyperlink" Target="http://journals.sagepub.com/doi/pdf/10.1177/0272684X15592757" TargetMode="External"/><Relationship Id="rId34" Type="http://schemas.openxmlformats.org/officeDocument/2006/relationships/control" Target="activeX/activeX10.xml"/><Relationship Id="rId42" Type="http://schemas.openxmlformats.org/officeDocument/2006/relationships/control" Target="activeX/activeX18.xml"/><Relationship Id="rId47" Type="http://schemas.openxmlformats.org/officeDocument/2006/relationships/control" Target="activeX/activeX23.xml"/><Relationship Id="rId50" Type="http://schemas.openxmlformats.org/officeDocument/2006/relationships/control" Target="activeX/activeX26.xml"/><Relationship Id="rId55" Type="http://schemas.openxmlformats.org/officeDocument/2006/relationships/control" Target="activeX/activeX31.xml"/><Relationship Id="rId63" Type="http://schemas.openxmlformats.org/officeDocument/2006/relationships/control" Target="activeX/activeX39.xml"/><Relationship Id="rId68" Type="http://schemas.openxmlformats.org/officeDocument/2006/relationships/control" Target="activeX/activeX44.xml"/><Relationship Id="rId76" Type="http://schemas.openxmlformats.org/officeDocument/2006/relationships/control" Target="activeX/activeX52.xml"/><Relationship Id="rId84" Type="http://schemas.openxmlformats.org/officeDocument/2006/relationships/control" Target="activeX/activeX60.xml"/><Relationship Id="rId89" Type="http://schemas.openxmlformats.org/officeDocument/2006/relationships/fontTable" Target="fontTable.xml"/><Relationship Id="rId7" Type="http://schemas.openxmlformats.org/officeDocument/2006/relationships/hyperlink" Target="https://www.tdrmooc.org/assets/courseware/v1/d84d5d2c9b1cc17bb417cea2bc3895d4/asset-v1:TDR+IR+2016+type@asset+block/Module2_intro_Chapter1.pdf" TargetMode="External"/><Relationship Id="rId71" Type="http://schemas.openxmlformats.org/officeDocument/2006/relationships/control" Target="activeX/activeX47.xml"/><Relationship Id="rId2" Type="http://schemas.openxmlformats.org/officeDocument/2006/relationships/styles" Target="styles.xml"/><Relationship Id="rId16" Type="http://schemas.openxmlformats.org/officeDocument/2006/relationships/hyperlink" Target="https://www.tdrmooc.org/courses/course-v1:TDR+IR+2016/courseware/b97676e54fa34c038d1429ab8c0aee66/b77468b327384d3596b6c67de25c16e7/?child=first" TargetMode="External"/><Relationship Id="rId29" Type="http://schemas.openxmlformats.org/officeDocument/2006/relationships/control" Target="activeX/activeX5.xml"/><Relationship Id="rId11" Type="http://schemas.openxmlformats.org/officeDocument/2006/relationships/hyperlink" Target="http://dhsprogram.com/pubs/pdf/MIS18/MIS18.pdf" TargetMode="External"/><Relationship Id="rId24" Type="http://schemas.openxmlformats.org/officeDocument/2006/relationships/image" Target="media/image1.wmf"/><Relationship Id="rId32" Type="http://schemas.openxmlformats.org/officeDocument/2006/relationships/control" Target="activeX/activeX8.xml"/><Relationship Id="rId37" Type="http://schemas.openxmlformats.org/officeDocument/2006/relationships/control" Target="activeX/activeX13.xml"/><Relationship Id="rId40" Type="http://schemas.openxmlformats.org/officeDocument/2006/relationships/control" Target="activeX/activeX16.xml"/><Relationship Id="rId45" Type="http://schemas.openxmlformats.org/officeDocument/2006/relationships/control" Target="activeX/activeX21.xml"/><Relationship Id="rId53" Type="http://schemas.openxmlformats.org/officeDocument/2006/relationships/control" Target="activeX/activeX29.xml"/><Relationship Id="rId58" Type="http://schemas.openxmlformats.org/officeDocument/2006/relationships/control" Target="activeX/activeX34.xml"/><Relationship Id="rId66" Type="http://schemas.openxmlformats.org/officeDocument/2006/relationships/control" Target="activeX/activeX42.xml"/><Relationship Id="rId74" Type="http://schemas.openxmlformats.org/officeDocument/2006/relationships/control" Target="activeX/activeX50.xml"/><Relationship Id="rId79" Type="http://schemas.openxmlformats.org/officeDocument/2006/relationships/control" Target="activeX/activeX55.xml"/><Relationship Id="rId87" Type="http://schemas.openxmlformats.org/officeDocument/2006/relationships/control" Target="activeX/activeX63.xml"/><Relationship Id="rId5" Type="http://schemas.openxmlformats.org/officeDocument/2006/relationships/hyperlink" Target="https://www.tdrmooc.org/courses/course-v1:TDR+IR+2016/courseware/b97676e54fa34c038d1429ab8c0aee66/ee3f5777a7484ad588c361f1b9ad8e27/?child=first" TargetMode="External"/><Relationship Id="rId61" Type="http://schemas.openxmlformats.org/officeDocument/2006/relationships/control" Target="activeX/activeX37.xml"/><Relationship Id="rId82" Type="http://schemas.openxmlformats.org/officeDocument/2006/relationships/control" Target="activeX/activeX58.xml"/><Relationship Id="rId90" Type="http://schemas.openxmlformats.org/officeDocument/2006/relationships/theme" Target="theme/theme1.xml"/><Relationship Id="rId19" Type="http://schemas.openxmlformats.org/officeDocument/2006/relationships/hyperlink" Target="http://www.who.int/tdr/publications/documents/cdi_report_08.pdf?ua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drmooc.org/courses/course-v1:TDR+IR+2016/courseware/b97676e54fa34c038d1429ab8c0aee66/8f51ca0b58f346d190520af0ba094475/" TargetMode="External"/><Relationship Id="rId14" Type="http://schemas.openxmlformats.org/officeDocument/2006/relationships/hyperlink" Target="http://malariamatters.org/can-community-health-workers-provide-quality-integrated-community-management-of-febrile-illnesses/" TargetMode="External"/><Relationship Id="rId22" Type="http://schemas.openxmlformats.org/officeDocument/2006/relationships/hyperlink" Target="https://www.tdrmooc.org/courses/course-v1:TDR+IR+2016/courseware/b97676e54fa34c038d1429ab8c0aee66/6e3ffa0a30fc4f98aa89666d04e0bfb1/?child=first" TargetMode="External"/><Relationship Id="rId27" Type="http://schemas.openxmlformats.org/officeDocument/2006/relationships/control" Target="activeX/activeX3.xml"/><Relationship Id="rId30" Type="http://schemas.openxmlformats.org/officeDocument/2006/relationships/control" Target="activeX/activeX6.xml"/><Relationship Id="rId35" Type="http://schemas.openxmlformats.org/officeDocument/2006/relationships/control" Target="activeX/activeX11.xml"/><Relationship Id="rId43" Type="http://schemas.openxmlformats.org/officeDocument/2006/relationships/control" Target="activeX/activeX19.xml"/><Relationship Id="rId48" Type="http://schemas.openxmlformats.org/officeDocument/2006/relationships/control" Target="activeX/activeX24.xml"/><Relationship Id="rId56" Type="http://schemas.openxmlformats.org/officeDocument/2006/relationships/control" Target="activeX/activeX32.xml"/><Relationship Id="rId64" Type="http://schemas.openxmlformats.org/officeDocument/2006/relationships/control" Target="activeX/activeX40.xml"/><Relationship Id="rId69" Type="http://schemas.openxmlformats.org/officeDocument/2006/relationships/control" Target="activeX/activeX45.xml"/><Relationship Id="rId77" Type="http://schemas.openxmlformats.org/officeDocument/2006/relationships/control" Target="activeX/activeX53.xml"/><Relationship Id="rId8" Type="http://schemas.openxmlformats.org/officeDocument/2006/relationships/hyperlink" Target="https://www.tdrmooc.org/courses/course-v1:TDR+IR+2016/courseware/b97676e54fa34c038d1429ab8c0aee66/8f51ca0b58f346d190520af0ba094475/?child=first" TargetMode="External"/><Relationship Id="rId51" Type="http://schemas.openxmlformats.org/officeDocument/2006/relationships/control" Target="activeX/activeX27.xml"/><Relationship Id="rId72" Type="http://schemas.openxmlformats.org/officeDocument/2006/relationships/control" Target="activeX/activeX48.xml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ettings" Target="settings.xml"/><Relationship Id="rId12" Type="http://schemas.openxmlformats.org/officeDocument/2006/relationships/hyperlink" Target="http://whqlibdoc.who.int/publications/2005/9241593571_eng.pdf" TargetMode="External"/><Relationship Id="rId17" Type="http://schemas.openxmlformats.org/officeDocument/2006/relationships/hyperlink" Target="https://www.tdrmooc.org/courses/course-v1:TDR+IR+2016/courseware/b97676e54fa34c038d1429ab8c0aee66/b77468b327384d3596b6c67de25c16e7/?child=first" TargetMode="External"/><Relationship Id="rId25" Type="http://schemas.openxmlformats.org/officeDocument/2006/relationships/control" Target="activeX/activeX1.xml"/><Relationship Id="rId33" Type="http://schemas.openxmlformats.org/officeDocument/2006/relationships/control" Target="activeX/activeX9.xml"/><Relationship Id="rId38" Type="http://schemas.openxmlformats.org/officeDocument/2006/relationships/control" Target="activeX/activeX14.xml"/><Relationship Id="rId46" Type="http://schemas.openxmlformats.org/officeDocument/2006/relationships/control" Target="activeX/activeX22.xml"/><Relationship Id="rId59" Type="http://schemas.openxmlformats.org/officeDocument/2006/relationships/control" Target="activeX/activeX35.xml"/><Relationship Id="rId67" Type="http://schemas.openxmlformats.org/officeDocument/2006/relationships/control" Target="activeX/activeX43.xml"/><Relationship Id="rId20" Type="http://schemas.openxmlformats.org/officeDocument/2006/relationships/hyperlink" Target="https://www.ncbi.nlm.nih.gov/pmc/articles/PMC2897985/pdf/BLT.09.069203.pdf" TargetMode="External"/><Relationship Id="rId41" Type="http://schemas.openxmlformats.org/officeDocument/2006/relationships/control" Target="activeX/activeX17.xml"/><Relationship Id="rId54" Type="http://schemas.openxmlformats.org/officeDocument/2006/relationships/control" Target="activeX/activeX30.xml"/><Relationship Id="rId62" Type="http://schemas.openxmlformats.org/officeDocument/2006/relationships/control" Target="activeX/activeX38.xml"/><Relationship Id="rId70" Type="http://schemas.openxmlformats.org/officeDocument/2006/relationships/control" Target="activeX/activeX46.xml"/><Relationship Id="rId75" Type="http://schemas.openxmlformats.org/officeDocument/2006/relationships/control" Target="activeX/activeX51.xml"/><Relationship Id="rId83" Type="http://schemas.openxmlformats.org/officeDocument/2006/relationships/control" Target="activeX/activeX59.xml"/><Relationship Id="rId88" Type="http://schemas.openxmlformats.org/officeDocument/2006/relationships/control" Target="activeX/activeX64.xml"/><Relationship Id="rId1" Type="http://schemas.openxmlformats.org/officeDocument/2006/relationships/numbering" Target="numbering.xml"/><Relationship Id="rId6" Type="http://schemas.openxmlformats.org/officeDocument/2006/relationships/hyperlink" Target="https://www.tdrmooc.org/courses/course-v1:TDR+IR+2016/courseware/b97676e54fa34c038d1429ab8c0aee66/ee3f5777a7484ad588c361f1b9ad8e27/?child=first" TargetMode="External"/><Relationship Id="rId15" Type="http://schemas.openxmlformats.org/officeDocument/2006/relationships/hyperlink" Target="https://www.tdrmooc.org/courses/course-v1:TDR+IR+2016/courseware/b97676e54fa34c038d1429ab8c0aee66/da9bdbea6c2f4912af860205bcb4366f/?child=first" TargetMode="External"/><Relationship Id="rId23" Type="http://schemas.openxmlformats.org/officeDocument/2006/relationships/hyperlink" Target="https://www.tdrmooc.org/courses/course-v1:TDR+IR+2016/courseware/b97676e54fa34c038d1429ab8c0aee66/32deb259bb69474bb06cfb8ed7907b03/?child=first" TargetMode="External"/><Relationship Id="rId28" Type="http://schemas.openxmlformats.org/officeDocument/2006/relationships/control" Target="activeX/activeX4.xml"/><Relationship Id="rId36" Type="http://schemas.openxmlformats.org/officeDocument/2006/relationships/control" Target="activeX/activeX12.xml"/><Relationship Id="rId49" Type="http://schemas.openxmlformats.org/officeDocument/2006/relationships/control" Target="activeX/activeX25.xml"/><Relationship Id="rId57" Type="http://schemas.openxmlformats.org/officeDocument/2006/relationships/control" Target="activeX/activeX33.xml"/><Relationship Id="rId10" Type="http://schemas.openxmlformats.org/officeDocument/2006/relationships/hyperlink" Target="https://www.tdrmooc.org/assets/courseware/v1/9d99e7cae39436a743b2fad831bbc1f5/asset-v1:TDR+IR+2016+type@asset+block/Module2_Chapter2.pdf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20.xml"/><Relationship Id="rId52" Type="http://schemas.openxmlformats.org/officeDocument/2006/relationships/control" Target="activeX/activeX28.xml"/><Relationship Id="rId60" Type="http://schemas.openxmlformats.org/officeDocument/2006/relationships/control" Target="activeX/activeX36.xml"/><Relationship Id="rId65" Type="http://schemas.openxmlformats.org/officeDocument/2006/relationships/control" Target="activeX/activeX41.xml"/><Relationship Id="rId73" Type="http://schemas.openxmlformats.org/officeDocument/2006/relationships/control" Target="activeX/activeX49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109</Pages>
  <Words>20562</Words>
  <Characters>113092</Characters>
  <Application>Microsoft Office Word</Application>
  <DocSecurity>0</DocSecurity>
  <Lines>942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Isabel.b</dc:creator>
  <cp:lastModifiedBy>Edith Certain</cp:lastModifiedBy>
  <cp:revision>6</cp:revision>
  <dcterms:created xsi:type="dcterms:W3CDTF">2017-09-07T06:43:00Z</dcterms:created>
  <dcterms:modified xsi:type="dcterms:W3CDTF">2017-09-18T13:11:00Z</dcterms:modified>
</cp:coreProperties>
</file>